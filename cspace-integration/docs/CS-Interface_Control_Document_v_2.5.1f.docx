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AF7F9" w14:textId="471B7B72" w:rsidR="009F465D" w:rsidRDefault="009F465D" w:rsidP="00637C18">
      <w:pPr>
        <w:pStyle w:val="Title"/>
        <w:rPr>
          <w:rFonts w:asciiTheme="minorHAnsi" w:hAnsiTheme="minorHAnsi"/>
          <w:sz w:val="44"/>
          <w:lang w:val="en"/>
        </w:rPr>
      </w:pPr>
      <w:bookmarkStart w:id="0" w:name="_GoBack"/>
      <w:bookmarkEnd w:id="0"/>
      <w:r>
        <w:rPr>
          <w:rFonts w:asciiTheme="minorHAnsi" w:hAnsiTheme="minorHAnsi"/>
          <w:sz w:val="44"/>
          <w:lang w:val="en"/>
        </w:rPr>
        <w:t>ConservationSpace: Interface Control Document</w:t>
      </w:r>
    </w:p>
    <w:p w14:paraId="25133A5F" w14:textId="1F3B2DC7" w:rsidR="00637C18" w:rsidRDefault="00637C18" w:rsidP="00637C18">
      <w:pPr>
        <w:pStyle w:val="Title"/>
        <w:rPr>
          <w:rFonts w:asciiTheme="minorHAnsi" w:hAnsiTheme="minorHAnsi"/>
          <w:sz w:val="32"/>
          <w:lang w:val="en"/>
        </w:rPr>
      </w:pPr>
      <w:r w:rsidRPr="009F465D">
        <w:rPr>
          <w:rFonts w:asciiTheme="minorHAnsi" w:hAnsiTheme="minorHAnsi"/>
          <w:sz w:val="32"/>
          <w:lang w:val="en"/>
        </w:rPr>
        <w:t xml:space="preserve">Integration with </w:t>
      </w:r>
      <w:r w:rsidR="009F465D">
        <w:rPr>
          <w:rFonts w:asciiTheme="minorHAnsi" w:hAnsiTheme="minorHAnsi"/>
          <w:sz w:val="32"/>
          <w:lang w:val="en"/>
        </w:rPr>
        <w:t>Partner CMS and DAMs</w:t>
      </w:r>
    </w:p>
    <w:p w14:paraId="05E0654A" w14:textId="2FF7B9AF" w:rsidR="00C6436D" w:rsidRPr="0018770C" w:rsidRDefault="00C6436D" w:rsidP="00637C18">
      <w:pPr>
        <w:pStyle w:val="Heading1"/>
        <w:rPr>
          <w:rFonts w:asciiTheme="minorHAnsi" w:hAnsiTheme="minorHAnsi"/>
          <w:lang w:val="en"/>
        </w:rPr>
      </w:pPr>
      <w:r w:rsidRPr="0018770C">
        <w:rPr>
          <w:rFonts w:asciiTheme="minorHAnsi" w:hAnsiTheme="minorHAnsi"/>
          <w:lang w:val="en"/>
        </w:rPr>
        <w:t>Introduction</w:t>
      </w:r>
    </w:p>
    <w:p w14:paraId="3275C602" w14:textId="22AD7F63" w:rsidR="004C54C6" w:rsidRPr="0018770C" w:rsidRDefault="004C54C6" w:rsidP="00637C18">
      <w:pPr>
        <w:rPr>
          <w:rFonts w:cs="Times New Roman"/>
          <w:lang w:eastAsia="bg-BG"/>
        </w:rPr>
      </w:pPr>
      <w:r w:rsidRPr="0018770C">
        <w:rPr>
          <w:rFonts w:cs="Times New Roman"/>
          <w:lang w:eastAsia="bg-BG"/>
        </w:rPr>
        <w:t>A</w:t>
      </w:r>
      <w:r w:rsidR="00B23E8D">
        <w:rPr>
          <w:rFonts w:cs="Times New Roman"/>
          <w:lang w:eastAsia="bg-BG"/>
        </w:rPr>
        <w:t xml:space="preserve">n important </w:t>
      </w:r>
      <w:r w:rsidRPr="0018770C">
        <w:rPr>
          <w:rFonts w:cs="Times New Roman"/>
          <w:lang w:eastAsia="bg-BG"/>
        </w:rPr>
        <w:t xml:space="preserve">feature of ConservationSpace is its ability to import cultural object </w:t>
      </w:r>
      <w:r w:rsidR="009F425E">
        <w:rPr>
          <w:rFonts w:cs="Times New Roman"/>
          <w:lang w:eastAsia="bg-BG"/>
        </w:rPr>
        <w:t>data</w:t>
      </w:r>
      <w:r w:rsidRPr="0018770C">
        <w:rPr>
          <w:rFonts w:cs="Times New Roman"/>
          <w:lang w:eastAsia="bg-BG"/>
        </w:rPr>
        <w:t xml:space="preserve"> and imagery from </w:t>
      </w:r>
      <w:r w:rsidR="00DA1E66" w:rsidRPr="0018770C">
        <w:rPr>
          <w:rFonts w:cs="Times New Roman"/>
          <w:lang w:eastAsia="bg-BG"/>
        </w:rPr>
        <w:t xml:space="preserve">partner </w:t>
      </w:r>
      <w:r w:rsidR="00637C18" w:rsidRPr="0018770C">
        <w:rPr>
          <w:rFonts w:cs="Times New Roman"/>
          <w:lang w:eastAsia="bg-BG"/>
        </w:rPr>
        <w:t xml:space="preserve">CMS and DAM </w:t>
      </w:r>
      <w:r w:rsidRPr="0018770C">
        <w:rPr>
          <w:rFonts w:cs="Times New Roman"/>
          <w:lang w:eastAsia="bg-BG"/>
        </w:rPr>
        <w:t>systems</w:t>
      </w:r>
      <w:r w:rsidR="00DA1E66" w:rsidRPr="0018770C">
        <w:rPr>
          <w:rFonts w:cs="Times New Roman"/>
          <w:lang w:eastAsia="bg-BG"/>
        </w:rPr>
        <w:t xml:space="preserve"> located behind a network firewall</w:t>
      </w:r>
      <w:r w:rsidRPr="0018770C">
        <w:rPr>
          <w:rFonts w:cs="Times New Roman"/>
          <w:lang w:eastAsia="bg-BG"/>
        </w:rPr>
        <w:t xml:space="preserve">. This document describes </w:t>
      </w:r>
      <w:r w:rsidR="00DA1E66" w:rsidRPr="0018770C">
        <w:rPr>
          <w:rFonts w:cs="Times New Roman"/>
          <w:lang w:eastAsia="bg-BG"/>
        </w:rPr>
        <w:t xml:space="preserve">infrastructure and </w:t>
      </w:r>
      <w:r w:rsidRPr="0018770C">
        <w:rPr>
          <w:rFonts w:cs="Times New Roman"/>
          <w:lang w:eastAsia="bg-BG"/>
        </w:rPr>
        <w:t xml:space="preserve">services required by the ConservationSpace application and defines </w:t>
      </w:r>
      <w:r w:rsidR="00DA1CE6">
        <w:rPr>
          <w:rFonts w:cs="Times New Roman"/>
          <w:lang w:eastAsia="bg-BG"/>
        </w:rPr>
        <w:t xml:space="preserve">the interface </w:t>
      </w:r>
      <w:r w:rsidR="00637C18" w:rsidRPr="0018770C">
        <w:rPr>
          <w:rFonts w:cs="Times New Roman"/>
          <w:lang w:eastAsia="bg-BG"/>
        </w:rPr>
        <w:t>for such services</w:t>
      </w:r>
      <w:r w:rsidR="00DA1CE6">
        <w:rPr>
          <w:rFonts w:cs="Times New Roman"/>
          <w:lang w:eastAsia="bg-BG"/>
        </w:rPr>
        <w:t xml:space="preserve">. In order to establish integration between ConservationSpace and partner CMS and DAM systems, each partner </w:t>
      </w:r>
      <w:r w:rsidRPr="0018770C">
        <w:rPr>
          <w:rFonts w:cs="Times New Roman"/>
          <w:lang w:eastAsia="bg-BG"/>
        </w:rPr>
        <w:t xml:space="preserve">must </w:t>
      </w:r>
      <w:r w:rsidR="00DA1CE6">
        <w:rPr>
          <w:rFonts w:cs="Times New Roman"/>
          <w:lang w:eastAsia="bg-BG"/>
        </w:rPr>
        <w:t>provide an implementation of the services described in this document.</w:t>
      </w:r>
    </w:p>
    <w:p w14:paraId="0D56E5F8" w14:textId="2036D623" w:rsidR="00637C18" w:rsidRPr="0018770C" w:rsidRDefault="000300A2" w:rsidP="00637C18">
      <w:pPr>
        <w:pStyle w:val="Heading1"/>
        <w:rPr>
          <w:rFonts w:asciiTheme="minorHAnsi" w:hAnsiTheme="minorHAnsi"/>
          <w:lang w:val="en"/>
        </w:rPr>
      </w:pPr>
      <w:r w:rsidRPr="0018770C">
        <w:rPr>
          <w:rFonts w:asciiTheme="minorHAnsi" w:hAnsiTheme="minorHAnsi"/>
          <w:lang w:val="en"/>
        </w:rPr>
        <w:t>CMS and DAM Services Required by ConservationSpace</w:t>
      </w:r>
    </w:p>
    <w:p w14:paraId="07602420" w14:textId="3BA3FAD3" w:rsidR="00637C18" w:rsidRPr="0018770C" w:rsidRDefault="00637C18" w:rsidP="00637C18">
      <w:pPr>
        <w:rPr>
          <w:lang w:val="en"/>
        </w:rPr>
      </w:pPr>
      <w:r w:rsidRPr="0018770C">
        <w:rPr>
          <w:lang w:val="en"/>
        </w:rPr>
        <w:t>As outlined in the CMS and DAM integration design document, the ConservationSpace system must be able to perform the following operations with partner CMS and DAM systems:</w:t>
      </w:r>
    </w:p>
    <w:p w14:paraId="32171C43" w14:textId="0DDB08E5" w:rsidR="00637C18" w:rsidRPr="0018770C" w:rsidRDefault="00637C18" w:rsidP="00637C18">
      <w:pPr>
        <w:pStyle w:val="ListParagraph"/>
        <w:numPr>
          <w:ilvl w:val="0"/>
          <w:numId w:val="7"/>
        </w:numPr>
        <w:rPr>
          <w:lang w:val="en"/>
        </w:rPr>
      </w:pPr>
      <w:r w:rsidRPr="0018770C">
        <w:rPr>
          <w:lang w:val="en"/>
        </w:rPr>
        <w:t xml:space="preserve">Search for cultural objects </w:t>
      </w:r>
      <w:r w:rsidR="00DA1E66" w:rsidRPr="0018770C">
        <w:rPr>
          <w:lang w:val="en"/>
        </w:rPr>
        <w:t xml:space="preserve">within </w:t>
      </w:r>
      <w:r w:rsidR="00B23E8D">
        <w:rPr>
          <w:lang w:val="en"/>
        </w:rPr>
        <w:t xml:space="preserve">one or more </w:t>
      </w:r>
      <w:r w:rsidR="00DA1E66" w:rsidRPr="0018770C">
        <w:rPr>
          <w:lang w:val="en"/>
        </w:rPr>
        <w:t xml:space="preserve">partner CMS </w:t>
      </w:r>
      <w:r w:rsidR="00B23E8D">
        <w:rPr>
          <w:lang w:val="en"/>
        </w:rPr>
        <w:t xml:space="preserve">systems </w:t>
      </w:r>
      <w:r w:rsidR="00DA1E66" w:rsidRPr="0018770C">
        <w:rPr>
          <w:lang w:val="en"/>
        </w:rPr>
        <w:t xml:space="preserve">using </w:t>
      </w:r>
      <w:r w:rsidRPr="0018770C">
        <w:rPr>
          <w:lang w:val="en"/>
        </w:rPr>
        <w:t xml:space="preserve">a </w:t>
      </w:r>
      <w:r w:rsidR="00DA1E66" w:rsidRPr="0018770C">
        <w:rPr>
          <w:lang w:val="en"/>
        </w:rPr>
        <w:t xml:space="preserve">limited </w:t>
      </w:r>
      <w:r w:rsidRPr="0018770C">
        <w:rPr>
          <w:lang w:val="en"/>
        </w:rPr>
        <w:t>number of search criteria such as title and artist name</w:t>
      </w:r>
    </w:p>
    <w:p w14:paraId="38830D3B" w14:textId="3C6C8F93" w:rsidR="00637C18" w:rsidRPr="0018770C" w:rsidRDefault="00637C18" w:rsidP="00637C18">
      <w:pPr>
        <w:pStyle w:val="ListParagraph"/>
        <w:numPr>
          <w:ilvl w:val="0"/>
          <w:numId w:val="7"/>
        </w:numPr>
        <w:rPr>
          <w:lang w:val="en"/>
        </w:rPr>
      </w:pPr>
      <w:r w:rsidRPr="0018770C">
        <w:rPr>
          <w:lang w:val="en"/>
        </w:rPr>
        <w:t xml:space="preserve">Acquire thumbnail images of cultural objects </w:t>
      </w:r>
      <w:r w:rsidR="00DA1E66" w:rsidRPr="0018770C">
        <w:rPr>
          <w:lang w:val="en"/>
        </w:rPr>
        <w:t xml:space="preserve">from </w:t>
      </w:r>
      <w:r w:rsidR="00B23E8D">
        <w:rPr>
          <w:lang w:val="en"/>
        </w:rPr>
        <w:t xml:space="preserve">one more </w:t>
      </w:r>
      <w:r w:rsidR="00DA1E66" w:rsidRPr="0018770C">
        <w:rPr>
          <w:lang w:val="en"/>
        </w:rPr>
        <w:t xml:space="preserve">partner DAMs </w:t>
      </w:r>
      <w:r w:rsidRPr="0018770C">
        <w:rPr>
          <w:lang w:val="en"/>
        </w:rPr>
        <w:t>for the purpose of rendering search results</w:t>
      </w:r>
    </w:p>
    <w:p w14:paraId="7299D5F5" w14:textId="3C983C53" w:rsidR="00637C18" w:rsidRPr="0018770C" w:rsidRDefault="00DA1E66" w:rsidP="00637C18">
      <w:pPr>
        <w:pStyle w:val="ListParagraph"/>
        <w:numPr>
          <w:ilvl w:val="0"/>
          <w:numId w:val="7"/>
        </w:numPr>
        <w:rPr>
          <w:lang w:val="en"/>
        </w:rPr>
      </w:pPr>
      <w:r w:rsidRPr="0018770C">
        <w:rPr>
          <w:lang w:val="en"/>
        </w:rPr>
        <w:t xml:space="preserve">Acquire </w:t>
      </w:r>
      <w:r w:rsidR="00637C18" w:rsidRPr="0018770C">
        <w:rPr>
          <w:lang w:val="en"/>
        </w:rPr>
        <w:t xml:space="preserve">cultural object </w:t>
      </w:r>
      <w:r w:rsidR="009F425E">
        <w:rPr>
          <w:lang w:val="en"/>
        </w:rPr>
        <w:t>data</w:t>
      </w:r>
      <w:r w:rsidR="00637C18" w:rsidRPr="0018770C">
        <w:rPr>
          <w:lang w:val="en"/>
        </w:rPr>
        <w:t xml:space="preserve"> and object relationships, e.g. parent / child</w:t>
      </w:r>
      <w:r w:rsidR="009F425E">
        <w:rPr>
          <w:lang w:val="en"/>
        </w:rPr>
        <w:t xml:space="preserve"> and images related to the cultural object</w:t>
      </w:r>
    </w:p>
    <w:p w14:paraId="72A56394" w14:textId="03C28D26" w:rsidR="00637C18" w:rsidRPr="0018770C" w:rsidRDefault="00DA1E66" w:rsidP="00637C18">
      <w:pPr>
        <w:pStyle w:val="ListParagraph"/>
        <w:numPr>
          <w:ilvl w:val="0"/>
          <w:numId w:val="7"/>
        </w:numPr>
        <w:rPr>
          <w:lang w:val="en"/>
        </w:rPr>
      </w:pPr>
      <w:r w:rsidRPr="0018770C">
        <w:rPr>
          <w:lang w:val="en"/>
        </w:rPr>
        <w:t xml:space="preserve">Detect </w:t>
      </w:r>
      <w:r w:rsidR="00637C18" w:rsidRPr="0018770C">
        <w:rPr>
          <w:lang w:val="en"/>
        </w:rPr>
        <w:t xml:space="preserve">cultural objects </w:t>
      </w:r>
      <w:r w:rsidRPr="0018770C">
        <w:rPr>
          <w:lang w:val="en"/>
        </w:rPr>
        <w:t xml:space="preserve">that </w:t>
      </w:r>
      <w:r w:rsidR="00637C18" w:rsidRPr="0018770C">
        <w:rPr>
          <w:lang w:val="en"/>
        </w:rPr>
        <w:t xml:space="preserve">have </w:t>
      </w:r>
      <w:r w:rsidRPr="0018770C">
        <w:rPr>
          <w:lang w:val="en"/>
        </w:rPr>
        <w:t xml:space="preserve">been updated recently </w:t>
      </w:r>
      <w:r w:rsidR="00637C18" w:rsidRPr="0018770C">
        <w:rPr>
          <w:lang w:val="en"/>
        </w:rPr>
        <w:t xml:space="preserve">so that ConservationSpace can </w:t>
      </w:r>
      <w:r w:rsidRPr="0018770C">
        <w:rPr>
          <w:lang w:val="en"/>
        </w:rPr>
        <w:t xml:space="preserve">keep its cultural object library </w:t>
      </w:r>
      <w:r w:rsidR="00B23E8D">
        <w:rPr>
          <w:lang w:val="en"/>
        </w:rPr>
        <w:t>in sync with partner CMS systems</w:t>
      </w:r>
    </w:p>
    <w:p w14:paraId="3126900A" w14:textId="59ADAF96" w:rsidR="00637C18" w:rsidRPr="0018770C" w:rsidRDefault="00DA1E66" w:rsidP="00637C18">
      <w:pPr>
        <w:pStyle w:val="ListParagraph"/>
        <w:numPr>
          <w:ilvl w:val="0"/>
          <w:numId w:val="7"/>
        </w:numPr>
        <w:rPr>
          <w:lang w:val="en"/>
        </w:rPr>
      </w:pPr>
      <w:r w:rsidRPr="0018770C">
        <w:rPr>
          <w:lang w:val="en"/>
        </w:rPr>
        <w:t xml:space="preserve">Search for and acquire full size </w:t>
      </w:r>
      <w:r w:rsidR="00637C18" w:rsidRPr="0018770C">
        <w:rPr>
          <w:lang w:val="en"/>
        </w:rPr>
        <w:t>images</w:t>
      </w:r>
      <w:r w:rsidRPr="0018770C">
        <w:rPr>
          <w:lang w:val="en"/>
        </w:rPr>
        <w:t xml:space="preserve"> in a variety of formats from partner DAMs</w:t>
      </w:r>
      <w:r w:rsidR="009A63D9">
        <w:rPr>
          <w:lang w:val="en"/>
        </w:rPr>
        <w:t xml:space="preserve"> and allow expansion of the API to include other types of media in the future</w:t>
      </w:r>
    </w:p>
    <w:p w14:paraId="19164BA1" w14:textId="1254B7ED" w:rsidR="00637C18" w:rsidRPr="0018770C" w:rsidRDefault="007848BB" w:rsidP="00931A89">
      <w:pPr>
        <w:pStyle w:val="ListParagraph"/>
        <w:widowControl w:val="0"/>
        <w:numPr>
          <w:ilvl w:val="0"/>
          <w:numId w:val="7"/>
        </w:numPr>
        <w:autoSpaceDE w:val="0"/>
        <w:autoSpaceDN w:val="0"/>
        <w:adjustRightInd w:val="0"/>
        <w:spacing w:after="200" w:line="276" w:lineRule="auto"/>
        <w:rPr>
          <w:rFonts w:cs="Arial"/>
          <w:lang w:val="en"/>
        </w:rPr>
      </w:pPr>
      <w:r w:rsidRPr="0018770C">
        <w:rPr>
          <w:lang w:val="en"/>
        </w:rPr>
        <w:t xml:space="preserve">Send error messages to the partner system </w:t>
      </w:r>
      <w:r w:rsidR="0063216A" w:rsidRPr="0018770C">
        <w:rPr>
          <w:lang w:val="en"/>
        </w:rPr>
        <w:t>when processing exceptions occur</w:t>
      </w:r>
    </w:p>
    <w:p w14:paraId="1BA36C42" w14:textId="72C1D115" w:rsidR="0063216A" w:rsidRPr="0018770C" w:rsidRDefault="000300A2" w:rsidP="00D138AA">
      <w:pPr>
        <w:pStyle w:val="Heading1"/>
        <w:rPr>
          <w:rFonts w:asciiTheme="minorHAnsi" w:hAnsiTheme="minorHAnsi"/>
          <w:lang w:val="en"/>
        </w:rPr>
      </w:pPr>
      <w:r w:rsidRPr="0018770C">
        <w:rPr>
          <w:rFonts w:asciiTheme="minorHAnsi" w:hAnsiTheme="minorHAnsi"/>
          <w:lang w:val="en"/>
        </w:rPr>
        <w:t xml:space="preserve">Integration </w:t>
      </w:r>
      <w:r w:rsidR="0063216A" w:rsidRPr="0018770C">
        <w:rPr>
          <w:rFonts w:asciiTheme="minorHAnsi" w:hAnsiTheme="minorHAnsi"/>
          <w:lang w:val="en"/>
        </w:rPr>
        <w:t>Approach</w:t>
      </w:r>
    </w:p>
    <w:p w14:paraId="3C986FB5" w14:textId="54A34783" w:rsidR="00D138AA" w:rsidRPr="0018770C" w:rsidRDefault="00D138AA" w:rsidP="00D138AA">
      <w:pPr>
        <w:pStyle w:val="Heading2"/>
        <w:rPr>
          <w:rFonts w:asciiTheme="minorHAnsi" w:hAnsiTheme="minorHAnsi"/>
          <w:lang w:val="en"/>
        </w:rPr>
      </w:pPr>
      <w:r w:rsidRPr="0018770C">
        <w:rPr>
          <w:rFonts w:asciiTheme="minorHAnsi" w:hAnsiTheme="minorHAnsi"/>
          <w:lang w:val="en"/>
        </w:rPr>
        <w:t>Network Connectivity</w:t>
      </w:r>
    </w:p>
    <w:p w14:paraId="00541A9B" w14:textId="4E8173CC" w:rsidR="0063216A" w:rsidRPr="0018770C" w:rsidRDefault="0063216A">
      <w:pPr>
        <w:widowControl w:val="0"/>
        <w:autoSpaceDE w:val="0"/>
        <w:autoSpaceDN w:val="0"/>
        <w:adjustRightInd w:val="0"/>
        <w:spacing w:after="200" w:line="276" w:lineRule="auto"/>
        <w:rPr>
          <w:lang w:val="en"/>
        </w:rPr>
      </w:pPr>
      <w:r w:rsidRPr="0018770C">
        <w:rPr>
          <w:lang w:val="en"/>
        </w:rPr>
        <w:t>ConservationSpace will, by necessity, be the initiating party in all CMS and DAM interactions. However, partner CMS and DAM systems are typically no</w:t>
      </w:r>
      <w:r w:rsidR="00D138AA" w:rsidRPr="0018770C">
        <w:rPr>
          <w:lang w:val="en"/>
        </w:rPr>
        <w:t xml:space="preserve">t located on a public network.  </w:t>
      </w:r>
      <w:r w:rsidRPr="0018770C">
        <w:rPr>
          <w:lang w:val="en"/>
        </w:rPr>
        <w:t xml:space="preserve">Therefore, partner institutions will need to </w:t>
      </w:r>
      <w:r w:rsidR="00D138AA" w:rsidRPr="0018770C">
        <w:rPr>
          <w:lang w:val="en"/>
        </w:rPr>
        <w:t xml:space="preserve">coordinate </w:t>
      </w:r>
      <w:r w:rsidRPr="0018770C">
        <w:rPr>
          <w:lang w:val="en"/>
        </w:rPr>
        <w:t xml:space="preserve">with the ConservationSpace hosting provider to establish an acceptable network </w:t>
      </w:r>
      <w:r w:rsidR="00D138AA" w:rsidRPr="0018770C">
        <w:rPr>
          <w:lang w:val="en"/>
        </w:rPr>
        <w:t xml:space="preserve">path that exposes the </w:t>
      </w:r>
      <w:r w:rsidR="00B23E8D">
        <w:rPr>
          <w:lang w:val="en"/>
        </w:rPr>
        <w:t xml:space="preserve">partner’s </w:t>
      </w:r>
      <w:r w:rsidR="00D138AA" w:rsidRPr="0018770C">
        <w:rPr>
          <w:lang w:val="en"/>
        </w:rPr>
        <w:t xml:space="preserve">interface implementations to </w:t>
      </w:r>
      <w:r w:rsidR="00B23E8D">
        <w:rPr>
          <w:lang w:val="en"/>
        </w:rPr>
        <w:t xml:space="preserve">the </w:t>
      </w:r>
      <w:r w:rsidR="00D138AA" w:rsidRPr="0018770C">
        <w:rPr>
          <w:lang w:val="en"/>
        </w:rPr>
        <w:t>ConservationSpace</w:t>
      </w:r>
      <w:r w:rsidR="00B23E8D">
        <w:rPr>
          <w:lang w:val="en"/>
        </w:rPr>
        <w:t xml:space="preserve"> system</w:t>
      </w:r>
      <w:r w:rsidR="00D138AA" w:rsidRPr="0018770C">
        <w:rPr>
          <w:lang w:val="en"/>
        </w:rPr>
        <w:t>. Some of the typical options include:</w:t>
      </w:r>
    </w:p>
    <w:p w14:paraId="0123DCC8" w14:textId="54DDC99E" w:rsidR="00D138AA" w:rsidRPr="0018770C" w:rsidRDefault="00D138AA" w:rsidP="00D138AA">
      <w:pPr>
        <w:pStyle w:val="ListParagraph"/>
        <w:widowControl w:val="0"/>
        <w:numPr>
          <w:ilvl w:val="0"/>
          <w:numId w:val="8"/>
        </w:numPr>
        <w:autoSpaceDE w:val="0"/>
        <w:autoSpaceDN w:val="0"/>
        <w:adjustRightInd w:val="0"/>
        <w:spacing w:after="200" w:line="276" w:lineRule="auto"/>
        <w:rPr>
          <w:lang w:val="en"/>
        </w:rPr>
      </w:pPr>
      <w:r w:rsidRPr="0018770C">
        <w:rPr>
          <w:lang w:val="en"/>
        </w:rPr>
        <w:t>Persistent VPN</w:t>
      </w:r>
      <w:r w:rsidR="00B23E8D">
        <w:rPr>
          <w:lang w:val="en"/>
        </w:rPr>
        <w:t>*</w:t>
      </w:r>
    </w:p>
    <w:p w14:paraId="07471EF3" w14:textId="6E15C970" w:rsidR="00D138AA" w:rsidRPr="0018770C" w:rsidRDefault="00D138AA" w:rsidP="00D138AA">
      <w:pPr>
        <w:pStyle w:val="ListParagraph"/>
        <w:widowControl w:val="0"/>
        <w:numPr>
          <w:ilvl w:val="0"/>
          <w:numId w:val="8"/>
        </w:numPr>
        <w:autoSpaceDE w:val="0"/>
        <w:autoSpaceDN w:val="0"/>
        <w:adjustRightInd w:val="0"/>
        <w:spacing w:after="200" w:line="276" w:lineRule="auto"/>
        <w:rPr>
          <w:lang w:val="en"/>
        </w:rPr>
      </w:pPr>
      <w:r w:rsidRPr="0018770C">
        <w:rPr>
          <w:lang w:val="en"/>
        </w:rPr>
        <w:t>SSH tunneling aided by network appliances or tools such as autossh</w:t>
      </w:r>
      <w:r w:rsidR="00B23E8D">
        <w:rPr>
          <w:lang w:val="en"/>
        </w:rPr>
        <w:t>*</w:t>
      </w:r>
    </w:p>
    <w:p w14:paraId="153E8619" w14:textId="7465FA6F" w:rsidR="00D138AA" w:rsidRPr="0018770C" w:rsidRDefault="00D138AA" w:rsidP="00D138AA">
      <w:pPr>
        <w:pStyle w:val="ListParagraph"/>
        <w:widowControl w:val="0"/>
        <w:numPr>
          <w:ilvl w:val="0"/>
          <w:numId w:val="8"/>
        </w:numPr>
        <w:autoSpaceDE w:val="0"/>
        <w:autoSpaceDN w:val="0"/>
        <w:adjustRightInd w:val="0"/>
        <w:spacing w:after="200" w:line="276" w:lineRule="auto"/>
        <w:rPr>
          <w:lang w:val="en"/>
        </w:rPr>
      </w:pPr>
      <w:r w:rsidRPr="0018770C">
        <w:rPr>
          <w:lang w:val="en"/>
        </w:rPr>
        <w:t>Opening holes in the partner firewall to permit communications from the ConservationSpace system to reach the partner service endpoints</w:t>
      </w:r>
    </w:p>
    <w:p w14:paraId="07455AE8" w14:textId="3AF043EA" w:rsidR="00D138AA" w:rsidRPr="0018770C" w:rsidRDefault="00D138AA" w:rsidP="00D138AA">
      <w:pPr>
        <w:pStyle w:val="ListParagraph"/>
        <w:widowControl w:val="0"/>
        <w:numPr>
          <w:ilvl w:val="0"/>
          <w:numId w:val="8"/>
        </w:numPr>
        <w:autoSpaceDE w:val="0"/>
        <w:autoSpaceDN w:val="0"/>
        <w:adjustRightInd w:val="0"/>
        <w:spacing w:after="200" w:line="276" w:lineRule="auto"/>
        <w:rPr>
          <w:lang w:val="en"/>
        </w:rPr>
      </w:pPr>
      <w:r w:rsidRPr="0018770C">
        <w:rPr>
          <w:lang w:val="en"/>
        </w:rPr>
        <w:t>Hosting the partner service end points in a DMZ</w:t>
      </w:r>
    </w:p>
    <w:p w14:paraId="2B860C89" w14:textId="6E428825" w:rsidR="00D138AA" w:rsidRPr="0018770C" w:rsidRDefault="00B23E8D">
      <w:pPr>
        <w:widowControl w:val="0"/>
        <w:autoSpaceDE w:val="0"/>
        <w:autoSpaceDN w:val="0"/>
        <w:adjustRightInd w:val="0"/>
        <w:spacing w:after="200" w:line="276" w:lineRule="auto"/>
        <w:rPr>
          <w:lang w:val="en"/>
        </w:rPr>
      </w:pPr>
      <w:r>
        <w:rPr>
          <w:lang w:val="en"/>
        </w:rPr>
        <w:t>*</w:t>
      </w:r>
      <w:r w:rsidR="00D138AA" w:rsidRPr="0018770C">
        <w:rPr>
          <w:lang w:val="en"/>
        </w:rPr>
        <w:t xml:space="preserve">The NGA </w:t>
      </w:r>
      <w:r w:rsidR="00D21EE3">
        <w:rPr>
          <w:lang w:val="en"/>
        </w:rPr>
        <w:t xml:space="preserve">has elected to use an SSH tunnel for development and testing and a DMZ accessible only to ConservationSpace for production. </w:t>
      </w:r>
      <w:r w:rsidR="00D138AA" w:rsidRPr="0018770C">
        <w:rPr>
          <w:lang w:val="en"/>
        </w:rPr>
        <w:t>.</w:t>
      </w:r>
    </w:p>
    <w:p w14:paraId="7E5922C9" w14:textId="11224983" w:rsidR="00D138AA" w:rsidRPr="0018770C" w:rsidRDefault="00D138AA" w:rsidP="00D138AA">
      <w:pPr>
        <w:pStyle w:val="Heading2"/>
        <w:rPr>
          <w:rFonts w:asciiTheme="minorHAnsi" w:hAnsiTheme="minorHAnsi"/>
          <w:lang w:val="en"/>
        </w:rPr>
      </w:pPr>
      <w:r w:rsidRPr="0018770C">
        <w:rPr>
          <w:rFonts w:asciiTheme="minorHAnsi" w:hAnsiTheme="minorHAnsi"/>
          <w:lang w:val="en"/>
        </w:rPr>
        <w:lastRenderedPageBreak/>
        <w:t>Protocol and Formats</w:t>
      </w:r>
    </w:p>
    <w:p w14:paraId="6A766B81" w14:textId="5A480772" w:rsidR="0035396E" w:rsidRDefault="00D138AA">
      <w:pPr>
        <w:widowControl w:val="0"/>
        <w:autoSpaceDE w:val="0"/>
        <w:autoSpaceDN w:val="0"/>
        <w:adjustRightInd w:val="0"/>
        <w:spacing w:after="200" w:line="276" w:lineRule="auto"/>
        <w:rPr>
          <w:lang w:val="en"/>
        </w:rPr>
      </w:pPr>
      <w:r w:rsidRPr="0018770C">
        <w:rPr>
          <w:lang w:val="en"/>
        </w:rPr>
        <w:t>Sirma wanted to keep the interface implementation as simple as possible for partners to implement so JSON over the HTTP protocol was selected as the primary format and protocol for the CMS and DAM integration services.  The service end points and URL structures were designed with the simplicity of REST in mind</w:t>
      </w:r>
      <w:r w:rsidR="00D9530A" w:rsidRPr="0018770C">
        <w:rPr>
          <w:lang w:val="en"/>
        </w:rPr>
        <w:t xml:space="preserve"> although they do not seek to provide a full RESTful implementation.</w:t>
      </w:r>
    </w:p>
    <w:p w14:paraId="6860DB96" w14:textId="77777777" w:rsidR="0035396E" w:rsidRDefault="0035396E" w:rsidP="00F00F2A">
      <w:pPr>
        <w:keepNext/>
        <w:widowControl w:val="0"/>
        <w:autoSpaceDE w:val="0"/>
        <w:autoSpaceDN w:val="0"/>
        <w:adjustRightInd w:val="0"/>
        <w:spacing w:after="200" w:line="276" w:lineRule="auto"/>
        <w:jc w:val="center"/>
      </w:pPr>
      <w:r w:rsidRPr="000B6E5A">
        <w:rPr>
          <w:rFonts w:cs="Times New Roman"/>
          <w:noProof/>
          <w:lang w:val="bg-BG" w:eastAsia="bg-BG"/>
        </w:rPr>
        <w:drawing>
          <wp:inline distT="0" distB="0" distL="0" distR="0" wp14:anchorId="7C64F2F6" wp14:editId="47C9BEA7">
            <wp:extent cx="41529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2900" cy="4762500"/>
                    </a:xfrm>
                    <a:prstGeom prst="rect">
                      <a:avLst/>
                    </a:prstGeom>
                    <a:noFill/>
                    <a:ln>
                      <a:noFill/>
                    </a:ln>
                  </pic:spPr>
                </pic:pic>
              </a:graphicData>
            </a:graphic>
          </wp:inline>
        </w:drawing>
      </w:r>
    </w:p>
    <w:p w14:paraId="66D500B3" w14:textId="331497FA" w:rsidR="0035396E" w:rsidRDefault="0035396E" w:rsidP="00F00F2A">
      <w:pPr>
        <w:pStyle w:val="Caption"/>
        <w:jc w:val="center"/>
      </w:pPr>
      <w:r>
        <w:t xml:space="preserve">Figure </w:t>
      </w:r>
      <w:r w:rsidR="006E6F4A">
        <w:fldChar w:fldCharType="begin"/>
      </w:r>
      <w:r w:rsidR="006E6F4A">
        <w:instrText xml:space="preserve"> SEQ Figure \* ARABIC </w:instrText>
      </w:r>
      <w:r w:rsidR="006E6F4A">
        <w:fldChar w:fldCharType="separate"/>
      </w:r>
      <w:r>
        <w:rPr>
          <w:noProof/>
        </w:rPr>
        <w:t>1</w:t>
      </w:r>
      <w:r w:rsidR="006E6F4A">
        <w:rPr>
          <w:noProof/>
        </w:rPr>
        <w:fldChar w:fldCharType="end"/>
      </w:r>
      <w:r>
        <w:t xml:space="preserve"> - Sequence diagram of CMS/DAMS Integration</w:t>
      </w:r>
    </w:p>
    <w:p w14:paraId="04CD24E7" w14:textId="38172990" w:rsidR="0035396E" w:rsidRDefault="0035396E" w:rsidP="000E1B72">
      <w:pPr>
        <w:rPr>
          <w:lang w:val="en"/>
        </w:rPr>
      </w:pPr>
    </w:p>
    <w:p w14:paraId="06BF9296" w14:textId="77777777" w:rsidR="00E26B90" w:rsidRDefault="00E26B90">
      <w:pPr>
        <w:rPr>
          <w:rFonts w:eastAsiaTheme="majorEastAsia" w:cstheme="majorBidi"/>
          <w:color w:val="2E74B5" w:themeColor="accent1" w:themeShade="BF"/>
          <w:sz w:val="26"/>
          <w:szCs w:val="26"/>
          <w:lang w:val="en"/>
        </w:rPr>
      </w:pPr>
      <w:r>
        <w:rPr>
          <w:lang w:val="en"/>
        </w:rPr>
        <w:br w:type="page"/>
      </w:r>
    </w:p>
    <w:p w14:paraId="642F523D" w14:textId="2797D47D" w:rsidR="00D9530A" w:rsidRPr="0018770C" w:rsidRDefault="00D9530A" w:rsidP="00D9530A">
      <w:pPr>
        <w:pStyle w:val="Heading2"/>
        <w:rPr>
          <w:rFonts w:asciiTheme="minorHAnsi" w:hAnsiTheme="minorHAnsi"/>
          <w:lang w:val="en"/>
        </w:rPr>
      </w:pPr>
      <w:r w:rsidRPr="0018770C">
        <w:rPr>
          <w:rFonts w:asciiTheme="minorHAnsi" w:hAnsiTheme="minorHAnsi"/>
          <w:lang w:val="en"/>
        </w:rPr>
        <w:lastRenderedPageBreak/>
        <w:t xml:space="preserve">Required </w:t>
      </w:r>
      <w:r w:rsidR="000300A2" w:rsidRPr="0018770C">
        <w:rPr>
          <w:rFonts w:asciiTheme="minorHAnsi" w:hAnsiTheme="minorHAnsi"/>
          <w:lang w:val="en"/>
        </w:rPr>
        <w:t>Service Implementations</w:t>
      </w:r>
    </w:p>
    <w:p w14:paraId="6D052998" w14:textId="17C9CADA" w:rsidR="003102BD" w:rsidRPr="00B23E8D" w:rsidRDefault="00DD49E8">
      <w:pPr>
        <w:widowControl w:val="0"/>
        <w:autoSpaceDE w:val="0"/>
        <w:autoSpaceDN w:val="0"/>
        <w:adjustRightInd w:val="0"/>
        <w:spacing w:after="200" w:line="276" w:lineRule="auto"/>
        <w:rPr>
          <w:lang w:val="en"/>
        </w:rPr>
      </w:pPr>
      <w:r w:rsidRPr="0018770C">
        <w:rPr>
          <w:lang w:val="en"/>
        </w:rPr>
        <w:t>All</w:t>
      </w:r>
      <w:r w:rsidR="00637C18" w:rsidRPr="0018770C">
        <w:rPr>
          <w:lang w:val="en"/>
        </w:rPr>
        <w:t xml:space="preserve"> partners</w:t>
      </w:r>
      <w:r w:rsidRPr="0018770C">
        <w:rPr>
          <w:lang w:val="en"/>
        </w:rPr>
        <w:t xml:space="preserve"> providing an integration implementation shall </w:t>
      </w:r>
      <w:r w:rsidR="0063216A" w:rsidRPr="0018770C">
        <w:rPr>
          <w:lang w:val="en"/>
        </w:rPr>
        <w:t xml:space="preserve">supply </w:t>
      </w:r>
      <w:r w:rsidR="000300A2" w:rsidRPr="0018770C">
        <w:rPr>
          <w:lang w:val="en"/>
        </w:rPr>
        <w:t xml:space="preserve">a web </w:t>
      </w:r>
      <w:r w:rsidR="0063216A" w:rsidRPr="0018770C">
        <w:rPr>
          <w:lang w:val="en"/>
        </w:rPr>
        <w:t xml:space="preserve">service endpoint (a URL) </w:t>
      </w:r>
      <w:r w:rsidRPr="0018770C">
        <w:rPr>
          <w:lang w:val="en"/>
        </w:rPr>
        <w:t xml:space="preserve">for each of the </w:t>
      </w:r>
      <w:r w:rsidR="001C6501">
        <w:rPr>
          <w:lang w:val="en"/>
        </w:rPr>
        <w:t>six</w:t>
      </w:r>
      <w:r w:rsidR="00D611DC" w:rsidRPr="0018770C">
        <w:rPr>
          <w:lang w:val="en"/>
        </w:rPr>
        <w:t xml:space="preserve"> </w:t>
      </w:r>
      <w:r w:rsidR="0063216A" w:rsidRPr="0018770C">
        <w:rPr>
          <w:lang w:val="en"/>
        </w:rPr>
        <w:t xml:space="preserve">required </w:t>
      </w:r>
      <w:r w:rsidR="00D611DC" w:rsidRPr="0018770C">
        <w:rPr>
          <w:lang w:val="en"/>
        </w:rPr>
        <w:t>services below.</w:t>
      </w:r>
      <w:r w:rsidR="00E26B90">
        <w:rPr>
          <w:lang w:val="en"/>
        </w:rPr>
        <w:t xml:space="preserve">  The URL listed below each service is a suggested naming convention and will be what the NGA uses.  However, each partner is free to choose any URL prefix they wish.  The </w:t>
      </w:r>
      <w:r w:rsidR="00E26B90" w:rsidRPr="00AF71DE">
        <w:rPr>
          <w:b/>
          <w:i/>
          <w:lang w:val="en"/>
        </w:rPr>
        <w:t>mandatory portion</w:t>
      </w:r>
      <w:r w:rsidR="00E26B90">
        <w:rPr>
          <w:lang w:val="en"/>
        </w:rPr>
        <w:t xml:space="preserve"> of URL</w:t>
      </w:r>
      <w:r w:rsidR="00B23E8D">
        <w:rPr>
          <w:lang w:val="en"/>
        </w:rPr>
        <w:t>s</w:t>
      </w:r>
      <w:r w:rsidR="00E26B90">
        <w:rPr>
          <w:lang w:val="en"/>
        </w:rPr>
        <w:t xml:space="preserve"> is highlighted in </w:t>
      </w:r>
      <w:r w:rsidR="00E26B90" w:rsidRPr="00AF71DE">
        <w:rPr>
          <w:b/>
          <w:i/>
          <w:lang w:val="en"/>
        </w:rPr>
        <w:t xml:space="preserve">bold </w:t>
      </w:r>
      <w:r w:rsidR="00B23E8D">
        <w:rPr>
          <w:b/>
          <w:i/>
          <w:lang w:val="en"/>
        </w:rPr>
        <w:t xml:space="preserve">italics </w:t>
      </w:r>
      <w:r w:rsidR="00B23E8D" w:rsidRPr="00AF71DE">
        <w:rPr>
          <w:lang w:val="en"/>
        </w:rPr>
        <w:t>in the</w:t>
      </w:r>
      <w:r w:rsidR="00B23E8D">
        <w:rPr>
          <w:lang w:val="en"/>
        </w:rPr>
        <w:t xml:space="preserve"> following table</w:t>
      </w:r>
      <w:r w:rsidR="00E26B90" w:rsidRPr="00B23E8D">
        <w:rPr>
          <w:lang w:val="en"/>
        </w:rPr>
        <w:t xml:space="preserve">. </w:t>
      </w:r>
    </w:p>
    <w:tbl>
      <w:tblPr>
        <w:tblW w:w="9265" w:type="dxa"/>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52"/>
        <w:gridCol w:w="7313"/>
      </w:tblGrid>
      <w:tr w:rsidR="00B00E44" w:rsidRPr="0018770C" w14:paraId="12239F44" w14:textId="77777777" w:rsidTr="008C2429">
        <w:tc>
          <w:tcPr>
            <w:tcW w:w="1952" w:type="dxa"/>
            <w:tcBorders>
              <w:top w:val="single" w:sz="4" w:space="0" w:color="DBDBDB"/>
              <w:left w:val="single" w:sz="4" w:space="0" w:color="DBDBDB"/>
              <w:bottom w:val="single" w:sz="4" w:space="0" w:color="DBDBDB"/>
              <w:right w:val="single" w:sz="4" w:space="0" w:color="DBDBDB"/>
            </w:tcBorders>
          </w:tcPr>
          <w:p w14:paraId="7A19AF7D" w14:textId="77777777" w:rsidR="00B00E44" w:rsidRPr="0018770C" w:rsidRDefault="00B00E44">
            <w:pPr>
              <w:widowControl w:val="0"/>
              <w:autoSpaceDE w:val="0"/>
              <w:autoSpaceDN w:val="0"/>
              <w:adjustRightInd w:val="0"/>
              <w:spacing w:before="100" w:after="100" w:line="252" w:lineRule="auto"/>
              <w:jc w:val="center"/>
              <w:rPr>
                <w:rFonts w:cs="Arial"/>
                <w:b/>
                <w:bCs/>
              </w:rPr>
            </w:pPr>
            <w:r w:rsidRPr="0018770C">
              <w:rPr>
                <w:rFonts w:cs="Arial"/>
                <w:b/>
                <w:bCs/>
              </w:rPr>
              <w:t>Service</w:t>
            </w:r>
          </w:p>
        </w:tc>
        <w:tc>
          <w:tcPr>
            <w:tcW w:w="7313" w:type="dxa"/>
            <w:tcBorders>
              <w:top w:val="single" w:sz="4" w:space="0" w:color="DBDBDB"/>
              <w:left w:val="single" w:sz="4" w:space="0" w:color="DBDBDB"/>
              <w:bottom w:val="single" w:sz="4" w:space="0" w:color="DBDBDB"/>
              <w:right w:val="single" w:sz="4" w:space="0" w:color="DBDBDB"/>
            </w:tcBorders>
          </w:tcPr>
          <w:p w14:paraId="466E579B" w14:textId="77777777" w:rsidR="00B00E44" w:rsidRPr="0018770C" w:rsidRDefault="00B00E44">
            <w:pPr>
              <w:widowControl w:val="0"/>
              <w:autoSpaceDE w:val="0"/>
              <w:autoSpaceDN w:val="0"/>
              <w:adjustRightInd w:val="0"/>
              <w:spacing w:before="100" w:after="100" w:line="252" w:lineRule="auto"/>
              <w:jc w:val="center"/>
              <w:rPr>
                <w:rFonts w:cs="Arial"/>
                <w:b/>
                <w:bCs/>
              </w:rPr>
            </w:pPr>
            <w:r w:rsidRPr="0018770C">
              <w:rPr>
                <w:rFonts w:cs="Arial"/>
                <w:b/>
                <w:bCs/>
              </w:rPr>
              <w:t>Description</w:t>
            </w:r>
          </w:p>
        </w:tc>
      </w:tr>
      <w:tr w:rsidR="00B00E44" w:rsidRPr="0018770C" w14:paraId="7AD4EC6D" w14:textId="77777777" w:rsidTr="008C2429">
        <w:tc>
          <w:tcPr>
            <w:tcW w:w="1952" w:type="dxa"/>
            <w:tcBorders>
              <w:top w:val="single" w:sz="4" w:space="0" w:color="DBDBDB"/>
              <w:left w:val="single" w:sz="4" w:space="0" w:color="DBDBDB"/>
              <w:bottom w:val="single" w:sz="4" w:space="0" w:color="DBDBDB"/>
              <w:right w:val="single" w:sz="4" w:space="0" w:color="DBDBDB"/>
            </w:tcBorders>
          </w:tcPr>
          <w:p w14:paraId="7BA1B1E4" w14:textId="77777777" w:rsidR="00B00E44" w:rsidRPr="0018770C" w:rsidRDefault="00B00E44" w:rsidP="00B00E44">
            <w:pPr>
              <w:widowControl w:val="0"/>
              <w:autoSpaceDE w:val="0"/>
              <w:autoSpaceDN w:val="0"/>
              <w:adjustRightInd w:val="0"/>
              <w:spacing w:before="100" w:after="100" w:line="252" w:lineRule="auto"/>
              <w:rPr>
                <w:rFonts w:cs="Arial"/>
              </w:rPr>
            </w:pPr>
            <w:r w:rsidRPr="0018770C">
              <w:rPr>
                <w:rFonts w:cs="Arial"/>
              </w:rPr>
              <w:t>1 - Retrieve Cultural Object</w:t>
            </w:r>
          </w:p>
        </w:tc>
        <w:tc>
          <w:tcPr>
            <w:tcW w:w="7313" w:type="dxa"/>
            <w:tcBorders>
              <w:top w:val="single" w:sz="4" w:space="0" w:color="DBDBDB"/>
              <w:left w:val="single" w:sz="4" w:space="0" w:color="DBDBDB"/>
              <w:bottom w:val="single" w:sz="4" w:space="0" w:color="DBDBDB"/>
              <w:right w:val="single" w:sz="4" w:space="0" w:color="DBDBDB"/>
            </w:tcBorders>
          </w:tcPr>
          <w:p w14:paraId="7E67296E" w14:textId="3D4ED9EC" w:rsidR="00B00E44" w:rsidRDefault="00D9530A" w:rsidP="0063216A">
            <w:pPr>
              <w:widowControl w:val="0"/>
              <w:autoSpaceDE w:val="0"/>
              <w:autoSpaceDN w:val="0"/>
              <w:adjustRightInd w:val="0"/>
              <w:spacing w:before="100" w:after="100" w:line="252" w:lineRule="auto"/>
              <w:rPr>
                <w:rFonts w:cs="Arial"/>
              </w:rPr>
            </w:pPr>
            <w:r w:rsidRPr="0018770C">
              <w:rPr>
                <w:rFonts w:cs="Arial"/>
              </w:rPr>
              <w:t xml:space="preserve">Web </w:t>
            </w:r>
            <w:r w:rsidR="00B00E44" w:rsidRPr="0018770C">
              <w:rPr>
                <w:rFonts w:cs="Arial"/>
              </w:rPr>
              <w:t>service that, when appending a</w:t>
            </w:r>
            <w:r w:rsidR="00B23E8D">
              <w:rPr>
                <w:rFonts w:cs="Arial"/>
              </w:rPr>
              <w:t xml:space="preserve"> source system identifier and a</w:t>
            </w:r>
            <w:r w:rsidR="00B00E44" w:rsidRPr="0018770C">
              <w:rPr>
                <w:rFonts w:cs="Arial"/>
              </w:rPr>
              <w:t>n object ID to the URL with a .json extension and using the HTTP GET method, returns the corresponding full cultural object record</w:t>
            </w:r>
            <w:r w:rsidRPr="0018770C">
              <w:rPr>
                <w:rFonts w:cs="Arial"/>
              </w:rPr>
              <w:t>.</w:t>
            </w:r>
          </w:p>
          <w:p w14:paraId="135807FC" w14:textId="5DC9C304" w:rsidR="00E26B90" w:rsidRDefault="00E26B90" w:rsidP="008A5C04">
            <w:pPr>
              <w:widowControl w:val="0"/>
              <w:autoSpaceDE w:val="0"/>
              <w:autoSpaceDN w:val="0"/>
              <w:adjustRightInd w:val="0"/>
              <w:spacing w:before="100" w:after="100" w:line="252" w:lineRule="auto"/>
              <w:rPr>
                <w:rFonts w:cs="Arial"/>
                <w:b/>
                <w:bCs/>
                <w:i/>
              </w:rPr>
            </w:pPr>
            <w:r w:rsidRPr="008A5C04">
              <w:rPr>
                <w:rFonts w:cs="Arial"/>
                <w:bCs/>
              </w:rPr>
              <w:t>http</w:t>
            </w:r>
            <w:r w:rsidR="008A5C04" w:rsidRPr="008A5C04">
              <w:rPr>
                <w:rFonts w:cs="Arial"/>
                <w:bCs/>
              </w:rPr>
              <w:t>s</w:t>
            </w:r>
            <w:r w:rsidRPr="008A5C04">
              <w:rPr>
                <w:rFonts w:cs="Arial"/>
                <w:bCs/>
              </w:rPr>
              <w:t>://</w:t>
            </w:r>
            <w:r w:rsidR="008A5C04" w:rsidRPr="008A5C04">
              <w:rPr>
                <w:rFonts w:cs="Arial"/>
                <w:bCs/>
              </w:rPr>
              <w:t>&lt;host&gt;</w:t>
            </w:r>
            <w:r w:rsidRPr="008A5C04">
              <w:rPr>
                <w:rFonts w:cs="Arial"/>
                <w:bCs/>
              </w:rPr>
              <w:t>/art/</w:t>
            </w:r>
            <w:r w:rsidR="00DA16CC">
              <w:rPr>
                <w:rFonts w:cs="Arial"/>
                <w:bCs/>
              </w:rPr>
              <w:t>&lt;</w:t>
            </w:r>
            <w:r w:rsidR="00B23E8D" w:rsidRPr="00AF71DE">
              <w:rPr>
                <w:rFonts w:cs="Arial"/>
                <w:b/>
                <w:bCs/>
                <w:i/>
              </w:rPr>
              <w:t>source</w:t>
            </w:r>
            <w:r w:rsidR="00DA16CC">
              <w:rPr>
                <w:rFonts w:cs="Arial"/>
                <w:b/>
                <w:bCs/>
                <w:i/>
              </w:rPr>
              <w:t>&gt;</w:t>
            </w:r>
            <w:r w:rsidR="00B23E8D" w:rsidRPr="00AF71DE">
              <w:rPr>
                <w:rFonts w:cs="Arial"/>
                <w:b/>
                <w:bCs/>
                <w:i/>
              </w:rPr>
              <w:t>/</w:t>
            </w:r>
            <w:r w:rsidRPr="00AF71DE">
              <w:rPr>
                <w:rFonts w:cs="Arial"/>
                <w:b/>
                <w:bCs/>
                <w:i/>
              </w:rPr>
              <w:t>objects/</w:t>
            </w:r>
            <w:r w:rsidRPr="00B23E8D">
              <w:rPr>
                <w:rFonts w:cs="Arial"/>
                <w:b/>
                <w:bCs/>
                <w:i/>
              </w:rPr>
              <w:t>&lt;</w:t>
            </w:r>
            <w:r w:rsidRPr="00764682">
              <w:rPr>
                <w:rFonts w:cs="Arial"/>
                <w:b/>
                <w:bCs/>
                <w:i/>
              </w:rPr>
              <w:t>object</w:t>
            </w:r>
            <w:r w:rsidR="00342801">
              <w:rPr>
                <w:rFonts w:cs="Arial"/>
                <w:b/>
                <w:bCs/>
                <w:i/>
              </w:rPr>
              <w:t xml:space="preserve"> </w:t>
            </w:r>
            <w:r w:rsidRPr="00764682">
              <w:rPr>
                <w:rFonts w:cs="Arial"/>
                <w:b/>
                <w:bCs/>
                <w:i/>
              </w:rPr>
              <w:t>id&gt;.json</w:t>
            </w:r>
          </w:p>
          <w:p w14:paraId="05326EE5" w14:textId="71828719" w:rsidR="001A18F7" w:rsidRPr="007554A5" w:rsidRDefault="001A18F7" w:rsidP="001A18F7">
            <w:pPr>
              <w:widowControl w:val="0"/>
              <w:autoSpaceDE w:val="0"/>
              <w:autoSpaceDN w:val="0"/>
              <w:adjustRightInd w:val="0"/>
              <w:spacing w:before="100" w:after="100" w:line="252" w:lineRule="auto"/>
              <w:rPr>
                <w:rFonts w:cs="Arial"/>
                <w:bCs/>
                <w:i/>
              </w:rPr>
            </w:pPr>
            <w:r w:rsidRPr="007554A5">
              <w:rPr>
                <w:rFonts w:cs="Arial"/>
                <w:bCs/>
                <w:i/>
              </w:rPr>
              <w:t xml:space="preserve">Purpose: required in order to import cultural object records into ConservationSpace </w:t>
            </w:r>
          </w:p>
        </w:tc>
      </w:tr>
      <w:tr w:rsidR="00B00E44" w:rsidRPr="0018770C" w14:paraId="5BBAD599" w14:textId="77777777" w:rsidTr="008C2429">
        <w:tc>
          <w:tcPr>
            <w:tcW w:w="1952" w:type="dxa"/>
            <w:tcBorders>
              <w:top w:val="single" w:sz="4" w:space="0" w:color="DBDBDB"/>
              <w:left w:val="single" w:sz="4" w:space="0" w:color="DBDBDB"/>
              <w:bottom w:val="single" w:sz="4" w:space="0" w:color="DBDBDB"/>
              <w:right w:val="single" w:sz="4" w:space="0" w:color="DBDBDB"/>
            </w:tcBorders>
          </w:tcPr>
          <w:p w14:paraId="608FE931" w14:textId="7476AF4D" w:rsidR="00B00E44" w:rsidRPr="0018770C" w:rsidRDefault="002A7C6F">
            <w:pPr>
              <w:widowControl w:val="0"/>
              <w:autoSpaceDE w:val="0"/>
              <w:autoSpaceDN w:val="0"/>
              <w:adjustRightInd w:val="0"/>
              <w:spacing w:before="100" w:after="100" w:line="252" w:lineRule="auto"/>
              <w:rPr>
                <w:rFonts w:cs="Arial"/>
              </w:rPr>
            </w:pPr>
            <w:r>
              <w:rPr>
                <w:rFonts w:cs="Arial"/>
              </w:rPr>
              <w:t>2</w:t>
            </w:r>
            <w:r w:rsidR="00B00E44" w:rsidRPr="0018770C">
              <w:rPr>
                <w:rFonts w:cs="Arial"/>
              </w:rPr>
              <w:t xml:space="preserve"> - Search for Cultural Object Records</w:t>
            </w:r>
          </w:p>
        </w:tc>
        <w:tc>
          <w:tcPr>
            <w:tcW w:w="7313" w:type="dxa"/>
            <w:tcBorders>
              <w:top w:val="single" w:sz="4" w:space="0" w:color="DBDBDB"/>
              <w:left w:val="single" w:sz="4" w:space="0" w:color="DBDBDB"/>
              <w:bottom w:val="single" w:sz="4" w:space="0" w:color="DBDBDB"/>
              <w:right w:val="single" w:sz="4" w:space="0" w:color="DBDBDB"/>
            </w:tcBorders>
          </w:tcPr>
          <w:p w14:paraId="1230F9E2" w14:textId="3E10FEA1" w:rsidR="00B00E44" w:rsidRDefault="00AE2E62" w:rsidP="00D9530A">
            <w:pPr>
              <w:widowControl w:val="0"/>
              <w:autoSpaceDE w:val="0"/>
              <w:autoSpaceDN w:val="0"/>
              <w:adjustRightInd w:val="0"/>
              <w:spacing w:before="100" w:after="100" w:line="252" w:lineRule="auto"/>
              <w:rPr>
                <w:rFonts w:cs="Arial"/>
              </w:rPr>
            </w:pPr>
            <w:r>
              <w:rPr>
                <w:rFonts w:cs="Arial"/>
              </w:rPr>
              <w:t>R</w:t>
            </w:r>
            <w:r w:rsidR="00B00E44" w:rsidRPr="0018770C">
              <w:rPr>
                <w:rFonts w:cs="Arial"/>
              </w:rPr>
              <w:t xml:space="preserve">eturns </w:t>
            </w:r>
            <w:r>
              <w:rPr>
                <w:rFonts w:cs="Arial"/>
              </w:rPr>
              <w:t xml:space="preserve">an </w:t>
            </w:r>
            <w:r w:rsidR="000E2547" w:rsidRPr="00AF71DE">
              <w:rPr>
                <w:rFonts w:cs="Arial"/>
                <w:u w:val="single"/>
              </w:rPr>
              <w:t>abridged</w:t>
            </w:r>
            <w:r>
              <w:rPr>
                <w:rFonts w:cs="Arial"/>
              </w:rPr>
              <w:t xml:space="preserve"> cultural object record, a service URL</w:t>
            </w:r>
            <w:r w:rsidR="00B23E8D">
              <w:rPr>
                <w:rFonts w:cs="Arial"/>
              </w:rPr>
              <w:t xml:space="preserve">, and thumbnail (if available) </w:t>
            </w:r>
            <w:r>
              <w:rPr>
                <w:rFonts w:cs="Arial"/>
              </w:rPr>
              <w:t>for each cultural object in the search result</w:t>
            </w:r>
            <w:r w:rsidR="00FD4A9A" w:rsidRPr="0018770C">
              <w:rPr>
                <w:rFonts w:cs="Arial"/>
              </w:rPr>
              <w:t>.</w:t>
            </w:r>
            <w:r w:rsidR="00DA16CC">
              <w:rPr>
                <w:rFonts w:cs="Arial"/>
              </w:rPr>
              <w:t xml:space="preserve">  If source is omitted, all CMS sources should be searched.</w:t>
            </w:r>
          </w:p>
          <w:p w14:paraId="4BFAAF18" w14:textId="0314D4EE" w:rsidR="008A5C04" w:rsidRPr="00B23E8D" w:rsidRDefault="00342801" w:rsidP="00342801">
            <w:pPr>
              <w:widowControl w:val="0"/>
              <w:autoSpaceDE w:val="0"/>
              <w:autoSpaceDN w:val="0"/>
              <w:adjustRightInd w:val="0"/>
              <w:spacing w:before="100" w:after="100" w:line="252" w:lineRule="auto"/>
              <w:rPr>
                <w:rFonts w:cs="Arial"/>
                <w:b/>
                <w:bCs/>
                <w:i/>
              </w:rPr>
            </w:pPr>
            <w:r w:rsidRPr="008A5C04">
              <w:rPr>
                <w:rFonts w:cs="Arial"/>
                <w:bCs/>
              </w:rPr>
              <w:t>https://&lt;host&gt;/art</w:t>
            </w:r>
            <w:r w:rsidRPr="00DA16CC">
              <w:rPr>
                <w:rFonts w:cs="Arial"/>
                <w:bCs/>
              </w:rPr>
              <w:t>/</w:t>
            </w:r>
            <w:r w:rsidR="00DA16CC" w:rsidRPr="00DA16CC">
              <w:rPr>
                <w:rFonts w:cs="Arial"/>
                <w:bCs/>
              </w:rPr>
              <w:t>&lt;</w:t>
            </w:r>
            <w:r w:rsidR="00B23E8D" w:rsidRPr="00AF71DE">
              <w:rPr>
                <w:rFonts w:cs="Arial"/>
                <w:bCs/>
              </w:rPr>
              <w:t>source</w:t>
            </w:r>
            <w:r w:rsidR="00DA16CC" w:rsidRPr="00AF71DE">
              <w:rPr>
                <w:rFonts w:cs="Arial"/>
                <w:bCs/>
              </w:rPr>
              <w:t>&gt;</w:t>
            </w:r>
            <w:r w:rsidR="00B23E8D" w:rsidRPr="00AF71DE">
              <w:rPr>
                <w:rFonts w:cs="Arial"/>
                <w:bCs/>
              </w:rPr>
              <w:t>/</w:t>
            </w:r>
            <w:r w:rsidRPr="00AF71DE">
              <w:rPr>
                <w:rFonts w:cs="Arial"/>
                <w:b/>
                <w:bCs/>
                <w:i/>
              </w:rPr>
              <w:t>objects</w:t>
            </w:r>
            <w:r w:rsidRPr="00B23E8D">
              <w:rPr>
                <w:rFonts w:cs="Arial"/>
                <w:b/>
                <w:bCs/>
                <w:i/>
              </w:rPr>
              <w:t>.json?&lt;search parameters&gt;</w:t>
            </w:r>
          </w:p>
          <w:p w14:paraId="794933BF" w14:textId="77777777" w:rsidR="00AE2E62" w:rsidRDefault="00AE2E62" w:rsidP="00AE2E62">
            <w:pPr>
              <w:widowControl w:val="0"/>
              <w:autoSpaceDE w:val="0"/>
              <w:autoSpaceDN w:val="0"/>
              <w:adjustRightInd w:val="0"/>
              <w:spacing w:before="100" w:after="100" w:line="252" w:lineRule="auto"/>
              <w:rPr>
                <w:rFonts w:cs="Arial"/>
                <w:bCs/>
                <w:i/>
              </w:rPr>
            </w:pPr>
            <w:r w:rsidRPr="007554A5">
              <w:rPr>
                <w:rFonts w:cs="Arial"/>
                <w:bCs/>
                <w:i/>
              </w:rPr>
              <w:t>Purpose: to located art objects within a CMS for the purpose of importing them into ConservationSpace</w:t>
            </w:r>
          </w:p>
          <w:p w14:paraId="0BF1F118" w14:textId="7BCDA9FB" w:rsidR="007A32D5" w:rsidRPr="007A32D5" w:rsidRDefault="007A32D5" w:rsidP="00F43C12">
            <w:pPr>
              <w:widowControl w:val="0"/>
              <w:autoSpaceDE w:val="0"/>
              <w:autoSpaceDN w:val="0"/>
              <w:adjustRightInd w:val="0"/>
              <w:spacing w:before="100" w:after="100" w:line="252" w:lineRule="auto"/>
              <w:rPr>
                <w:rFonts w:cs="Arial"/>
              </w:rPr>
            </w:pPr>
            <w:r w:rsidRPr="007A32D5">
              <w:rPr>
                <w:rFonts w:cs="Arial"/>
                <w:bCs/>
              </w:rPr>
              <w:t xml:space="preserve">Note: </w:t>
            </w:r>
            <w:r w:rsidR="00DA16CC">
              <w:rPr>
                <w:rFonts w:cs="Arial"/>
                <w:bCs/>
              </w:rPr>
              <w:t xml:space="preserve">ConservationSpace will always populate </w:t>
            </w:r>
            <w:r w:rsidRPr="007A32D5">
              <w:rPr>
                <w:rFonts w:cs="Arial"/>
                <w:bCs/>
              </w:rPr>
              <w:t>a query string regardless of the METHOD used, e.g. always populate the pagination values</w:t>
            </w:r>
            <w:r w:rsidR="00DA16CC">
              <w:rPr>
                <w:rFonts w:cs="Arial"/>
                <w:bCs/>
              </w:rPr>
              <w:t xml:space="preserve"> even when the POST method is used</w:t>
            </w:r>
            <w:r w:rsidRPr="007A32D5">
              <w:rPr>
                <w:rFonts w:cs="Arial"/>
                <w:bCs/>
              </w:rPr>
              <w:t xml:space="preserve">, in order to </w:t>
            </w:r>
            <w:r w:rsidR="00F43C12">
              <w:rPr>
                <w:rFonts w:cs="Arial"/>
                <w:bCs/>
              </w:rPr>
              <w:t xml:space="preserve">distinguish </w:t>
            </w:r>
            <w:r w:rsidRPr="007A32D5">
              <w:rPr>
                <w:rFonts w:cs="Arial"/>
                <w:bCs/>
              </w:rPr>
              <w:t xml:space="preserve">a </w:t>
            </w:r>
            <w:r w:rsidR="00DA16CC">
              <w:rPr>
                <w:rFonts w:cs="Arial"/>
                <w:bCs/>
              </w:rPr>
              <w:t xml:space="preserve">read-only search </w:t>
            </w:r>
            <w:r w:rsidRPr="007A32D5">
              <w:rPr>
                <w:rFonts w:cs="Arial"/>
                <w:bCs/>
              </w:rPr>
              <w:t xml:space="preserve">operation </w:t>
            </w:r>
            <w:r w:rsidR="00DA16CC">
              <w:rPr>
                <w:rFonts w:cs="Arial"/>
                <w:bCs/>
              </w:rPr>
              <w:t xml:space="preserve">from </w:t>
            </w:r>
            <w:r w:rsidR="00F43C12">
              <w:rPr>
                <w:rFonts w:cs="Arial"/>
                <w:bCs/>
              </w:rPr>
              <w:t xml:space="preserve">potential </w:t>
            </w:r>
            <w:r w:rsidR="00DA16CC">
              <w:rPr>
                <w:rFonts w:cs="Arial"/>
                <w:bCs/>
              </w:rPr>
              <w:t xml:space="preserve">future </w:t>
            </w:r>
            <w:r w:rsidRPr="007A32D5">
              <w:rPr>
                <w:rFonts w:cs="Arial"/>
                <w:bCs/>
              </w:rPr>
              <w:t>write operation</w:t>
            </w:r>
            <w:r w:rsidR="00F43C12">
              <w:rPr>
                <w:rFonts w:cs="Arial"/>
                <w:bCs/>
              </w:rPr>
              <w:t>s</w:t>
            </w:r>
            <w:r w:rsidR="00DA16CC">
              <w:rPr>
                <w:rFonts w:cs="Arial"/>
                <w:bCs/>
              </w:rPr>
              <w:t>.</w:t>
            </w:r>
          </w:p>
        </w:tc>
      </w:tr>
      <w:tr w:rsidR="00B00E44" w:rsidRPr="0018770C" w14:paraId="58697FD8" w14:textId="77777777" w:rsidTr="008C2429">
        <w:tc>
          <w:tcPr>
            <w:tcW w:w="1952" w:type="dxa"/>
            <w:tcBorders>
              <w:top w:val="single" w:sz="4" w:space="0" w:color="DBDBDB"/>
              <w:left w:val="single" w:sz="4" w:space="0" w:color="DBDBDB"/>
              <w:bottom w:val="single" w:sz="4" w:space="0" w:color="DBDBDB"/>
              <w:right w:val="single" w:sz="4" w:space="0" w:color="DBDBDB"/>
            </w:tcBorders>
          </w:tcPr>
          <w:p w14:paraId="29A12B0C" w14:textId="2105A1F9" w:rsidR="00B00E44" w:rsidRPr="0018770C" w:rsidRDefault="002A7C6F" w:rsidP="00495039">
            <w:pPr>
              <w:widowControl w:val="0"/>
              <w:autoSpaceDE w:val="0"/>
              <w:autoSpaceDN w:val="0"/>
              <w:adjustRightInd w:val="0"/>
              <w:spacing w:before="100" w:after="100" w:line="252" w:lineRule="auto"/>
              <w:rPr>
                <w:rFonts w:cs="Arial"/>
              </w:rPr>
            </w:pPr>
            <w:r>
              <w:rPr>
                <w:rFonts w:cs="Arial"/>
              </w:rPr>
              <w:t>3</w:t>
            </w:r>
            <w:r w:rsidR="00B00E44" w:rsidRPr="0018770C">
              <w:rPr>
                <w:rFonts w:cs="Arial"/>
              </w:rPr>
              <w:t xml:space="preserve"> – Retrieve </w:t>
            </w:r>
            <w:r w:rsidR="00495039">
              <w:rPr>
                <w:rFonts w:cs="Arial"/>
              </w:rPr>
              <w:t>Media</w:t>
            </w:r>
            <w:r w:rsidR="00495039" w:rsidRPr="0018770C">
              <w:rPr>
                <w:rFonts w:cs="Arial"/>
              </w:rPr>
              <w:t xml:space="preserve"> </w:t>
            </w:r>
            <w:r w:rsidR="0088038B" w:rsidRPr="0018770C">
              <w:rPr>
                <w:rFonts w:cs="Arial"/>
              </w:rPr>
              <w:t>content</w:t>
            </w:r>
            <w:r w:rsidR="00B00E44" w:rsidRPr="0018770C">
              <w:rPr>
                <w:rFonts w:cs="Arial"/>
              </w:rPr>
              <w:t xml:space="preserve"> by ID</w:t>
            </w:r>
          </w:p>
        </w:tc>
        <w:tc>
          <w:tcPr>
            <w:tcW w:w="7313" w:type="dxa"/>
            <w:tcBorders>
              <w:top w:val="single" w:sz="4" w:space="0" w:color="DBDBDB"/>
              <w:left w:val="single" w:sz="4" w:space="0" w:color="DBDBDB"/>
              <w:bottom w:val="single" w:sz="4" w:space="0" w:color="DBDBDB"/>
              <w:right w:val="single" w:sz="4" w:space="0" w:color="DBDBDB"/>
            </w:tcBorders>
          </w:tcPr>
          <w:p w14:paraId="5CAF3F67" w14:textId="385E6DDF" w:rsidR="00B00E44" w:rsidRDefault="00D9530A" w:rsidP="0018770C">
            <w:pPr>
              <w:widowControl w:val="0"/>
              <w:autoSpaceDE w:val="0"/>
              <w:autoSpaceDN w:val="0"/>
              <w:adjustRightInd w:val="0"/>
              <w:spacing w:before="100" w:after="100" w:line="252" w:lineRule="auto"/>
              <w:rPr>
                <w:rFonts w:cs="Arial"/>
              </w:rPr>
            </w:pPr>
            <w:r w:rsidRPr="0018770C">
              <w:rPr>
                <w:rFonts w:cs="Arial"/>
              </w:rPr>
              <w:t xml:space="preserve">Web </w:t>
            </w:r>
            <w:r w:rsidR="00B00E44" w:rsidRPr="0018770C">
              <w:rPr>
                <w:rFonts w:cs="Arial"/>
              </w:rPr>
              <w:t xml:space="preserve">service that accepts a unique </w:t>
            </w:r>
            <w:r w:rsidR="00495039">
              <w:rPr>
                <w:rFonts w:cs="Arial"/>
              </w:rPr>
              <w:t>media</w:t>
            </w:r>
            <w:r w:rsidR="00495039" w:rsidRPr="0018770C">
              <w:rPr>
                <w:rFonts w:cs="Arial"/>
              </w:rPr>
              <w:t xml:space="preserve"> </w:t>
            </w:r>
            <w:r w:rsidR="00B00E44" w:rsidRPr="0018770C">
              <w:rPr>
                <w:rFonts w:cs="Arial"/>
              </w:rPr>
              <w:t>ID</w:t>
            </w:r>
            <w:r w:rsidR="00FD4A9A" w:rsidRPr="0018770C">
              <w:rPr>
                <w:rFonts w:cs="Arial"/>
              </w:rPr>
              <w:t xml:space="preserve"> </w:t>
            </w:r>
            <w:r w:rsidR="00B00E44" w:rsidRPr="0018770C">
              <w:rPr>
                <w:rFonts w:cs="Arial"/>
              </w:rPr>
              <w:t>and returns</w:t>
            </w:r>
            <w:r w:rsidR="00FD4A9A" w:rsidRPr="0018770C">
              <w:rPr>
                <w:rFonts w:cs="Arial"/>
              </w:rPr>
              <w:t xml:space="preserve"> the </w:t>
            </w:r>
            <w:r w:rsidR="00495039">
              <w:rPr>
                <w:rFonts w:cs="Arial"/>
              </w:rPr>
              <w:t>binary media</w:t>
            </w:r>
            <w:r w:rsidR="00495039" w:rsidRPr="0018770C">
              <w:rPr>
                <w:rFonts w:cs="Arial"/>
              </w:rPr>
              <w:t xml:space="preserve"> </w:t>
            </w:r>
            <w:r w:rsidRPr="0018770C">
              <w:rPr>
                <w:rFonts w:cs="Arial"/>
              </w:rPr>
              <w:t xml:space="preserve">content </w:t>
            </w:r>
            <w:r w:rsidR="00FD4A9A" w:rsidRPr="0018770C">
              <w:rPr>
                <w:rFonts w:cs="Arial"/>
              </w:rPr>
              <w:t>itself</w:t>
            </w:r>
            <w:r w:rsidR="00B00E44" w:rsidRPr="0018770C">
              <w:rPr>
                <w:rFonts w:cs="Arial"/>
              </w:rPr>
              <w:t xml:space="preserve">, either via an HTTP redirect to the source of the </w:t>
            </w:r>
            <w:r w:rsidR="00495039">
              <w:rPr>
                <w:rFonts w:cs="Arial"/>
              </w:rPr>
              <w:t>media</w:t>
            </w:r>
            <w:r w:rsidR="00495039" w:rsidRPr="0018770C">
              <w:rPr>
                <w:rFonts w:cs="Arial"/>
              </w:rPr>
              <w:t xml:space="preserve"> </w:t>
            </w:r>
            <w:r w:rsidRPr="0018770C">
              <w:rPr>
                <w:rFonts w:cs="Arial"/>
              </w:rPr>
              <w:t>on a different web server</w:t>
            </w:r>
            <w:r w:rsidR="00B00E44" w:rsidRPr="0018770C">
              <w:rPr>
                <w:rFonts w:cs="Arial"/>
              </w:rPr>
              <w:t xml:space="preserve">, if it is known to be accessible directly by the ConservationSpace system, or </w:t>
            </w:r>
            <w:r w:rsidRPr="0018770C">
              <w:rPr>
                <w:rFonts w:cs="Arial"/>
              </w:rPr>
              <w:t xml:space="preserve">a </w:t>
            </w:r>
            <w:r w:rsidR="00495039">
              <w:rPr>
                <w:rFonts w:cs="Arial"/>
              </w:rPr>
              <w:t xml:space="preserve">proxied </w:t>
            </w:r>
            <w:r w:rsidRPr="0018770C">
              <w:rPr>
                <w:rFonts w:cs="Arial"/>
              </w:rPr>
              <w:t xml:space="preserve">stream of the original source </w:t>
            </w:r>
            <w:r w:rsidR="00B00E44" w:rsidRPr="0018770C">
              <w:rPr>
                <w:rFonts w:cs="Arial"/>
              </w:rPr>
              <w:t>directly to the caller</w:t>
            </w:r>
            <w:r w:rsidR="00FD4A9A" w:rsidRPr="0018770C">
              <w:rPr>
                <w:rFonts w:cs="Arial"/>
              </w:rPr>
              <w:t xml:space="preserve">.  The mime type </w:t>
            </w:r>
            <w:r w:rsidRPr="0018770C">
              <w:rPr>
                <w:rFonts w:cs="Arial"/>
              </w:rPr>
              <w:t xml:space="preserve">of the response should </w:t>
            </w:r>
            <w:r w:rsidR="00FD4A9A" w:rsidRPr="0018770C">
              <w:rPr>
                <w:rFonts w:cs="Arial"/>
              </w:rPr>
              <w:t xml:space="preserve">be set </w:t>
            </w:r>
            <w:r w:rsidR="0018770C" w:rsidRPr="0018770C">
              <w:rPr>
                <w:rFonts w:cs="Arial"/>
              </w:rPr>
              <w:t xml:space="preserve">to </w:t>
            </w:r>
            <w:r w:rsidR="005A4FAD">
              <w:rPr>
                <w:rFonts w:cs="Arial"/>
              </w:rPr>
              <w:t xml:space="preserve">the proper </w:t>
            </w:r>
            <w:r w:rsidR="00495039">
              <w:rPr>
                <w:rFonts w:cs="Arial"/>
              </w:rPr>
              <w:t xml:space="preserve">media mime type, e.g. </w:t>
            </w:r>
            <w:r w:rsidR="005A4FAD">
              <w:rPr>
                <w:rFonts w:cs="Arial"/>
              </w:rPr>
              <w:t>image/</w:t>
            </w:r>
            <w:r w:rsidR="00495039">
              <w:rPr>
                <w:rFonts w:cs="Arial"/>
              </w:rPr>
              <w:t>tiff</w:t>
            </w:r>
            <w:r w:rsidR="005A4FAD">
              <w:rPr>
                <w:rFonts w:cs="Arial"/>
              </w:rPr>
              <w:t xml:space="preserve">.  </w:t>
            </w:r>
            <w:r w:rsidR="0018770C" w:rsidRPr="0018770C">
              <w:rPr>
                <w:rFonts w:cs="Arial"/>
              </w:rPr>
              <w:t xml:space="preserve">ConservationSpace will </w:t>
            </w:r>
            <w:r w:rsidR="005A4FAD">
              <w:rPr>
                <w:rFonts w:cs="Arial"/>
              </w:rPr>
              <w:t xml:space="preserve">validate </w:t>
            </w:r>
            <w:r w:rsidR="0018770C" w:rsidRPr="0018770C">
              <w:rPr>
                <w:rFonts w:cs="Arial"/>
              </w:rPr>
              <w:t>the format of the file after the download is complete.</w:t>
            </w:r>
          </w:p>
          <w:p w14:paraId="39001398" w14:textId="25715D34" w:rsidR="00342801" w:rsidRPr="00DA16CC" w:rsidRDefault="00342801" w:rsidP="00342801">
            <w:pPr>
              <w:widowControl w:val="0"/>
              <w:autoSpaceDE w:val="0"/>
              <w:autoSpaceDN w:val="0"/>
              <w:adjustRightInd w:val="0"/>
              <w:spacing w:before="100" w:after="100" w:line="252" w:lineRule="auto"/>
              <w:rPr>
                <w:rFonts w:cs="Arial"/>
                <w:b/>
                <w:bCs/>
                <w:i/>
              </w:rPr>
            </w:pPr>
            <w:r w:rsidRPr="008A5C04">
              <w:rPr>
                <w:rFonts w:cs="Arial"/>
                <w:bCs/>
              </w:rPr>
              <w:t>https://&lt;host&gt;/</w:t>
            </w:r>
            <w:r w:rsidR="00C60F4B">
              <w:rPr>
                <w:rFonts w:cs="Arial"/>
                <w:bCs/>
              </w:rPr>
              <w:t>media</w:t>
            </w:r>
            <w:r w:rsidR="00C60F4B" w:rsidRPr="00AF71DE">
              <w:rPr>
                <w:rFonts w:cs="Arial"/>
                <w:bCs/>
                <w:i/>
              </w:rPr>
              <w:t>/</w:t>
            </w:r>
            <w:r w:rsidR="00DA16CC" w:rsidRPr="00AF71DE">
              <w:rPr>
                <w:rFonts w:cs="Arial"/>
                <w:bCs/>
                <w:i/>
              </w:rPr>
              <w:t>&lt;</w:t>
            </w:r>
            <w:r w:rsidR="00DA16CC" w:rsidRPr="00AF71DE">
              <w:rPr>
                <w:rFonts w:cs="Arial"/>
                <w:b/>
                <w:bCs/>
                <w:i/>
              </w:rPr>
              <w:t>source&gt;/</w:t>
            </w:r>
            <w:r w:rsidR="00495039">
              <w:rPr>
                <w:rFonts w:cs="Arial"/>
                <w:b/>
                <w:bCs/>
                <w:i/>
              </w:rPr>
              <w:t>&lt;media-type&gt;</w:t>
            </w:r>
            <w:r w:rsidRPr="00AF71DE">
              <w:rPr>
                <w:rFonts w:cs="Arial"/>
                <w:b/>
                <w:bCs/>
                <w:i/>
              </w:rPr>
              <w:t>/</w:t>
            </w:r>
            <w:r w:rsidRPr="00DA16CC">
              <w:rPr>
                <w:rFonts w:cs="Arial"/>
                <w:b/>
                <w:bCs/>
                <w:i/>
              </w:rPr>
              <w:t>&lt;</w:t>
            </w:r>
            <w:r w:rsidR="00495039">
              <w:rPr>
                <w:rFonts w:cs="Arial"/>
                <w:b/>
                <w:bCs/>
                <w:i/>
              </w:rPr>
              <w:t>media</w:t>
            </w:r>
            <w:r w:rsidRPr="00DA16CC">
              <w:rPr>
                <w:rFonts w:cs="Arial"/>
                <w:b/>
                <w:bCs/>
                <w:i/>
              </w:rPr>
              <w:t xml:space="preserve"> id&gt;</w:t>
            </w:r>
          </w:p>
          <w:p w14:paraId="26FD2462" w14:textId="091165B7" w:rsidR="00AE2E62" w:rsidRPr="007554A5" w:rsidRDefault="00AE2E62" w:rsidP="00495039">
            <w:pPr>
              <w:widowControl w:val="0"/>
              <w:autoSpaceDE w:val="0"/>
              <w:autoSpaceDN w:val="0"/>
              <w:adjustRightInd w:val="0"/>
              <w:spacing w:before="100" w:after="100" w:line="252" w:lineRule="auto"/>
              <w:rPr>
                <w:rFonts w:cs="Arial"/>
                <w:i/>
              </w:rPr>
            </w:pPr>
            <w:r w:rsidRPr="007554A5">
              <w:rPr>
                <w:rFonts w:cs="Arial"/>
                <w:bCs/>
                <w:i/>
              </w:rPr>
              <w:t xml:space="preserve">Purpose: for acquiring </w:t>
            </w:r>
            <w:r w:rsidR="00495039">
              <w:rPr>
                <w:rFonts w:cs="Arial"/>
                <w:bCs/>
                <w:i/>
              </w:rPr>
              <w:t>media content</w:t>
            </w:r>
            <w:r w:rsidRPr="007554A5">
              <w:rPr>
                <w:rFonts w:cs="Arial"/>
                <w:bCs/>
                <w:i/>
              </w:rPr>
              <w:t xml:space="preserve"> from partner DAM systems</w:t>
            </w:r>
          </w:p>
        </w:tc>
      </w:tr>
      <w:tr w:rsidR="00B00E44" w:rsidRPr="0018770C" w14:paraId="0CA0D6B8" w14:textId="77777777" w:rsidTr="008C2429">
        <w:tc>
          <w:tcPr>
            <w:tcW w:w="1952" w:type="dxa"/>
            <w:tcBorders>
              <w:top w:val="single" w:sz="4" w:space="0" w:color="DBDBDB"/>
              <w:left w:val="single" w:sz="4" w:space="0" w:color="DBDBDB"/>
              <w:bottom w:val="single" w:sz="4" w:space="0" w:color="DBDBDB"/>
              <w:right w:val="single" w:sz="4" w:space="0" w:color="DBDBDB"/>
            </w:tcBorders>
          </w:tcPr>
          <w:p w14:paraId="625A5CCE" w14:textId="7B77DE71" w:rsidR="00B00E44" w:rsidRPr="0018770C" w:rsidRDefault="002A7C6F" w:rsidP="00DD16CD">
            <w:pPr>
              <w:widowControl w:val="0"/>
              <w:autoSpaceDE w:val="0"/>
              <w:autoSpaceDN w:val="0"/>
              <w:adjustRightInd w:val="0"/>
              <w:spacing w:before="100" w:after="100" w:line="252" w:lineRule="auto"/>
              <w:rPr>
                <w:rFonts w:cs="Arial"/>
              </w:rPr>
            </w:pPr>
            <w:r>
              <w:rPr>
                <w:rFonts w:cs="Arial"/>
              </w:rPr>
              <w:t>4</w:t>
            </w:r>
            <w:r w:rsidR="00B00E44" w:rsidRPr="0018770C">
              <w:rPr>
                <w:rFonts w:cs="Arial"/>
              </w:rPr>
              <w:t xml:space="preserve"> – </w:t>
            </w:r>
            <w:r w:rsidR="0088038B" w:rsidRPr="0018770C">
              <w:rPr>
                <w:rFonts w:cs="Arial"/>
              </w:rPr>
              <w:t xml:space="preserve">Retrieve </w:t>
            </w:r>
            <w:r w:rsidR="00DD16CD">
              <w:rPr>
                <w:rFonts w:cs="Arial"/>
              </w:rPr>
              <w:t>Media</w:t>
            </w:r>
            <w:r w:rsidR="00DD16CD" w:rsidRPr="0018770C">
              <w:rPr>
                <w:rFonts w:cs="Arial"/>
              </w:rPr>
              <w:t xml:space="preserve"> </w:t>
            </w:r>
            <w:r w:rsidR="00495039">
              <w:rPr>
                <w:rFonts w:cs="Arial"/>
              </w:rPr>
              <w:t xml:space="preserve">Record </w:t>
            </w:r>
            <w:r w:rsidR="0088038B" w:rsidRPr="0018770C">
              <w:rPr>
                <w:rFonts w:cs="Arial"/>
              </w:rPr>
              <w:t>by ID</w:t>
            </w:r>
          </w:p>
        </w:tc>
        <w:tc>
          <w:tcPr>
            <w:tcW w:w="7313" w:type="dxa"/>
            <w:tcBorders>
              <w:top w:val="single" w:sz="4" w:space="0" w:color="DBDBDB"/>
              <w:left w:val="single" w:sz="4" w:space="0" w:color="DBDBDB"/>
              <w:bottom w:val="single" w:sz="4" w:space="0" w:color="DBDBDB"/>
              <w:right w:val="single" w:sz="4" w:space="0" w:color="DBDBDB"/>
            </w:tcBorders>
          </w:tcPr>
          <w:p w14:paraId="6FAA9199" w14:textId="53FC1E7E" w:rsidR="00B00E44" w:rsidRDefault="00D9530A" w:rsidP="00D9530A">
            <w:pPr>
              <w:widowControl w:val="0"/>
              <w:autoSpaceDE w:val="0"/>
              <w:autoSpaceDN w:val="0"/>
              <w:adjustRightInd w:val="0"/>
              <w:spacing w:before="100" w:after="100" w:line="252" w:lineRule="auto"/>
              <w:rPr>
                <w:rFonts w:cs="Arial"/>
              </w:rPr>
            </w:pPr>
            <w:r w:rsidRPr="0018770C">
              <w:rPr>
                <w:rFonts w:cs="Arial"/>
              </w:rPr>
              <w:t xml:space="preserve">Web </w:t>
            </w:r>
            <w:r w:rsidR="00B00E44" w:rsidRPr="0018770C">
              <w:rPr>
                <w:rFonts w:cs="Arial"/>
              </w:rPr>
              <w:t xml:space="preserve">service </w:t>
            </w:r>
            <w:r w:rsidRPr="0018770C">
              <w:rPr>
                <w:rFonts w:cs="Arial"/>
              </w:rPr>
              <w:t xml:space="preserve">with a .json extension </w:t>
            </w:r>
            <w:r w:rsidR="00B00E44" w:rsidRPr="0018770C">
              <w:rPr>
                <w:rFonts w:cs="Arial"/>
              </w:rPr>
              <w:t xml:space="preserve">that accepts a unique </w:t>
            </w:r>
            <w:r w:rsidR="00DD16CD">
              <w:rPr>
                <w:rFonts w:cs="Arial"/>
              </w:rPr>
              <w:t>media</w:t>
            </w:r>
            <w:r w:rsidR="00DD16CD" w:rsidRPr="0018770C">
              <w:rPr>
                <w:rFonts w:cs="Arial"/>
              </w:rPr>
              <w:t xml:space="preserve"> </w:t>
            </w:r>
            <w:r w:rsidR="00B00E44" w:rsidRPr="0018770C">
              <w:rPr>
                <w:rFonts w:cs="Arial"/>
              </w:rPr>
              <w:t xml:space="preserve">ID and returns the </w:t>
            </w:r>
            <w:r w:rsidR="00DD16CD">
              <w:rPr>
                <w:rFonts w:cs="Arial"/>
              </w:rPr>
              <w:t>metadata</w:t>
            </w:r>
            <w:r w:rsidR="00DD16CD" w:rsidRPr="0018770C">
              <w:rPr>
                <w:rFonts w:cs="Arial"/>
              </w:rPr>
              <w:t xml:space="preserve"> </w:t>
            </w:r>
            <w:r w:rsidR="00FD4A9A" w:rsidRPr="0018770C">
              <w:rPr>
                <w:rFonts w:cs="Arial"/>
              </w:rPr>
              <w:t>record</w:t>
            </w:r>
            <w:r w:rsidR="00AF71DE">
              <w:rPr>
                <w:rFonts w:cs="Arial"/>
              </w:rPr>
              <w:t xml:space="preserve"> </w:t>
            </w:r>
            <w:r w:rsidR="00DD16CD">
              <w:rPr>
                <w:rFonts w:cs="Arial"/>
              </w:rPr>
              <w:t>for that media</w:t>
            </w:r>
            <w:r w:rsidR="00DA16CC">
              <w:rPr>
                <w:rFonts w:cs="Arial"/>
              </w:rPr>
              <w:t>.</w:t>
            </w:r>
            <w:r w:rsidR="00DA16CC" w:rsidRPr="0018770C" w:rsidDel="00DA16CC">
              <w:rPr>
                <w:rFonts w:cs="Arial"/>
              </w:rPr>
              <w:t xml:space="preserve"> </w:t>
            </w:r>
            <w:r w:rsidR="00FD4A9A" w:rsidRPr="0018770C">
              <w:rPr>
                <w:rFonts w:cs="Arial"/>
              </w:rPr>
              <w:t xml:space="preserve">. </w:t>
            </w:r>
          </w:p>
          <w:p w14:paraId="7AD09840" w14:textId="219DA92A" w:rsidR="00342801" w:rsidRPr="00DA16CC" w:rsidRDefault="00342801" w:rsidP="00D9530A">
            <w:pPr>
              <w:widowControl w:val="0"/>
              <w:autoSpaceDE w:val="0"/>
              <w:autoSpaceDN w:val="0"/>
              <w:adjustRightInd w:val="0"/>
              <w:spacing w:before="100" w:after="100" w:line="252" w:lineRule="auto"/>
              <w:rPr>
                <w:rFonts w:cs="Arial"/>
                <w:b/>
                <w:bCs/>
                <w:i/>
              </w:rPr>
            </w:pPr>
            <w:r w:rsidRPr="008A5C04">
              <w:rPr>
                <w:rFonts w:cs="Arial"/>
                <w:bCs/>
              </w:rPr>
              <w:t>https://&lt;host&gt;/</w:t>
            </w:r>
            <w:r w:rsidR="00C60F4B">
              <w:rPr>
                <w:rFonts w:cs="Arial"/>
                <w:bCs/>
              </w:rPr>
              <w:t>media/</w:t>
            </w:r>
            <w:r w:rsidR="00DA16CC" w:rsidRPr="00AF71DE">
              <w:rPr>
                <w:rFonts w:cs="Arial"/>
                <w:b/>
                <w:bCs/>
                <w:i/>
              </w:rPr>
              <w:t>&lt;source&gt;/</w:t>
            </w:r>
            <w:r w:rsidR="00DD16CD">
              <w:rPr>
                <w:rFonts w:cs="Arial"/>
                <w:b/>
                <w:bCs/>
                <w:i/>
              </w:rPr>
              <w:t>&lt;media-type&gt;</w:t>
            </w:r>
            <w:r w:rsidRPr="00AF71DE">
              <w:rPr>
                <w:rFonts w:cs="Arial"/>
                <w:b/>
                <w:bCs/>
                <w:i/>
              </w:rPr>
              <w:t>/</w:t>
            </w:r>
            <w:r w:rsidRPr="00DA16CC">
              <w:rPr>
                <w:rFonts w:cs="Arial"/>
                <w:b/>
                <w:bCs/>
                <w:i/>
              </w:rPr>
              <w:t>&lt;</w:t>
            </w:r>
            <w:r w:rsidR="00DD16CD">
              <w:rPr>
                <w:rFonts w:cs="Arial"/>
                <w:b/>
                <w:bCs/>
                <w:i/>
              </w:rPr>
              <w:t>media</w:t>
            </w:r>
            <w:r w:rsidR="00DD16CD" w:rsidRPr="00DA16CC">
              <w:rPr>
                <w:rFonts w:cs="Arial"/>
                <w:b/>
                <w:bCs/>
                <w:i/>
              </w:rPr>
              <w:t xml:space="preserve"> </w:t>
            </w:r>
            <w:r w:rsidRPr="00DA16CC">
              <w:rPr>
                <w:rFonts w:cs="Arial"/>
                <w:b/>
                <w:bCs/>
                <w:i/>
              </w:rPr>
              <w:t>id&gt;.json</w:t>
            </w:r>
          </w:p>
          <w:p w14:paraId="3FA734C9" w14:textId="386F798A" w:rsidR="00AE2E62" w:rsidRPr="007554A5" w:rsidRDefault="00AE2E62" w:rsidP="00DD16CD">
            <w:pPr>
              <w:widowControl w:val="0"/>
              <w:autoSpaceDE w:val="0"/>
              <w:autoSpaceDN w:val="0"/>
              <w:adjustRightInd w:val="0"/>
              <w:spacing w:before="100" w:after="100" w:line="252" w:lineRule="auto"/>
              <w:rPr>
                <w:rFonts w:cs="Arial"/>
                <w:i/>
              </w:rPr>
            </w:pPr>
            <w:r w:rsidRPr="007554A5">
              <w:rPr>
                <w:rFonts w:cs="Arial"/>
                <w:bCs/>
                <w:i/>
              </w:rPr>
              <w:t xml:space="preserve">Purpose: for acquiring </w:t>
            </w:r>
            <w:r w:rsidR="00DD16CD">
              <w:rPr>
                <w:rFonts w:cs="Arial"/>
                <w:bCs/>
                <w:i/>
              </w:rPr>
              <w:t xml:space="preserve">media </w:t>
            </w:r>
            <w:r w:rsidR="009F425E">
              <w:rPr>
                <w:rFonts w:cs="Arial"/>
                <w:bCs/>
                <w:i/>
              </w:rPr>
              <w:t>records</w:t>
            </w:r>
            <w:r w:rsidRPr="007554A5">
              <w:rPr>
                <w:rFonts w:cs="Arial"/>
                <w:bCs/>
                <w:i/>
              </w:rPr>
              <w:t xml:space="preserve"> from partner DAM systems for the purpose of importing that data into ConservationSpace</w:t>
            </w:r>
          </w:p>
        </w:tc>
      </w:tr>
      <w:tr w:rsidR="00FD4A9A" w:rsidRPr="0018770C" w14:paraId="3CA1CD11" w14:textId="77777777" w:rsidTr="008C2429">
        <w:tc>
          <w:tcPr>
            <w:tcW w:w="1952" w:type="dxa"/>
            <w:tcBorders>
              <w:top w:val="single" w:sz="4" w:space="0" w:color="DBDBDB"/>
              <w:left w:val="single" w:sz="4" w:space="0" w:color="DBDBDB"/>
              <w:bottom w:val="single" w:sz="4" w:space="0" w:color="DBDBDB"/>
              <w:right w:val="single" w:sz="4" w:space="0" w:color="DBDBDB"/>
            </w:tcBorders>
          </w:tcPr>
          <w:p w14:paraId="3280260D" w14:textId="27966F56" w:rsidR="00FD4A9A" w:rsidRPr="0018770C" w:rsidRDefault="002A7C6F" w:rsidP="00DD16CD">
            <w:pPr>
              <w:widowControl w:val="0"/>
              <w:autoSpaceDE w:val="0"/>
              <w:autoSpaceDN w:val="0"/>
              <w:adjustRightInd w:val="0"/>
              <w:spacing w:before="100" w:after="100" w:line="252" w:lineRule="auto"/>
              <w:rPr>
                <w:rFonts w:cs="Arial"/>
              </w:rPr>
            </w:pPr>
            <w:r>
              <w:rPr>
                <w:rFonts w:cs="Arial"/>
              </w:rPr>
              <w:t>5</w:t>
            </w:r>
            <w:r w:rsidR="00FD4A9A" w:rsidRPr="0018770C">
              <w:rPr>
                <w:rFonts w:cs="Arial"/>
              </w:rPr>
              <w:t xml:space="preserve"> - Search for </w:t>
            </w:r>
            <w:r w:rsidR="00DD16CD">
              <w:rPr>
                <w:rFonts w:cs="Arial"/>
              </w:rPr>
              <w:lastRenderedPageBreak/>
              <w:t>Media</w:t>
            </w:r>
            <w:r w:rsidR="00DD16CD" w:rsidRPr="0018770C">
              <w:rPr>
                <w:rFonts w:cs="Arial"/>
              </w:rPr>
              <w:t xml:space="preserve"> </w:t>
            </w:r>
            <w:r w:rsidR="00FD4A9A" w:rsidRPr="0018770C">
              <w:rPr>
                <w:rFonts w:cs="Arial"/>
              </w:rPr>
              <w:t>Records</w:t>
            </w:r>
          </w:p>
        </w:tc>
        <w:tc>
          <w:tcPr>
            <w:tcW w:w="7313" w:type="dxa"/>
            <w:tcBorders>
              <w:top w:val="single" w:sz="4" w:space="0" w:color="DBDBDB"/>
              <w:left w:val="single" w:sz="4" w:space="0" w:color="DBDBDB"/>
              <w:bottom w:val="single" w:sz="4" w:space="0" w:color="DBDBDB"/>
              <w:right w:val="single" w:sz="4" w:space="0" w:color="DBDBDB"/>
            </w:tcBorders>
          </w:tcPr>
          <w:p w14:paraId="69E47101" w14:textId="39F83947" w:rsidR="00FD4A9A" w:rsidRDefault="00AE2E62" w:rsidP="00D9530A">
            <w:pPr>
              <w:widowControl w:val="0"/>
              <w:autoSpaceDE w:val="0"/>
              <w:autoSpaceDN w:val="0"/>
              <w:adjustRightInd w:val="0"/>
              <w:spacing w:before="100" w:after="100" w:line="252" w:lineRule="auto"/>
              <w:rPr>
                <w:rFonts w:cs="Arial"/>
              </w:rPr>
            </w:pPr>
            <w:r>
              <w:rPr>
                <w:rFonts w:cs="Arial"/>
              </w:rPr>
              <w:lastRenderedPageBreak/>
              <w:t>R</w:t>
            </w:r>
            <w:r w:rsidR="00FD4A9A" w:rsidRPr="0018770C">
              <w:rPr>
                <w:rFonts w:cs="Arial"/>
              </w:rPr>
              <w:t xml:space="preserve">eturns </w:t>
            </w:r>
            <w:r w:rsidR="00DD16CD">
              <w:rPr>
                <w:rFonts w:cs="Arial"/>
              </w:rPr>
              <w:t xml:space="preserve">abridged media </w:t>
            </w:r>
            <w:r w:rsidR="00FD4A9A" w:rsidRPr="0018770C">
              <w:rPr>
                <w:rFonts w:cs="Arial"/>
              </w:rPr>
              <w:t xml:space="preserve">records similar to </w:t>
            </w:r>
            <w:r w:rsidR="00D9530A" w:rsidRPr="0018770C">
              <w:rPr>
                <w:rFonts w:cs="Arial"/>
              </w:rPr>
              <w:t>what S</w:t>
            </w:r>
            <w:r w:rsidR="00FD4A9A" w:rsidRPr="0018770C">
              <w:rPr>
                <w:rFonts w:cs="Arial"/>
              </w:rPr>
              <w:t>ervice #</w:t>
            </w:r>
            <w:r>
              <w:rPr>
                <w:rFonts w:cs="Arial"/>
              </w:rPr>
              <w:t>2</w:t>
            </w:r>
            <w:r w:rsidR="00D9530A" w:rsidRPr="0018770C">
              <w:rPr>
                <w:rFonts w:cs="Arial"/>
              </w:rPr>
              <w:t xml:space="preserve"> provides for cultural </w:t>
            </w:r>
            <w:r w:rsidR="00D9530A" w:rsidRPr="0018770C">
              <w:rPr>
                <w:rFonts w:cs="Arial"/>
              </w:rPr>
              <w:lastRenderedPageBreak/>
              <w:t xml:space="preserve">objects. </w:t>
            </w:r>
            <w:r w:rsidR="00FD4A9A" w:rsidRPr="0018770C">
              <w:rPr>
                <w:rFonts w:cs="Arial"/>
              </w:rPr>
              <w:t xml:space="preserve">The result set may include a thumbnail of each </w:t>
            </w:r>
            <w:r w:rsidR="00DD16CD">
              <w:rPr>
                <w:rFonts w:cs="Arial"/>
              </w:rPr>
              <w:t xml:space="preserve">media item </w:t>
            </w:r>
            <w:r w:rsidR="00FD4A9A" w:rsidRPr="0018770C">
              <w:rPr>
                <w:rFonts w:cs="Arial"/>
              </w:rPr>
              <w:t>in the result set</w:t>
            </w:r>
            <w:r w:rsidR="00D9530A" w:rsidRPr="0018770C">
              <w:rPr>
                <w:rFonts w:cs="Arial"/>
              </w:rPr>
              <w:t>.</w:t>
            </w:r>
            <w:r w:rsidR="00F43C12">
              <w:rPr>
                <w:rFonts w:cs="Arial"/>
              </w:rPr>
              <w:t xml:space="preserve"> If source is omitted, all DAM sources should be searched. </w:t>
            </w:r>
            <w:r w:rsidR="00DD16CD">
              <w:rPr>
                <w:rFonts w:cs="Arial"/>
              </w:rPr>
              <w:t>Media-type is a required field and for now, only “images” needs to be supported.</w:t>
            </w:r>
          </w:p>
          <w:p w14:paraId="65EBF944" w14:textId="02BA2F90" w:rsidR="00342801" w:rsidRPr="00DA16CC" w:rsidRDefault="00342801" w:rsidP="00342801">
            <w:pPr>
              <w:widowControl w:val="0"/>
              <w:autoSpaceDE w:val="0"/>
              <w:autoSpaceDN w:val="0"/>
              <w:adjustRightInd w:val="0"/>
              <w:spacing w:before="100" w:after="100" w:line="252" w:lineRule="auto"/>
              <w:rPr>
                <w:rFonts w:cs="Arial"/>
                <w:b/>
                <w:bCs/>
                <w:i/>
              </w:rPr>
            </w:pPr>
            <w:r w:rsidRPr="008A5C04">
              <w:rPr>
                <w:rFonts w:cs="Arial"/>
                <w:bCs/>
              </w:rPr>
              <w:t>https://&lt;host&gt;/</w:t>
            </w:r>
            <w:r w:rsidR="00C60F4B">
              <w:rPr>
                <w:rFonts w:cs="Arial"/>
                <w:bCs/>
              </w:rPr>
              <w:t>media/</w:t>
            </w:r>
            <w:r w:rsidR="00DA16CC" w:rsidRPr="00DA16CC">
              <w:rPr>
                <w:rFonts w:cs="Arial"/>
                <w:bCs/>
              </w:rPr>
              <w:t>&lt;</w:t>
            </w:r>
            <w:r w:rsidR="00DA16CC" w:rsidRPr="00F43C12">
              <w:rPr>
                <w:rFonts w:cs="Arial"/>
                <w:bCs/>
              </w:rPr>
              <w:t>source&gt;/</w:t>
            </w:r>
            <w:r w:rsidR="00DD16CD">
              <w:rPr>
                <w:rFonts w:cs="Arial"/>
                <w:bCs/>
              </w:rPr>
              <w:t>&lt;media-type&gt;</w:t>
            </w:r>
            <w:r w:rsidRPr="00DA16CC">
              <w:rPr>
                <w:rFonts w:cs="Arial"/>
                <w:b/>
                <w:bCs/>
                <w:i/>
              </w:rPr>
              <w:t>.json?&lt;search parameters&gt;</w:t>
            </w:r>
          </w:p>
          <w:p w14:paraId="6ED7686E" w14:textId="3BBF67D4" w:rsidR="00AE2E62" w:rsidRDefault="00AE2E62" w:rsidP="00AE2E62">
            <w:pPr>
              <w:widowControl w:val="0"/>
              <w:autoSpaceDE w:val="0"/>
              <w:autoSpaceDN w:val="0"/>
              <w:adjustRightInd w:val="0"/>
              <w:spacing w:before="100" w:after="100" w:line="252" w:lineRule="auto"/>
              <w:rPr>
                <w:rFonts w:cs="Arial"/>
                <w:bCs/>
              </w:rPr>
            </w:pPr>
            <w:r>
              <w:rPr>
                <w:rFonts w:cs="Arial"/>
                <w:bCs/>
              </w:rPr>
              <w:t xml:space="preserve">Purpose: for locating </w:t>
            </w:r>
            <w:r w:rsidR="00DD16CD">
              <w:rPr>
                <w:rFonts w:cs="Arial"/>
                <w:bCs/>
              </w:rPr>
              <w:t xml:space="preserve">media </w:t>
            </w:r>
            <w:r>
              <w:rPr>
                <w:rFonts w:cs="Arial"/>
                <w:bCs/>
              </w:rPr>
              <w:t>to be included in ConservationSpace documents</w:t>
            </w:r>
          </w:p>
          <w:p w14:paraId="79408E58" w14:textId="27AC0775" w:rsidR="007A32D5" w:rsidRPr="0018770C" w:rsidRDefault="00F43C12" w:rsidP="00F43C12">
            <w:pPr>
              <w:widowControl w:val="0"/>
              <w:autoSpaceDE w:val="0"/>
              <w:autoSpaceDN w:val="0"/>
              <w:adjustRightInd w:val="0"/>
              <w:spacing w:before="100" w:after="100" w:line="252" w:lineRule="auto"/>
              <w:rPr>
                <w:rFonts w:cs="Arial"/>
              </w:rPr>
            </w:pPr>
            <w:r w:rsidRPr="007A32D5">
              <w:rPr>
                <w:rFonts w:cs="Arial"/>
                <w:bCs/>
              </w:rPr>
              <w:t xml:space="preserve">Note: </w:t>
            </w:r>
            <w:r>
              <w:rPr>
                <w:rFonts w:cs="Arial"/>
                <w:bCs/>
              </w:rPr>
              <w:t xml:space="preserve">ConservationSpace will always populate </w:t>
            </w:r>
            <w:r w:rsidRPr="007A32D5">
              <w:rPr>
                <w:rFonts w:cs="Arial"/>
                <w:bCs/>
              </w:rPr>
              <w:t>a query string regardless of the METHOD used, e.g. always populate the pagination values</w:t>
            </w:r>
            <w:r>
              <w:rPr>
                <w:rFonts w:cs="Arial"/>
                <w:bCs/>
              </w:rPr>
              <w:t xml:space="preserve"> even when the POST method is used</w:t>
            </w:r>
            <w:r w:rsidRPr="007A32D5">
              <w:rPr>
                <w:rFonts w:cs="Arial"/>
                <w:bCs/>
              </w:rPr>
              <w:t xml:space="preserve">, in order to </w:t>
            </w:r>
            <w:r>
              <w:rPr>
                <w:rFonts w:cs="Arial"/>
                <w:bCs/>
              </w:rPr>
              <w:t xml:space="preserve">distinguish a read-only search </w:t>
            </w:r>
            <w:r w:rsidRPr="007A32D5">
              <w:rPr>
                <w:rFonts w:cs="Arial"/>
                <w:bCs/>
              </w:rPr>
              <w:t xml:space="preserve">operation </w:t>
            </w:r>
            <w:r>
              <w:rPr>
                <w:rFonts w:cs="Arial"/>
                <w:bCs/>
              </w:rPr>
              <w:t xml:space="preserve">from potential future </w:t>
            </w:r>
            <w:r w:rsidRPr="007A32D5">
              <w:rPr>
                <w:rFonts w:cs="Arial"/>
                <w:bCs/>
              </w:rPr>
              <w:t>write operation</w:t>
            </w:r>
            <w:r>
              <w:rPr>
                <w:rFonts w:cs="Arial"/>
                <w:bCs/>
              </w:rPr>
              <w:t>s.</w:t>
            </w:r>
          </w:p>
        </w:tc>
      </w:tr>
      <w:tr w:rsidR="00DC5240" w:rsidRPr="0018770C" w14:paraId="6C1FB701" w14:textId="77777777" w:rsidTr="008C2429">
        <w:tc>
          <w:tcPr>
            <w:tcW w:w="1952" w:type="dxa"/>
            <w:tcBorders>
              <w:top w:val="single" w:sz="4" w:space="0" w:color="DBDBDB"/>
              <w:left w:val="single" w:sz="4" w:space="0" w:color="DBDBDB"/>
              <w:bottom w:val="single" w:sz="4" w:space="0" w:color="DBDBDB"/>
              <w:right w:val="single" w:sz="4" w:space="0" w:color="DBDBDB"/>
            </w:tcBorders>
          </w:tcPr>
          <w:p w14:paraId="2644CBD6" w14:textId="17EFE87B" w:rsidR="00DC5240" w:rsidRPr="0018770C" w:rsidRDefault="002A7C6F" w:rsidP="00D9530A">
            <w:pPr>
              <w:widowControl w:val="0"/>
              <w:autoSpaceDE w:val="0"/>
              <w:autoSpaceDN w:val="0"/>
              <w:adjustRightInd w:val="0"/>
              <w:spacing w:before="100" w:after="100" w:line="252" w:lineRule="auto"/>
              <w:rPr>
                <w:rFonts w:cs="Arial"/>
              </w:rPr>
            </w:pPr>
            <w:r>
              <w:rPr>
                <w:rFonts w:cs="Arial"/>
              </w:rPr>
              <w:lastRenderedPageBreak/>
              <w:t>6</w:t>
            </w:r>
            <w:r w:rsidR="00DC5240" w:rsidRPr="0018770C">
              <w:rPr>
                <w:rFonts w:cs="Arial"/>
              </w:rPr>
              <w:t xml:space="preserve"> –</w:t>
            </w:r>
            <w:r w:rsidR="00D9530A" w:rsidRPr="0018770C">
              <w:rPr>
                <w:rFonts w:cs="Arial"/>
              </w:rPr>
              <w:t xml:space="preserve"> Remote Lo</w:t>
            </w:r>
            <w:r w:rsidR="00DC5240" w:rsidRPr="0018770C">
              <w:rPr>
                <w:rFonts w:cs="Arial"/>
              </w:rPr>
              <w:t>g</w:t>
            </w:r>
            <w:r w:rsidR="00D9530A" w:rsidRPr="0018770C">
              <w:rPr>
                <w:rFonts w:cs="Arial"/>
              </w:rPr>
              <w:t xml:space="preserve"> Service</w:t>
            </w:r>
          </w:p>
        </w:tc>
        <w:tc>
          <w:tcPr>
            <w:tcW w:w="7313" w:type="dxa"/>
            <w:tcBorders>
              <w:top w:val="single" w:sz="4" w:space="0" w:color="DBDBDB"/>
              <w:left w:val="single" w:sz="4" w:space="0" w:color="DBDBDB"/>
              <w:bottom w:val="single" w:sz="4" w:space="0" w:color="DBDBDB"/>
              <w:right w:val="single" w:sz="4" w:space="0" w:color="DBDBDB"/>
            </w:tcBorders>
          </w:tcPr>
          <w:p w14:paraId="0027463A" w14:textId="4911DEF7" w:rsidR="00DC5240" w:rsidRDefault="00D9530A" w:rsidP="00D9530A">
            <w:pPr>
              <w:widowControl w:val="0"/>
              <w:autoSpaceDE w:val="0"/>
              <w:autoSpaceDN w:val="0"/>
              <w:adjustRightInd w:val="0"/>
              <w:spacing w:before="100" w:after="100" w:line="252" w:lineRule="auto"/>
              <w:rPr>
                <w:rFonts w:cs="Arial"/>
              </w:rPr>
            </w:pPr>
            <w:r w:rsidRPr="0018770C">
              <w:rPr>
                <w:rFonts w:cs="Arial"/>
              </w:rPr>
              <w:t xml:space="preserve">Web service that accepts </w:t>
            </w:r>
            <w:r w:rsidR="00DC5240" w:rsidRPr="0018770C">
              <w:rPr>
                <w:rFonts w:cs="Arial"/>
              </w:rPr>
              <w:t xml:space="preserve">a POST request </w:t>
            </w:r>
            <w:r w:rsidR="009271B7" w:rsidRPr="0018770C">
              <w:rPr>
                <w:rFonts w:cs="Arial"/>
              </w:rPr>
              <w:t xml:space="preserve">from </w:t>
            </w:r>
            <w:r w:rsidRPr="0018770C">
              <w:rPr>
                <w:rFonts w:cs="Arial"/>
              </w:rPr>
              <w:t xml:space="preserve">ConservationSpace </w:t>
            </w:r>
            <w:r w:rsidR="00DC5240" w:rsidRPr="0018770C">
              <w:rPr>
                <w:rFonts w:cs="Arial"/>
              </w:rPr>
              <w:t xml:space="preserve">and </w:t>
            </w:r>
            <w:r w:rsidRPr="0018770C">
              <w:rPr>
                <w:rFonts w:cs="Arial"/>
              </w:rPr>
              <w:t xml:space="preserve">merely </w:t>
            </w:r>
            <w:r w:rsidR="00DC5240" w:rsidRPr="0018770C">
              <w:rPr>
                <w:rFonts w:cs="Arial"/>
              </w:rPr>
              <w:t xml:space="preserve">logs the </w:t>
            </w:r>
            <w:r w:rsidRPr="0018770C">
              <w:rPr>
                <w:rFonts w:cs="Arial"/>
              </w:rPr>
              <w:t xml:space="preserve">posted contents </w:t>
            </w:r>
            <w:r w:rsidR="00DC5240" w:rsidRPr="0018770C">
              <w:rPr>
                <w:rFonts w:cs="Arial"/>
              </w:rPr>
              <w:t xml:space="preserve">as </w:t>
            </w:r>
            <w:r w:rsidRPr="0018770C">
              <w:rPr>
                <w:rFonts w:cs="Arial"/>
              </w:rPr>
              <w:t xml:space="preserve">a </w:t>
            </w:r>
            <w:r w:rsidR="00DC5240" w:rsidRPr="0018770C">
              <w:rPr>
                <w:rFonts w:cs="Arial"/>
              </w:rPr>
              <w:t xml:space="preserve">message so that it can be viewed </w:t>
            </w:r>
            <w:r w:rsidRPr="0018770C">
              <w:rPr>
                <w:rFonts w:cs="Arial"/>
              </w:rPr>
              <w:t>later for diagnosis of problems with the ConservationSpace interface.</w:t>
            </w:r>
          </w:p>
          <w:p w14:paraId="574129D1" w14:textId="6380DC97" w:rsidR="00342801" w:rsidRDefault="00342801" w:rsidP="00DE5502">
            <w:pPr>
              <w:widowControl w:val="0"/>
              <w:autoSpaceDE w:val="0"/>
              <w:autoSpaceDN w:val="0"/>
              <w:adjustRightInd w:val="0"/>
              <w:spacing w:before="100" w:after="100" w:line="252" w:lineRule="auto"/>
              <w:rPr>
                <w:rFonts w:cs="Arial"/>
              </w:rPr>
            </w:pPr>
            <w:r>
              <w:rPr>
                <w:rFonts w:cs="Arial"/>
              </w:rPr>
              <w:t>https://&lt;host&gt;/</w:t>
            </w:r>
            <w:r w:rsidR="00DE5502">
              <w:rPr>
                <w:rFonts w:cs="Arial"/>
              </w:rPr>
              <w:t>system</w:t>
            </w:r>
            <w:r w:rsidR="00C60F4B">
              <w:rPr>
                <w:rFonts w:cs="Arial"/>
              </w:rPr>
              <w:t>/</w:t>
            </w:r>
            <w:r>
              <w:rPr>
                <w:rFonts w:cs="Arial"/>
              </w:rPr>
              <w:t>logger</w:t>
            </w:r>
            <w:r w:rsidR="00020CD8" w:rsidRPr="00AF71DE">
              <w:rPr>
                <w:rFonts w:cs="Arial"/>
                <w:b/>
                <w:i/>
              </w:rPr>
              <w:t>.json</w:t>
            </w:r>
          </w:p>
          <w:p w14:paraId="384C8F3C" w14:textId="44AA3AC7" w:rsidR="00AE2E62" w:rsidRPr="00AE2E62" w:rsidRDefault="00AE2E62" w:rsidP="00AE2E62">
            <w:pPr>
              <w:widowControl w:val="0"/>
              <w:autoSpaceDE w:val="0"/>
              <w:autoSpaceDN w:val="0"/>
              <w:adjustRightInd w:val="0"/>
              <w:spacing w:before="100" w:after="100" w:line="252" w:lineRule="auto"/>
              <w:rPr>
                <w:rFonts w:cs="Arial"/>
                <w:i/>
              </w:rPr>
            </w:pPr>
            <w:r w:rsidRPr="00AE2E62">
              <w:rPr>
                <w:rFonts w:cs="Arial"/>
                <w:bCs/>
                <w:i/>
              </w:rPr>
              <w:t xml:space="preserve">Purpose: facilitates debugging and operations by capturing detailed responses relevant to this interface from the ConservationSpace system </w:t>
            </w:r>
          </w:p>
        </w:tc>
      </w:tr>
    </w:tbl>
    <w:p w14:paraId="17BC82C6" w14:textId="77777777" w:rsidR="003102BD" w:rsidRDefault="003102BD">
      <w:pPr>
        <w:widowControl w:val="0"/>
        <w:autoSpaceDE w:val="0"/>
        <w:autoSpaceDN w:val="0"/>
        <w:adjustRightInd w:val="0"/>
        <w:spacing w:after="200" w:line="276" w:lineRule="auto"/>
        <w:rPr>
          <w:rFonts w:cs="Arial"/>
          <w:lang w:val="en"/>
        </w:rPr>
      </w:pPr>
    </w:p>
    <w:p w14:paraId="00511E8E" w14:textId="600D885F" w:rsidR="00B9442F" w:rsidRDefault="00B9442F">
      <w:pPr>
        <w:rPr>
          <w:rFonts w:cs="Arial"/>
          <w:lang w:val="en"/>
        </w:rPr>
      </w:pPr>
      <w:r>
        <w:rPr>
          <w:rFonts w:cs="Arial"/>
          <w:lang w:val="en"/>
        </w:rPr>
        <w:br w:type="page"/>
      </w:r>
    </w:p>
    <w:p w14:paraId="40B37760" w14:textId="58FE210C" w:rsidR="0035396E" w:rsidRPr="0035396E" w:rsidRDefault="0035396E" w:rsidP="0035396E">
      <w:pPr>
        <w:pStyle w:val="Heading2"/>
      </w:pPr>
      <w:bookmarkStart w:id="1" w:name="_Toc439752848"/>
      <w:r w:rsidRPr="0035396E">
        <w:lastRenderedPageBreak/>
        <w:t>Responsibilities</w:t>
      </w:r>
      <w:bookmarkEnd w:id="1"/>
    </w:p>
    <w:p w14:paraId="3FF786C6" w14:textId="76E9EBEE" w:rsidR="0035396E" w:rsidRPr="0035396E" w:rsidRDefault="0035396E" w:rsidP="0035396E">
      <w:pPr>
        <w:pStyle w:val="Heading3"/>
      </w:pPr>
      <w:bookmarkStart w:id="2" w:name="_Toc439752849"/>
      <w:r w:rsidRPr="0035396E">
        <w:t>C</w:t>
      </w:r>
      <w:r>
        <w:t>onservationSpace R</w:t>
      </w:r>
      <w:r w:rsidRPr="0035396E">
        <w:t>esponsibilities</w:t>
      </w:r>
      <w:bookmarkEnd w:id="2"/>
    </w:p>
    <w:p w14:paraId="15FA3F29" w14:textId="501B1C7A" w:rsidR="0035396E" w:rsidRPr="0035396E" w:rsidRDefault="0035396E" w:rsidP="0035396E">
      <w:pPr>
        <w:pStyle w:val="ListParagraph"/>
        <w:numPr>
          <w:ilvl w:val="0"/>
          <w:numId w:val="23"/>
        </w:numPr>
        <w:rPr>
          <w:rFonts w:cs="Arial"/>
        </w:rPr>
      </w:pPr>
      <w:r w:rsidRPr="0035396E">
        <w:rPr>
          <w:rFonts w:cs="Arial"/>
        </w:rPr>
        <w:t>Initiates and coordinates the requests for</w:t>
      </w:r>
      <w:r>
        <w:rPr>
          <w:rFonts w:cs="Arial"/>
        </w:rPr>
        <w:t xml:space="preserve"> </w:t>
      </w:r>
      <w:r w:rsidRPr="0035396E">
        <w:rPr>
          <w:rFonts w:cs="Arial"/>
        </w:rPr>
        <w:t xml:space="preserve">search, </w:t>
      </w:r>
      <w:r>
        <w:rPr>
          <w:rFonts w:cs="Arial"/>
        </w:rPr>
        <w:t xml:space="preserve">import, update, </w:t>
      </w:r>
      <w:r w:rsidRPr="0035396E">
        <w:rPr>
          <w:rFonts w:cs="Arial"/>
        </w:rPr>
        <w:t>etc.</w:t>
      </w:r>
    </w:p>
    <w:p w14:paraId="3C55CA95" w14:textId="645CD442" w:rsidR="0035396E" w:rsidRPr="0035396E" w:rsidRDefault="0035396E" w:rsidP="0035396E">
      <w:pPr>
        <w:pStyle w:val="ListParagraph"/>
        <w:numPr>
          <w:ilvl w:val="0"/>
          <w:numId w:val="23"/>
        </w:numPr>
        <w:rPr>
          <w:rFonts w:cs="Arial"/>
        </w:rPr>
      </w:pPr>
      <w:r>
        <w:rPr>
          <w:rFonts w:cs="Arial"/>
        </w:rPr>
        <w:t xml:space="preserve">Holds </w:t>
      </w:r>
      <w:r w:rsidRPr="0035396E">
        <w:rPr>
          <w:rFonts w:cs="Arial"/>
        </w:rPr>
        <w:t xml:space="preserve">the registered </w:t>
      </w:r>
      <w:r>
        <w:rPr>
          <w:rFonts w:cs="Arial"/>
        </w:rPr>
        <w:t xml:space="preserve">integration </w:t>
      </w:r>
      <w:r w:rsidRPr="0035396E">
        <w:rPr>
          <w:rFonts w:cs="Arial"/>
        </w:rPr>
        <w:t xml:space="preserve">subsystems </w:t>
      </w:r>
      <w:r>
        <w:rPr>
          <w:rFonts w:cs="Arial"/>
        </w:rPr>
        <w:t xml:space="preserve">and their configurations (see Partner Configuration Options section below) </w:t>
      </w:r>
    </w:p>
    <w:p w14:paraId="283E7FAA" w14:textId="77777777" w:rsidR="0035396E" w:rsidRDefault="0035396E" w:rsidP="0035396E">
      <w:pPr>
        <w:pStyle w:val="ListParagraph"/>
        <w:numPr>
          <w:ilvl w:val="0"/>
          <w:numId w:val="23"/>
        </w:numPr>
        <w:rPr>
          <w:rFonts w:cs="Arial"/>
        </w:rPr>
      </w:pPr>
      <w:r w:rsidRPr="0035396E">
        <w:rPr>
          <w:rFonts w:cs="Arial"/>
        </w:rPr>
        <w:t xml:space="preserve">Transformation of data takes place before sending </w:t>
      </w:r>
      <w:r>
        <w:rPr>
          <w:rFonts w:cs="Arial"/>
        </w:rPr>
        <w:t xml:space="preserve">a </w:t>
      </w:r>
      <w:r w:rsidRPr="0035396E">
        <w:rPr>
          <w:rFonts w:cs="Arial"/>
        </w:rPr>
        <w:t xml:space="preserve">request and after receiving </w:t>
      </w:r>
      <w:r>
        <w:rPr>
          <w:rFonts w:cs="Arial"/>
        </w:rPr>
        <w:t xml:space="preserve">a </w:t>
      </w:r>
      <w:r w:rsidRPr="0035396E">
        <w:rPr>
          <w:rFonts w:cs="Arial"/>
        </w:rPr>
        <w:t xml:space="preserve">response. Data transformation facility takes </w:t>
      </w:r>
      <w:r>
        <w:rPr>
          <w:rFonts w:cs="Arial"/>
        </w:rPr>
        <w:t>care of mapping received fields to ConservationSpace partner ontology</w:t>
      </w:r>
    </w:p>
    <w:p w14:paraId="7F0CB59D" w14:textId="53181240" w:rsidR="0035396E" w:rsidRPr="0035396E" w:rsidRDefault="0035396E" w:rsidP="0035396E">
      <w:pPr>
        <w:pStyle w:val="ListParagraph"/>
        <w:numPr>
          <w:ilvl w:val="0"/>
          <w:numId w:val="23"/>
        </w:numPr>
        <w:rPr>
          <w:rFonts w:cs="Arial"/>
        </w:rPr>
      </w:pPr>
      <w:r>
        <w:rPr>
          <w:rFonts w:cs="Arial"/>
        </w:rPr>
        <w:t>S</w:t>
      </w:r>
      <w:r w:rsidRPr="0035396E">
        <w:rPr>
          <w:rFonts w:cs="Arial"/>
        </w:rPr>
        <w:t>ends error message</w:t>
      </w:r>
      <w:r>
        <w:rPr>
          <w:rFonts w:cs="Arial"/>
        </w:rPr>
        <w:t xml:space="preserve">s </w:t>
      </w:r>
      <w:r w:rsidR="00350E2D">
        <w:rPr>
          <w:rFonts w:cs="Arial"/>
        </w:rPr>
        <w:t xml:space="preserve">to the error logger service </w:t>
      </w:r>
      <w:r>
        <w:rPr>
          <w:rFonts w:cs="Arial"/>
        </w:rPr>
        <w:t>when there are problems with the data received in</w:t>
      </w:r>
      <w:r w:rsidR="00F00F2A">
        <w:rPr>
          <w:rFonts w:cs="Arial"/>
        </w:rPr>
        <w:t xml:space="preserve"> </w:t>
      </w:r>
      <w:r>
        <w:rPr>
          <w:rFonts w:cs="Arial"/>
        </w:rPr>
        <w:t>response to a request</w:t>
      </w:r>
    </w:p>
    <w:p w14:paraId="5E44A39E" w14:textId="53F48B47" w:rsidR="0035396E" w:rsidRPr="0035396E" w:rsidRDefault="0035396E" w:rsidP="0035396E">
      <w:pPr>
        <w:pStyle w:val="Heading3"/>
      </w:pPr>
      <w:bookmarkStart w:id="3" w:name="_Toc439752850"/>
      <w:r w:rsidRPr="0035396E">
        <w:t xml:space="preserve">Partner </w:t>
      </w:r>
      <w:r w:rsidR="00D76E2A">
        <w:t>R</w:t>
      </w:r>
      <w:r w:rsidRPr="0035396E">
        <w:t>esponsibilities</w:t>
      </w:r>
      <w:bookmarkEnd w:id="3"/>
    </w:p>
    <w:p w14:paraId="33579C89" w14:textId="76EC0F58" w:rsidR="0035396E" w:rsidRPr="0035396E" w:rsidRDefault="0035396E" w:rsidP="0035396E">
      <w:pPr>
        <w:pStyle w:val="ListParagraph"/>
        <w:numPr>
          <w:ilvl w:val="0"/>
          <w:numId w:val="24"/>
        </w:numPr>
      </w:pPr>
      <w:r w:rsidRPr="0035396E">
        <w:t>Provide http/s communication endpoint</w:t>
      </w:r>
      <w:r>
        <w:t>s</w:t>
      </w:r>
      <w:r w:rsidRPr="0035396E">
        <w:t xml:space="preserve"> to be accessible by </w:t>
      </w:r>
      <w:r>
        <w:t xml:space="preserve">ConservationSpace through a network channel to be coordinated with </w:t>
      </w:r>
      <w:r w:rsidR="00350E2D">
        <w:t xml:space="preserve">the </w:t>
      </w:r>
      <w:r>
        <w:t>hosting provider.</w:t>
      </w:r>
    </w:p>
    <w:p w14:paraId="431D0D4F" w14:textId="2B9BC6B0" w:rsidR="0035396E" w:rsidRPr="0035396E" w:rsidRDefault="0035396E" w:rsidP="0035396E">
      <w:pPr>
        <w:pStyle w:val="ListParagraph"/>
        <w:numPr>
          <w:ilvl w:val="0"/>
          <w:numId w:val="24"/>
        </w:numPr>
      </w:pPr>
      <w:r w:rsidRPr="0035396E">
        <w:t xml:space="preserve">Read </w:t>
      </w:r>
      <w:r>
        <w:t xml:space="preserve">and process </w:t>
      </w:r>
      <w:r w:rsidRPr="0035396E">
        <w:t>request</w:t>
      </w:r>
      <w:r>
        <w:t>s</w:t>
      </w:r>
      <w:r w:rsidRPr="0035396E">
        <w:t xml:space="preserve"> and resp</w:t>
      </w:r>
      <w:r>
        <w:t>ond appropriately as outlined in this interface control document</w:t>
      </w:r>
    </w:p>
    <w:p w14:paraId="192A12DB" w14:textId="77777777" w:rsidR="00D76E2A" w:rsidRPr="000E1B72" w:rsidRDefault="0035396E" w:rsidP="001052D1">
      <w:pPr>
        <w:pStyle w:val="ListParagraph"/>
        <w:numPr>
          <w:ilvl w:val="0"/>
          <w:numId w:val="24"/>
        </w:numPr>
        <w:rPr>
          <w:lang w:val="en"/>
        </w:rPr>
      </w:pPr>
      <w:r w:rsidRPr="00D76E2A">
        <w:t xml:space="preserve">Optionally read </w:t>
      </w:r>
      <w:r w:rsidR="00D76E2A">
        <w:t xml:space="preserve">and authorize the supplied authorization </w:t>
      </w:r>
      <w:r w:rsidRPr="00D76E2A">
        <w:t xml:space="preserve">token </w:t>
      </w:r>
      <w:r w:rsidR="00D76E2A">
        <w:t>when receiving requests over HTTPS protocol</w:t>
      </w:r>
    </w:p>
    <w:p w14:paraId="7E8985AA" w14:textId="4DB41581" w:rsidR="00A01BD3" w:rsidRPr="000E1B72" w:rsidRDefault="00350E2D" w:rsidP="001052D1">
      <w:pPr>
        <w:pStyle w:val="ListParagraph"/>
        <w:numPr>
          <w:ilvl w:val="0"/>
          <w:numId w:val="24"/>
        </w:numPr>
        <w:rPr>
          <w:lang w:val="en"/>
        </w:rPr>
      </w:pPr>
      <w:r>
        <w:t xml:space="preserve">Optionally strip all formatting prior to submission of data since data received by ConservationSpace through </w:t>
      </w:r>
      <w:r w:rsidR="004C5A77">
        <w:t>the interface will be saved “as-is”</w:t>
      </w:r>
      <w:r w:rsidR="00C5684A">
        <w:t>.  Embedded HTML and other formatting will not be displayed in the ConservationSpace application – the formatting codes will be displayed as literal text.</w:t>
      </w:r>
    </w:p>
    <w:p w14:paraId="1840D23B" w14:textId="6EB3B390" w:rsidR="003C5D0D" w:rsidRPr="00D76E2A" w:rsidRDefault="00350E2D" w:rsidP="001052D1">
      <w:pPr>
        <w:pStyle w:val="ListParagraph"/>
        <w:numPr>
          <w:ilvl w:val="0"/>
          <w:numId w:val="24"/>
        </w:numPr>
        <w:rPr>
          <w:lang w:val="en"/>
        </w:rPr>
      </w:pPr>
      <w:r>
        <w:t>Maintain the partner-specific c</w:t>
      </w:r>
      <w:r w:rsidR="003C5D0D">
        <w:t>ode lists</w:t>
      </w:r>
      <w:r w:rsidR="00213236">
        <w:t xml:space="preserve"> </w:t>
      </w:r>
      <w:r>
        <w:t>used in the partner ontologies defined with</w:t>
      </w:r>
      <w:r w:rsidR="00213236">
        <w:t>in the ConservationSpace system</w:t>
      </w:r>
      <w:r w:rsidR="00965D0F">
        <w:t>.  When a required property that is mapped to a ConservationSpace code list cannot be matched on import through the interface, ConservationSpace will throw an error.  For optional properties, a warning will be issued and the value will be discarded.</w:t>
      </w:r>
    </w:p>
    <w:p w14:paraId="7ED51957" w14:textId="77777777" w:rsidR="00D76E2A" w:rsidRPr="00D76E2A" w:rsidRDefault="00D76E2A" w:rsidP="00D76E2A">
      <w:pPr>
        <w:pStyle w:val="ListParagraph"/>
        <w:rPr>
          <w:lang w:val="en"/>
        </w:rPr>
      </w:pPr>
    </w:p>
    <w:p w14:paraId="35F19E80" w14:textId="7E22243C" w:rsidR="003134D7" w:rsidRPr="00D76E2A" w:rsidRDefault="008C2429" w:rsidP="00D76E2A">
      <w:pPr>
        <w:pStyle w:val="Heading2"/>
        <w:rPr>
          <w:lang w:val="en"/>
        </w:rPr>
      </w:pPr>
      <w:r w:rsidRPr="00D76E2A">
        <w:rPr>
          <w:lang w:val="en"/>
        </w:rPr>
        <w:t>Benefits of the</w:t>
      </w:r>
      <w:r w:rsidR="00D9530A" w:rsidRPr="00D76E2A">
        <w:rPr>
          <w:lang w:val="en"/>
        </w:rPr>
        <w:t xml:space="preserve"> </w:t>
      </w:r>
      <w:r w:rsidR="00483648" w:rsidRPr="00D76E2A">
        <w:rPr>
          <w:lang w:val="en"/>
        </w:rPr>
        <w:t xml:space="preserve">Proposed </w:t>
      </w:r>
      <w:r w:rsidR="008D3454" w:rsidRPr="00D76E2A">
        <w:rPr>
          <w:lang w:val="en"/>
        </w:rPr>
        <w:t>Approach</w:t>
      </w:r>
    </w:p>
    <w:p w14:paraId="30186AAE" w14:textId="4D34C0C6" w:rsidR="00D9530A" w:rsidRPr="0018770C" w:rsidRDefault="00D9530A" w:rsidP="003134D7">
      <w:pPr>
        <w:widowControl w:val="0"/>
        <w:numPr>
          <w:ilvl w:val="0"/>
          <w:numId w:val="2"/>
        </w:numPr>
        <w:autoSpaceDE w:val="0"/>
        <w:autoSpaceDN w:val="0"/>
        <w:adjustRightInd w:val="0"/>
        <w:spacing w:after="200" w:line="276" w:lineRule="auto"/>
        <w:rPr>
          <w:rFonts w:cs="Arial"/>
          <w:lang w:val="en"/>
        </w:rPr>
      </w:pPr>
      <w:r w:rsidRPr="0018770C">
        <w:rPr>
          <w:rFonts w:cs="Arial"/>
          <w:lang w:val="en"/>
        </w:rPr>
        <w:t xml:space="preserve">Easy: </w:t>
      </w:r>
      <w:r w:rsidR="003134D7" w:rsidRPr="0018770C">
        <w:rPr>
          <w:rFonts w:cs="Arial"/>
          <w:lang w:val="en"/>
        </w:rPr>
        <w:t xml:space="preserve">Simple to understand and </w:t>
      </w:r>
      <w:r w:rsidRPr="0018770C">
        <w:rPr>
          <w:rFonts w:cs="Arial"/>
          <w:lang w:val="en"/>
        </w:rPr>
        <w:t xml:space="preserve">easy </w:t>
      </w:r>
      <w:r w:rsidR="00683905" w:rsidRPr="0018770C">
        <w:rPr>
          <w:rFonts w:cs="Arial"/>
          <w:lang w:val="en"/>
        </w:rPr>
        <w:t xml:space="preserve">to </w:t>
      </w:r>
      <w:r w:rsidR="003134D7" w:rsidRPr="0018770C">
        <w:rPr>
          <w:rFonts w:cs="Arial"/>
          <w:lang w:val="en"/>
        </w:rPr>
        <w:t>implement</w:t>
      </w:r>
    </w:p>
    <w:p w14:paraId="115A73A9" w14:textId="619AF297" w:rsidR="003134D7" w:rsidRPr="0018770C" w:rsidRDefault="00D9530A" w:rsidP="003134D7">
      <w:pPr>
        <w:widowControl w:val="0"/>
        <w:numPr>
          <w:ilvl w:val="0"/>
          <w:numId w:val="2"/>
        </w:numPr>
        <w:autoSpaceDE w:val="0"/>
        <w:autoSpaceDN w:val="0"/>
        <w:adjustRightInd w:val="0"/>
        <w:spacing w:after="200" w:line="276" w:lineRule="auto"/>
        <w:rPr>
          <w:rFonts w:cs="Arial"/>
          <w:lang w:val="en"/>
        </w:rPr>
      </w:pPr>
      <w:r w:rsidRPr="0018770C">
        <w:rPr>
          <w:rFonts w:cs="Arial"/>
          <w:lang w:val="en"/>
        </w:rPr>
        <w:t xml:space="preserve">Sustainable: Widespread usage; support across many different programming languages and system types; plenty of </w:t>
      </w:r>
      <w:r w:rsidR="00350E2D">
        <w:rPr>
          <w:rFonts w:cs="Arial"/>
          <w:lang w:val="en"/>
        </w:rPr>
        <w:t xml:space="preserve">programming </w:t>
      </w:r>
      <w:r w:rsidRPr="0018770C">
        <w:rPr>
          <w:rFonts w:cs="Arial"/>
          <w:lang w:val="en"/>
        </w:rPr>
        <w:t>examples</w:t>
      </w:r>
      <w:r w:rsidR="00350E2D">
        <w:rPr>
          <w:rFonts w:cs="Arial"/>
          <w:lang w:val="en"/>
        </w:rPr>
        <w:t xml:space="preserve"> to draw upon and frameworks to speed development</w:t>
      </w:r>
    </w:p>
    <w:p w14:paraId="171F0671" w14:textId="3935E721" w:rsidR="008C2429" w:rsidRPr="0018770C" w:rsidRDefault="008C2429" w:rsidP="003134D7">
      <w:pPr>
        <w:widowControl w:val="0"/>
        <w:numPr>
          <w:ilvl w:val="0"/>
          <w:numId w:val="2"/>
        </w:numPr>
        <w:autoSpaceDE w:val="0"/>
        <w:autoSpaceDN w:val="0"/>
        <w:adjustRightInd w:val="0"/>
        <w:spacing w:after="200" w:line="276" w:lineRule="auto"/>
        <w:rPr>
          <w:rFonts w:cs="Arial"/>
          <w:lang w:val="en"/>
        </w:rPr>
      </w:pPr>
      <w:r w:rsidRPr="0018770C">
        <w:rPr>
          <w:rFonts w:cs="Arial"/>
          <w:lang w:val="en"/>
        </w:rPr>
        <w:t xml:space="preserve">Flexible: </w:t>
      </w:r>
      <w:r w:rsidR="00350E2D">
        <w:rPr>
          <w:rFonts w:cs="Arial"/>
          <w:lang w:val="en"/>
        </w:rPr>
        <w:t>type-less</w:t>
      </w:r>
      <w:r w:rsidRPr="0018770C">
        <w:rPr>
          <w:rFonts w:cs="Arial"/>
          <w:lang w:val="en"/>
        </w:rPr>
        <w:t xml:space="preserve"> JSON responses are flexible enough to accommodate all partner cultural object ontologies</w:t>
      </w:r>
      <w:r w:rsidR="00350E2D">
        <w:rPr>
          <w:rFonts w:cs="Arial"/>
          <w:lang w:val="en"/>
        </w:rPr>
        <w:t xml:space="preserve"> and are human readable when formatted with indentations</w:t>
      </w:r>
    </w:p>
    <w:p w14:paraId="3F040B0D" w14:textId="77777777" w:rsidR="008C2429" w:rsidRPr="0018770C" w:rsidRDefault="008C2429" w:rsidP="00931A89">
      <w:pPr>
        <w:widowControl w:val="0"/>
        <w:numPr>
          <w:ilvl w:val="0"/>
          <w:numId w:val="2"/>
        </w:numPr>
        <w:autoSpaceDE w:val="0"/>
        <w:autoSpaceDN w:val="0"/>
        <w:adjustRightInd w:val="0"/>
        <w:spacing w:after="200" w:line="276" w:lineRule="auto"/>
        <w:rPr>
          <w:rFonts w:cs="Arial"/>
          <w:b/>
          <w:lang w:val="en"/>
        </w:rPr>
      </w:pPr>
      <w:r w:rsidRPr="0018770C">
        <w:rPr>
          <w:rFonts w:cs="Arial"/>
          <w:lang w:val="en"/>
        </w:rPr>
        <w:t xml:space="preserve">Fast: </w:t>
      </w:r>
      <w:r w:rsidR="008D3454" w:rsidRPr="0018770C">
        <w:rPr>
          <w:rFonts w:cs="Arial"/>
          <w:lang w:val="en"/>
        </w:rPr>
        <w:t xml:space="preserve">GET requests present </w:t>
      </w:r>
      <w:r w:rsidRPr="0018770C">
        <w:rPr>
          <w:rFonts w:cs="Arial"/>
          <w:lang w:val="en"/>
        </w:rPr>
        <w:t xml:space="preserve">an </w:t>
      </w:r>
      <w:r w:rsidR="008D3454" w:rsidRPr="0018770C">
        <w:rPr>
          <w:rFonts w:cs="Arial"/>
          <w:lang w:val="en"/>
        </w:rPr>
        <w:t>opportunity for caching results</w:t>
      </w:r>
      <w:r w:rsidRPr="0018770C">
        <w:rPr>
          <w:rFonts w:cs="Arial"/>
          <w:lang w:val="en"/>
        </w:rPr>
        <w:t xml:space="preserve"> to the file system</w:t>
      </w:r>
      <w:r w:rsidR="00683905" w:rsidRPr="0018770C">
        <w:rPr>
          <w:rFonts w:cs="Arial"/>
          <w:lang w:val="en"/>
        </w:rPr>
        <w:t>, even for searches</w:t>
      </w:r>
    </w:p>
    <w:p w14:paraId="3052D8C2" w14:textId="2B8B58B1" w:rsidR="00A108B5" w:rsidRDefault="008C2429">
      <w:pPr>
        <w:rPr>
          <w:rFonts w:asciiTheme="majorHAnsi" w:eastAsiaTheme="majorEastAsia" w:hAnsiTheme="majorHAnsi" w:cstheme="majorBidi"/>
          <w:color w:val="2E74B5" w:themeColor="accent1" w:themeShade="BF"/>
          <w:sz w:val="32"/>
          <w:szCs w:val="32"/>
          <w:lang w:val="en"/>
        </w:rPr>
      </w:pPr>
      <w:r w:rsidRPr="0018770C">
        <w:rPr>
          <w:rFonts w:cs="Arial"/>
          <w:lang w:val="en"/>
        </w:rPr>
        <w:t xml:space="preserve">Reuse: JSON formatted responses </w:t>
      </w:r>
      <w:r w:rsidR="00350E2D">
        <w:rPr>
          <w:rFonts w:cs="Arial"/>
          <w:lang w:val="en"/>
        </w:rPr>
        <w:t>are system-agnostic meaning they could be reused for other purposes once implemented.  ConservationSpace will simply ignore any data elements it does not recognize.</w:t>
      </w:r>
      <w:r w:rsidR="00A108B5">
        <w:rPr>
          <w:lang w:val="en"/>
        </w:rPr>
        <w:br w:type="page"/>
      </w:r>
    </w:p>
    <w:p w14:paraId="689E07CD" w14:textId="03B42096" w:rsidR="00796E23" w:rsidRPr="0018770C" w:rsidRDefault="008C2429" w:rsidP="00A32846">
      <w:pPr>
        <w:pStyle w:val="Heading1"/>
        <w:rPr>
          <w:lang w:val="en"/>
        </w:rPr>
      </w:pPr>
      <w:r w:rsidRPr="0018770C">
        <w:rPr>
          <w:lang w:val="en"/>
        </w:rPr>
        <w:t>Interface Specifications</w:t>
      </w:r>
    </w:p>
    <w:p w14:paraId="5A127904" w14:textId="79FD35FA" w:rsidR="00796E23" w:rsidRPr="0018770C" w:rsidRDefault="00796E23" w:rsidP="00796E23">
      <w:pPr>
        <w:pStyle w:val="Heading2"/>
        <w:rPr>
          <w:rFonts w:asciiTheme="minorHAnsi" w:hAnsiTheme="minorHAnsi"/>
          <w:lang w:eastAsia="bg-BG"/>
        </w:rPr>
      </w:pPr>
      <w:r w:rsidRPr="0018770C">
        <w:rPr>
          <w:rFonts w:asciiTheme="minorHAnsi" w:hAnsiTheme="minorHAnsi"/>
          <w:lang w:eastAsia="bg-BG"/>
        </w:rPr>
        <w:t>Partner Configuration Options</w:t>
      </w:r>
    </w:p>
    <w:p w14:paraId="1474EDCC" w14:textId="0ADF329A" w:rsidR="00796E23" w:rsidRPr="0018770C" w:rsidRDefault="00796E23" w:rsidP="00796E23">
      <w:pPr>
        <w:rPr>
          <w:rFonts w:cs="Times New Roman"/>
          <w:lang w:eastAsia="bg-BG"/>
        </w:rPr>
      </w:pPr>
      <w:r w:rsidRPr="0018770C">
        <w:rPr>
          <w:rFonts w:cs="Times New Roman"/>
          <w:lang w:eastAsia="bg-BG"/>
        </w:rPr>
        <w:t xml:space="preserve">Each tenant / partner in the system will have the following integration parameters available for definition in the </w:t>
      </w:r>
      <w:r w:rsidR="00B3522C">
        <w:rPr>
          <w:rFonts w:cs="Times New Roman"/>
          <w:lang w:eastAsia="bg-BG"/>
        </w:rPr>
        <w:t xml:space="preserve">ConservationSpace </w:t>
      </w:r>
      <w:r w:rsidRPr="0018770C">
        <w:rPr>
          <w:rFonts w:cs="Times New Roman"/>
          <w:lang w:eastAsia="bg-BG"/>
        </w:rPr>
        <w:t>tenant administration</w:t>
      </w:r>
      <w:r w:rsidR="00B3522C">
        <w:rPr>
          <w:rFonts w:cs="Times New Roman"/>
          <w:lang w:eastAsia="bg-BG"/>
        </w:rPr>
        <w:t xml:space="preserve"> configuration</w:t>
      </w:r>
      <w:r w:rsidRPr="0018770C">
        <w:rPr>
          <w:rFonts w:cs="Times New Roman"/>
          <w:lang w:eastAsia="bg-BG"/>
        </w:rPr>
        <w:t>:</w:t>
      </w:r>
    </w:p>
    <w:p w14:paraId="220B2F16" w14:textId="5BEAE0D0" w:rsidR="00796E23" w:rsidRPr="0018770C" w:rsidRDefault="00796E23" w:rsidP="00796E23">
      <w:pPr>
        <w:pStyle w:val="ListParagraph"/>
        <w:numPr>
          <w:ilvl w:val="0"/>
          <w:numId w:val="12"/>
        </w:numPr>
        <w:rPr>
          <w:rFonts w:cs="Times New Roman"/>
          <w:lang w:eastAsia="bg-BG"/>
        </w:rPr>
      </w:pPr>
      <w:r w:rsidRPr="0018770C">
        <w:rPr>
          <w:rFonts w:cs="Times New Roman"/>
          <w:lang w:eastAsia="bg-BG"/>
        </w:rPr>
        <w:t>HTTP client timeout – maximum time for ConservationSpace to wait for the start of a response from any of the service end points – once a response has started, ConservationSpace will wait as long as required for the entire response to be transmitted.</w:t>
      </w:r>
    </w:p>
    <w:p w14:paraId="38F4CBCF" w14:textId="1BD64BB4" w:rsidR="00796E23" w:rsidRPr="0018770C" w:rsidRDefault="006E585F" w:rsidP="00796E23">
      <w:pPr>
        <w:pStyle w:val="ListParagraph"/>
        <w:numPr>
          <w:ilvl w:val="0"/>
          <w:numId w:val="12"/>
        </w:numPr>
        <w:rPr>
          <w:rFonts w:cs="Times New Roman"/>
          <w:lang w:eastAsia="bg-BG"/>
        </w:rPr>
      </w:pPr>
      <w:r>
        <w:rPr>
          <w:rFonts w:cs="Times New Roman"/>
          <w:lang w:eastAsia="bg-BG"/>
        </w:rPr>
        <w:t xml:space="preserve">Separate </w:t>
      </w:r>
      <w:r w:rsidR="00796E23" w:rsidRPr="0018770C">
        <w:rPr>
          <w:rFonts w:cs="Times New Roman"/>
          <w:lang w:eastAsia="bg-BG"/>
        </w:rPr>
        <w:t>URL</w:t>
      </w:r>
      <w:r>
        <w:rPr>
          <w:rFonts w:cs="Times New Roman"/>
          <w:lang w:eastAsia="bg-BG"/>
        </w:rPr>
        <w:t xml:space="preserve"> prefixes</w:t>
      </w:r>
      <w:r w:rsidR="00796E23" w:rsidRPr="0018770C">
        <w:rPr>
          <w:rFonts w:cs="Times New Roman"/>
          <w:lang w:eastAsia="bg-BG"/>
        </w:rPr>
        <w:t xml:space="preserve"> for </w:t>
      </w:r>
      <w:r>
        <w:rPr>
          <w:rFonts w:cs="Times New Roman"/>
          <w:lang w:eastAsia="bg-BG"/>
        </w:rPr>
        <w:t xml:space="preserve">each of </w:t>
      </w:r>
      <w:r w:rsidR="00796E23" w:rsidRPr="0018770C">
        <w:rPr>
          <w:rFonts w:cs="Times New Roman"/>
          <w:lang w:eastAsia="bg-BG"/>
        </w:rPr>
        <w:t>the eight service end points</w:t>
      </w:r>
    </w:p>
    <w:p w14:paraId="65446AA1" w14:textId="76AD2DF8" w:rsidR="00796E23" w:rsidRDefault="00796E23" w:rsidP="00796E23">
      <w:pPr>
        <w:pStyle w:val="ListParagraph"/>
        <w:numPr>
          <w:ilvl w:val="0"/>
          <w:numId w:val="12"/>
        </w:numPr>
        <w:rPr>
          <w:rFonts w:cs="Times New Roman"/>
          <w:lang w:eastAsia="bg-BG"/>
        </w:rPr>
      </w:pPr>
      <w:r w:rsidRPr="0018770C">
        <w:rPr>
          <w:rFonts w:cs="Times New Roman"/>
          <w:lang w:eastAsia="bg-BG"/>
        </w:rPr>
        <w:t xml:space="preserve">Authorization security token (a string) that will be sent </w:t>
      </w:r>
      <w:r w:rsidR="006E585F">
        <w:rPr>
          <w:rFonts w:cs="Times New Roman"/>
          <w:lang w:eastAsia="bg-BG"/>
        </w:rPr>
        <w:t xml:space="preserve">by ConservationSpace </w:t>
      </w:r>
      <w:r w:rsidRPr="0018770C">
        <w:rPr>
          <w:rFonts w:cs="Times New Roman"/>
          <w:lang w:eastAsia="bg-BG"/>
        </w:rPr>
        <w:t>with any HTTPS request when making a service request</w:t>
      </w:r>
    </w:p>
    <w:p w14:paraId="72BD0939" w14:textId="5509073F" w:rsidR="00A200A2" w:rsidRDefault="00A200A2" w:rsidP="00A200A2">
      <w:pPr>
        <w:pStyle w:val="ListParagraph"/>
        <w:numPr>
          <w:ilvl w:val="0"/>
          <w:numId w:val="12"/>
        </w:numPr>
      </w:pPr>
      <w:r>
        <w:t>ConservationSpace R2 settings (with example values</w:t>
      </w:r>
      <w:r w:rsidR="00A108B5">
        <w:t xml:space="preserve"> – this list will be updated as additional setting attribute names become available</w:t>
      </w:r>
      <w:r>
        <w:t>):</w:t>
      </w:r>
    </w:p>
    <w:p w14:paraId="61A06395" w14:textId="77777777" w:rsidR="00A200A2" w:rsidRDefault="00A200A2" w:rsidP="00AF71DE">
      <w:pPr>
        <w:pStyle w:val="ListParagraph"/>
        <w:numPr>
          <w:ilvl w:val="1"/>
          <w:numId w:val="12"/>
        </w:numPr>
      </w:pPr>
      <w:r>
        <w:t>eia.cms.communication.uri=http://localhost:12000/cms_banchev.bg</w:t>
      </w:r>
    </w:p>
    <w:p w14:paraId="61193A3F" w14:textId="77777777" w:rsidR="00A200A2" w:rsidRDefault="00A200A2" w:rsidP="00AF71DE">
      <w:pPr>
        <w:pStyle w:val="ListParagraph"/>
        <w:numPr>
          <w:ilvl w:val="1"/>
          <w:numId w:val="12"/>
        </w:numPr>
      </w:pPr>
      <w:r>
        <w:t>eia.cms.communication.services={"search":{"GET":"service/art/objects.json"},"retrieve":{"GET":"service/art/objects/{0}.json"},"logging":{"POST":"service/log"}}</w:t>
      </w:r>
    </w:p>
    <w:p w14:paraId="1FDC6B0A" w14:textId="17DA3A91" w:rsidR="00A200A2" w:rsidRDefault="00A200A2" w:rsidP="00AF71DE">
      <w:pPr>
        <w:pStyle w:val="ListParagraph"/>
        <w:numPr>
          <w:ilvl w:val="1"/>
          <w:numId w:val="12"/>
        </w:numPr>
      </w:pPr>
      <w:r>
        <w:t>eia.cms.communication.security.token=eyJhbGciOiIxMTY3ODkwIiwibmFtZSI6IkpvaG4gRG9lIiwiV9.TJVA95OrM7E2cBab30RMHrHDcEfxjoYZgeFONFh7HgQ</w:t>
      </w:r>
    </w:p>
    <w:p w14:paraId="42E7FE40" w14:textId="77777777" w:rsidR="00804606" w:rsidRDefault="00A200A2" w:rsidP="00AF71DE">
      <w:pPr>
        <w:pStyle w:val="ListParagraph"/>
        <w:numPr>
          <w:ilvl w:val="1"/>
          <w:numId w:val="12"/>
        </w:numPr>
      </w:pPr>
      <w:r>
        <w:t>there will also be serv</w:t>
      </w:r>
      <w:r w:rsidR="00804606">
        <w:t>ices for media / image searches</w:t>
      </w:r>
    </w:p>
    <w:p w14:paraId="119E1F43" w14:textId="07230439" w:rsidR="00796E23" w:rsidRPr="0018770C" w:rsidRDefault="00A200A2" w:rsidP="00796E23">
      <w:pPr>
        <w:rPr>
          <w:lang w:val="en"/>
        </w:rPr>
      </w:pPr>
      <w:r>
        <w:t>a client timeout setting</w:t>
      </w:r>
      <w:r w:rsidR="00804606">
        <w:t xml:space="preserve"> will be embedded with each of the above options</w:t>
      </w:r>
    </w:p>
    <w:p w14:paraId="32E7C8B8" w14:textId="59CB754E" w:rsidR="008C2429" w:rsidRPr="0018770C" w:rsidRDefault="00D13BF1" w:rsidP="008C2429">
      <w:pPr>
        <w:pStyle w:val="Heading2"/>
        <w:rPr>
          <w:rFonts w:asciiTheme="minorHAnsi" w:hAnsiTheme="minorHAnsi"/>
          <w:lang w:val="en"/>
        </w:rPr>
      </w:pPr>
      <w:r w:rsidRPr="0018770C">
        <w:rPr>
          <w:rFonts w:asciiTheme="minorHAnsi" w:hAnsiTheme="minorHAnsi"/>
          <w:lang w:val="en"/>
        </w:rPr>
        <w:t xml:space="preserve">Common </w:t>
      </w:r>
      <w:r w:rsidR="008C2429" w:rsidRPr="0018770C">
        <w:rPr>
          <w:rFonts w:asciiTheme="minorHAnsi" w:hAnsiTheme="minorHAnsi"/>
          <w:lang w:val="en"/>
        </w:rPr>
        <w:t>Security</w:t>
      </w:r>
      <w:r w:rsidR="00796E23" w:rsidRPr="0018770C">
        <w:rPr>
          <w:rFonts w:asciiTheme="minorHAnsi" w:hAnsiTheme="minorHAnsi"/>
          <w:lang w:val="en"/>
        </w:rPr>
        <w:t xml:space="preserve"> Measures</w:t>
      </w:r>
    </w:p>
    <w:p w14:paraId="6A4FC0F3" w14:textId="167ECFD1" w:rsidR="00C71108" w:rsidRPr="0018770C" w:rsidRDefault="00C71108" w:rsidP="00040000">
      <w:pPr>
        <w:widowControl w:val="0"/>
        <w:numPr>
          <w:ilvl w:val="0"/>
          <w:numId w:val="2"/>
        </w:numPr>
        <w:autoSpaceDE w:val="0"/>
        <w:autoSpaceDN w:val="0"/>
        <w:adjustRightInd w:val="0"/>
        <w:spacing w:after="200" w:line="276" w:lineRule="auto"/>
        <w:rPr>
          <w:rFonts w:cs="Arial"/>
          <w:lang w:val="en"/>
        </w:rPr>
      </w:pPr>
      <w:r w:rsidRPr="0018770C">
        <w:rPr>
          <w:rFonts w:cs="Arial"/>
          <w:lang w:val="en"/>
        </w:rPr>
        <w:t>The ConservationSpace system will initiate all network requests associated with the integration</w:t>
      </w:r>
      <w:r w:rsidR="00040000" w:rsidRPr="0018770C">
        <w:rPr>
          <w:rFonts w:cs="Arial"/>
          <w:lang w:val="en"/>
        </w:rPr>
        <w:t>. As previously mentioned, t</w:t>
      </w:r>
      <w:r w:rsidRPr="0018770C">
        <w:rPr>
          <w:rFonts w:cs="Arial"/>
          <w:lang w:val="en"/>
        </w:rPr>
        <w:t>he connection between ConservationSpace and the tenant must be established via a series of conversations between the hosting provider and tenant’</w:t>
      </w:r>
      <w:r w:rsidR="00040000" w:rsidRPr="0018770C">
        <w:rPr>
          <w:rFonts w:cs="Arial"/>
          <w:lang w:val="en"/>
        </w:rPr>
        <w:t>s network and system engineers.</w:t>
      </w:r>
    </w:p>
    <w:p w14:paraId="6D4B4D77" w14:textId="3FA157BF" w:rsidR="00040000" w:rsidRPr="0018770C" w:rsidRDefault="00040000" w:rsidP="00931A89">
      <w:pPr>
        <w:widowControl w:val="0"/>
        <w:numPr>
          <w:ilvl w:val="0"/>
          <w:numId w:val="2"/>
        </w:numPr>
        <w:autoSpaceDE w:val="0"/>
        <w:autoSpaceDN w:val="0"/>
        <w:adjustRightInd w:val="0"/>
        <w:spacing w:after="200" w:line="276" w:lineRule="auto"/>
        <w:rPr>
          <w:rFonts w:cs="Arial"/>
          <w:lang w:val="en"/>
        </w:rPr>
      </w:pPr>
      <w:r w:rsidRPr="0018770C">
        <w:rPr>
          <w:rFonts w:cs="Arial"/>
          <w:lang w:val="en"/>
        </w:rPr>
        <w:t>The HTTP authorization header (</w:t>
      </w:r>
      <w:hyperlink r:id="rId9" w:history="1">
        <w:r w:rsidRPr="0018770C">
          <w:rPr>
            <w:lang w:val="en"/>
          </w:rPr>
          <w:t>https://en.wikipedia.org/wiki/Basic_access_authentication</w:t>
        </w:r>
      </w:hyperlink>
      <w:r w:rsidRPr="0018770C">
        <w:rPr>
          <w:rFonts w:cs="Arial"/>
          <w:lang w:val="en"/>
        </w:rPr>
        <w:t>) will be sent with the request by ConservationSpace if a security token value is configured with the service end point being used. The partner implementation may then validate this token to authorize the caller.</w:t>
      </w:r>
    </w:p>
    <w:p w14:paraId="1D858AD5" w14:textId="77777777" w:rsidR="00040000" w:rsidRPr="0018770C" w:rsidRDefault="00040000" w:rsidP="00931A89">
      <w:pPr>
        <w:widowControl w:val="0"/>
        <w:numPr>
          <w:ilvl w:val="0"/>
          <w:numId w:val="2"/>
        </w:numPr>
        <w:autoSpaceDE w:val="0"/>
        <w:autoSpaceDN w:val="0"/>
        <w:adjustRightInd w:val="0"/>
        <w:spacing w:after="200" w:line="276" w:lineRule="auto"/>
        <w:rPr>
          <w:rFonts w:cs="Arial"/>
          <w:lang w:val="en"/>
        </w:rPr>
      </w:pPr>
      <w:r w:rsidRPr="0018770C">
        <w:rPr>
          <w:rFonts w:cs="Arial"/>
          <w:lang w:val="en"/>
        </w:rPr>
        <w:t xml:space="preserve">HTTP as well as HTTPS may be specified for each of the service URLs. </w:t>
      </w:r>
      <w:r w:rsidR="00C3669A" w:rsidRPr="0018770C">
        <w:rPr>
          <w:rFonts w:cs="Arial"/>
          <w:lang w:val="en"/>
        </w:rPr>
        <w:t xml:space="preserve">If the https protocol is to be </w:t>
      </w:r>
      <w:r w:rsidR="00C71108" w:rsidRPr="0018770C">
        <w:rPr>
          <w:rFonts w:cs="Arial"/>
          <w:lang w:val="en"/>
        </w:rPr>
        <w:t>used exclusively</w:t>
      </w:r>
      <w:r w:rsidR="00C3669A" w:rsidRPr="0018770C">
        <w:rPr>
          <w:rFonts w:cs="Arial"/>
          <w:lang w:val="en"/>
        </w:rPr>
        <w:t xml:space="preserve">, then </w:t>
      </w:r>
      <w:r w:rsidR="00C71108" w:rsidRPr="0018770C">
        <w:rPr>
          <w:rFonts w:cs="Arial"/>
          <w:lang w:val="en"/>
        </w:rPr>
        <w:t xml:space="preserve">requests to services over HTTP </w:t>
      </w:r>
      <w:r w:rsidR="00C3669A" w:rsidRPr="0018770C">
        <w:rPr>
          <w:rFonts w:cs="Arial"/>
          <w:lang w:val="en"/>
        </w:rPr>
        <w:t xml:space="preserve">should </w:t>
      </w:r>
      <w:r w:rsidRPr="0018770C">
        <w:rPr>
          <w:rFonts w:cs="Arial"/>
          <w:lang w:val="en"/>
        </w:rPr>
        <w:t xml:space="preserve">either </w:t>
      </w:r>
      <w:r w:rsidR="00C3669A" w:rsidRPr="0018770C">
        <w:rPr>
          <w:rFonts w:cs="Arial"/>
          <w:lang w:val="en"/>
        </w:rPr>
        <w:t xml:space="preserve">be ignored </w:t>
      </w:r>
      <w:r w:rsidRPr="0018770C">
        <w:rPr>
          <w:rFonts w:cs="Arial"/>
          <w:lang w:val="en"/>
        </w:rPr>
        <w:t xml:space="preserve">or redirect to the proper HTTPS service. ConservationSpace will only send the authorization header when HTTPS is in use.  </w:t>
      </w:r>
    </w:p>
    <w:p w14:paraId="10AA2C82" w14:textId="086912A6" w:rsidR="00C71108" w:rsidRPr="0018770C" w:rsidRDefault="005A32DB" w:rsidP="00931A89">
      <w:pPr>
        <w:widowControl w:val="0"/>
        <w:numPr>
          <w:ilvl w:val="0"/>
          <w:numId w:val="2"/>
        </w:numPr>
        <w:autoSpaceDE w:val="0"/>
        <w:autoSpaceDN w:val="0"/>
        <w:adjustRightInd w:val="0"/>
        <w:spacing w:after="200" w:line="276" w:lineRule="auto"/>
        <w:rPr>
          <w:rFonts w:cs="Arial"/>
          <w:lang w:val="en"/>
        </w:rPr>
      </w:pPr>
      <w:r>
        <w:rPr>
          <w:rFonts w:cs="Arial"/>
          <w:lang w:val="en"/>
        </w:rPr>
        <w:t xml:space="preserve">By default, </w:t>
      </w:r>
      <w:r w:rsidR="00040000" w:rsidRPr="0018770C">
        <w:rPr>
          <w:rFonts w:cs="Arial"/>
          <w:lang w:val="en"/>
        </w:rPr>
        <w:t xml:space="preserve">ConservationSpace </w:t>
      </w:r>
      <w:r>
        <w:rPr>
          <w:rFonts w:cs="Arial"/>
          <w:lang w:val="en"/>
        </w:rPr>
        <w:t xml:space="preserve">is configured to validate TLS certificates, but if partners are using self-signed certificates, there is a partner specific configuration </w:t>
      </w:r>
      <w:r w:rsidR="00BC195D">
        <w:rPr>
          <w:rFonts w:cs="Arial"/>
          <w:lang w:val="en"/>
        </w:rPr>
        <w:t xml:space="preserve">option for disabling </w:t>
      </w:r>
      <w:r>
        <w:rPr>
          <w:rFonts w:cs="Arial"/>
          <w:lang w:val="en"/>
        </w:rPr>
        <w:t xml:space="preserve">certificate checks. </w:t>
      </w:r>
      <w:r w:rsidR="00BC195D">
        <w:rPr>
          <w:rFonts w:cs="Arial"/>
          <w:lang w:val="en"/>
        </w:rPr>
        <w:t xml:space="preserve">  I</w:t>
      </w:r>
      <w:r w:rsidR="006E585F">
        <w:rPr>
          <w:rFonts w:cs="Arial"/>
          <w:lang w:val="en"/>
        </w:rPr>
        <w:t xml:space="preserve">f a </w:t>
      </w:r>
      <w:r w:rsidR="000C2D89">
        <w:rPr>
          <w:rFonts w:cs="Arial"/>
          <w:lang w:val="en"/>
        </w:rPr>
        <w:t xml:space="preserve">commercially </w:t>
      </w:r>
      <w:r w:rsidR="006E585F">
        <w:rPr>
          <w:rFonts w:cs="Arial"/>
          <w:lang w:val="en"/>
        </w:rPr>
        <w:t>signed certificate is used</w:t>
      </w:r>
      <w:r w:rsidR="00BC195D">
        <w:rPr>
          <w:rFonts w:cs="Arial"/>
          <w:lang w:val="en"/>
        </w:rPr>
        <w:t xml:space="preserve"> and ConservationSpace is configured to verify TLS certificates,</w:t>
      </w:r>
      <w:r w:rsidR="006E585F">
        <w:rPr>
          <w:rFonts w:cs="Arial"/>
          <w:lang w:val="en"/>
        </w:rPr>
        <w:t xml:space="preserve"> the root certificate authority signing the certificate must exist in Java’s default list of root CA certificates.  In addition, any intermediate certificates comprising the complete chain of trust should be configured in the partner’s web server</w:t>
      </w:r>
      <w:r w:rsidR="00BC195D">
        <w:rPr>
          <w:rFonts w:cs="Arial"/>
          <w:lang w:val="en"/>
        </w:rPr>
        <w:t>, otherwise the verification test will fail.  The NGA has a simple Java based tool available for any partners wishing to verify that their TLS certificate chain can be verified.</w:t>
      </w:r>
    </w:p>
    <w:p w14:paraId="5487EEFF" w14:textId="77777777" w:rsidR="00931A89" w:rsidRPr="0018770C" w:rsidRDefault="00931A89">
      <w:pPr>
        <w:rPr>
          <w:rFonts w:eastAsiaTheme="majorEastAsia" w:cstheme="majorBidi"/>
          <w:color w:val="2E74B5" w:themeColor="accent1" w:themeShade="BF"/>
          <w:sz w:val="26"/>
          <w:szCs w:val="26"/>
          <w:lang w:val="en"/>
        </w:rPr>
      </w:pPr>
      <w:r w:rsidRPr="0018770C">
        <w:rPr>
          <w:lang w:val="en"/>
        </w:rPr>
        <w:br w:type="page"/>
      </w:r>
    </w:p>
    <w:p w14:paraId="7ED76F0E" w14:textId="6D6013F0" w:rsidR="00D13BF1" w:rsidRPr="0018770C" w:rsidRDefault="00D13BF1" w:rsidP="00483648">
      <w:pPr>
        <w:pStyle w:val="Heading2"/>
        <w:rPr>
          <w:rFonts w:asciiTheme="minorHAnsi" w:hAnsiTheme="minorHAnsi"/>
          <w:lang w:val="en"/>
        </w:rPr>
      </w:pPr>
      <w:r w:rsidRPr="0018770C">
        <w:rPr>
          <w:rFonts w:asciiTheme="minorHAnsi" w:hAnsiTheme="minorHAnsi"/>
          <w:lang w:val="en"/>
        </w:rPr>
        <w:t>Response Formats</w:t>
      </w:r>
      <w:r w:rsidR="00796E23" w:rsidRPr="0018770C">
        <w:rPr>
          <w:rFonts w:asciiTheme="minorHAnsi" w:hAnsiTheme="minorHAnsi"/>
          <w:lang w:val="en"/>
        </w:rPr>
        <w:t xml:space="preserve"> and Structures</w:t>
      </w:r>
    </w:p>
    <w:p w14:paraId="12F92C7B" w14:textId="3B82BAA5" w:rsidR="00DC4244" w:rsidRDefault="00796E23" w:rsidP="00DC4244">
      <w:pPr>
        <w:rPr>
          <w:lang w:val="en"/>
        </w:rPr>
      </w:pPr>
      <w:r w:rsidRPr="0018770C">
        <w:rPr>
          <w:lang w:val="en"/>
        </w:rPr>
        <w:t>JSON will be the format used for all text responses</w:t>
      </w:r>
      <w:r w:rsidR="0063774C">
        <w:rPr>
          <w:lang w:val="en"/>
        </w:rPr>
        <w:t>. V</w:t>
      </w:r>
      <w:r w:rsidR="00DC4244" w:rsidRPr="0018770C">
        <w:rPr>
          <w:lang w:val="en"/>
        </w:rPr>
        <w:t xml:space="preserve">alues in requests and responses </w:t>
      </w:r>
      <w:r w:rsidR="0063774C">
        <w:rPr>
          <w:lang w:val="en"/>
        </w:rPr>
        <w:t xml:space="preserve">should </w:t>
      </w:r>
      <w:r w:rsidR="009E49EF">
        <w:rPr>
          <w:lang w:val="en"/>
        </w:rPr>
        <w:t xml:space="preserve">represent </w:t>
      </w:r>
      <w:r w:rsidR="0063774C">
        <w:rPr>
          <w:lang w:val="en"/>
        </w:rPr>
        <w:t>the natural data type</w:t>
      </w:r>
      <w:r w:rsidR="009E49EF">
        <w:rPr>
          <w:lang w:val="en"/>
        </w:rPr>
        <w:t xml:space="preserve"> for the field being represented</w:t>
      </w:r>
      <w:r w:rsidR="0063774C">
        <w:rPr>
          <w:lang w:val="en"/>
        </w:rPr>
        <w:t xml:space="preserve">, e.g. numerical, </w:t>
      </w:r>
      <w:r w:rsidR="00CE767A">
        <w:rPr>
          <w:lang w:val="en"/>
        </w:rPr>
        <w:t>Boolean</w:t>
      </w:r>
      <w:r w:rsidR="0063774C">
        <w:rPr>
          <w:lang w:val="en"/>
        </w:rPr>
        <w:t>, string, date</w:t>
      </w:r>
      <w:r w:rsidR="00BC3E1E" w:rsidRPr="0018770C">
        <w:rPr>
          <w:lang w:val="en"/>
        </w:rPr>
        <w:t>.</w:t>
      </w:r>
      <w:r w:rsidR="009E49EF">
        <w:rPr>
          <w:lang w:val="en"/>
        </w:rPr>
        <w:t xml:space="preserve">  Some fields are mandatory for all partners regardless of the ontology in play, while other fields are mandatory based on the partner’s ontology definition.</w:t>
      </w:r>
      <w:r w:rsidRPr="0018770C">
        <w:rPr>
          <w:lang w:val="en"/>
        </w:rPr>
        <w:t xml:space="preserve"> </w:t>
      </w:r>
      <w:r w:rsidR="006A3845">
        <w:rPr>
          <w:lang w:val="en"/>
        </w:rPr>
        <w:t>Media</w:t>
      </w:r>
      <w:r w:rsidR="006A3845" w:rsidRPr="0018770C">
        <w:rPr>
          <w:lang w:val="en"/>
        </w:rPr>
        <w:t xml:space="preserve"> </w:t>
      </w:r>
      <w:r w:rsidR="006A3845">
        <w:rPr>
          <w:lang w:val="en"/>
        </w:rPr>
        <w:t xml:space="preserve">binary </w:t>
      </w:r>
      <w:r w:rsidRPr="0018770C">
        <w:rPr>
          <w:lang w:val="en"/>
        </w:rPr>
        <w:t xml:space="preserve">content </w:t>
      </w:r>
      <w:r w:rsidR="009E49EF">
        <w:rPr>
          <w:lang w:val="en"/>
        </w:rPr>
        <w:t xml:space="preserve">is the only non-JSON response and </w:t>
      </w:r>
      <w:r w:rsidRPr="0018770C">
        <w:rPr>
          <w:lang w:val="en"/>
        </w:rPr>
        <w:t xml:space="preserve">will be transmitted as binary data with the </w:t>
      </w:r>
      <w:r w:rsidR="0018770C" w:rsidRPr="0018770C">
        <w:rPr>
          <w:lang w:val="en"/>
        </w:rPr>
        <w:t xml:space="preserve">mime-type set to </w:t>
      </w:r>
      <w:r w:rsidR="00AC63E9">
        <w:rPr>
          <w:lang w:val="en"/>
        </w:rPr>
        <w:t>the mime-type</w:t>
      </w:r>
      <w:r w:rsidR="00095C8D">
        <w:rPr>
          <w:lang w:val="en"/>
        </w:rPr>
        <w:t xml:space="preserve"> corresponding to the media asset’s type and format</w:t>
      </w:r>
      <w:r w:rsidR="00AC63E9">
        <w:rPr>
          <w:lang w:val="en"/>
        </w:rPr>
        <w:t>.</w:t>
      </w:r>
    </w:p>
    <w:p w14:paraId="75DA96A1" w14:textId="78CD302A" w:rsidR="009E49EF" w:rsidRDefault="009E49EF" w:rsidP="00DC4244">
      <w:pPr>
        <w:rPr>
          <w:lang w:val="en"/>
        </w:rPr>
      </w:pPr>
      <w:r>
        <w:rPr>
          <w:lang w:val="en"/>
        </w:rPr>
        <w:t xml:space="preserve">The source system of record will be supplied with each entity as well as in the URL of the cultural object and </w:t>
      </w:r>
      <w:r w:rsidR="009A63D9">
        <w:rPr>
          <w:lang w:val="en"/>
        </w:rPr>
        <w:t>media</w:t>
      </w:r>
      <w:r>
        <w:rPr>
          <w:lang w:val="en"/>
        </w:rPr>
        <w:t xml:space="preserve"> record services.  The source name should be reasonably short and should use characters allowed in URLs without having to escape them.  The NGA will initially use one source for cultural object records (“</w:t>
      </w:r>
      <w:r w:rsidR="0072078A">
        <w:rPr>
          <w:lang w:val="en"/>
        </w:rPr>
        <w:t>tms”) and two sources for media</w:t>
      </w:r>
      <w:r>
        <w:rPr>
          <w:lang w:val="en"/>
        </w:rPr>
        <w:t xml:space="preserve"> (“</w:t>
      </w:r>
      <w:r w:rsidR="0072078A">
        <w:rPr>
          <w:lang w:val="en"/>
        </w:rPr>
        <w:t>web-images-repository</w:t>
      </w:r>
      <w:r>
        <w:rPr>
          <w:lang w:val="en"/>
        </w:rPr>
        <w:t xml:space="preserve">” and “portfolio_dclpa”) with a third </w:t>
      </w:r>
      <w:r w:rsidR="0072078A">
        <w:rPr>
          <w:lang w:val="en"/>
        </w:rPr>
        <w:t xml:space="preserve">media </w:t>
      </w:r>
      <w:r>
        <w:rPr>
          <w:lang w:val="en"/>
        </w:rPr>
        <w:t xml:space="preserve">source (“edam”) in the </w:t>
      </w:r>
      <w:r w:rsidR="0072078A">
        <w:rPr>
          <w:lang w:val="en"/>
        </w:rPr>
        <w:t>future.  The source is validated by ConservationSpace against a code list, so each partner should identify the various sources for CMS and media to Sirma so they can be entered into the ConservationSpace code list configuration.</w:t>
      </w:r>
    </w:p>
    <w:p w14:paraId="25FA3D38" w14:textId="213F0F87" w:rsidR="007574B9" w:rsidRPr="0047586A" w:rsidRDefault="001761D6" w:rsidP="00DC4244">
      <w:pPr>
        <w:rPr>
          <w:lang w:val="en"/>
        </w:rPr>
      </w:pPr>
      <w:r>
        <w:rPr>
          <w:lang w:val="en"/>
        </w:rPr>
        <w:t xml:space="preserve">The namespace of </w:t>
      </w:r>
      <w:r w:rsidR="009F425E">
        <w:rPr>
          <w:lang w:val="en"/>
        </w:rPr>
        <w:t xml:space="preserve">record </w:t>
      </w:r>
      <w:r>
        <w:rPr>
          <w:lang w:val="en"/>
        </w:rPr>
        <w:t xml:space="preserve">properties will be specified in order to convey the type of </w:t>
      </w:r>
      <w:r w:rsidR="009F425E">
        <w:rPr>
          <w:lang w:val="en"/>
        </w:rPr>
        <w:t xml:space="preserve">entity </w:t>
      </w:r>
      <w:r>
        <w:rPr>
          <w:lang w:val="en"/>
        </w:rPr>
        <w:t>contained in the response.  For example, the namespace “</w:t>
      </w:r>
      <w:r w:rsidR="00C0099E">
        <w:rPr>
          <w:lang w:val="en"/>
        </w:rPr>
        <w:t>cultO</w:t>
      </w:r>
      <w:r>
        <w:rPr>
          <w:lang w:val="en"/>
        </w:rPr>
        <w:t xml:space="preserve">bj” will be used for cultural objects </w:t>
      </w:r>
      <w:r w:rsidR="009F425E">
        <w:rPr>
          <w:lang w:val="en"/>
        </w:rPr>
        <w:t xml:space="preserve">and </w:t>
      </w:r>
      <w:r>
        <w:rPr>
          <w:lang w:val="en"/>
        </w:rPr>
        <w:t>the namespace “</w:t>
      </w:r>
      <w:r w:rsidR="009F425E">
        <w:rPr>
          <w:lang w:val="en"/>
        </w:rPr>
        <w:t xml:space="preserve">image” will be used for images.  </w:t>
      </w:r>
      <w:r w:rsidR="009A63D9">
        <w:rPr>
          <w:lang w:val="en"/>
        </w:rPr>
        <w:t xml:space="preserve">In future releases, there could be additional media namespaces including a generic “media” namespace, but for now only “images” will be used since that is the only type of media search and record import supported by ConservationSpace R2. </w:t>
      </w:r>
      <w:r w:rsidR="009F425E">
        <w:rPr>
          <w:lang w:val="en"/>
        </w:rPr>
        <w:t xml:space="preserve">The namespace will help to identify the </w:t>
      </w:r>
      <w:r w:rsidR="009A63D9">
        <w:rPr>
          <w:lang w:val="en"/>
        </w:rPr>
        <w:t xml:space="preserve">type of </w:t>
      </w:r>
      <w:r w:rsidR="009F425E">
        <w:rPr>
          <w:lang w:val="en"/>
        </w:rPr>
        <w:t xml:space="preserve">entity </w:t>
      </w:r>
      <w:r w:rsidR="009A63D9">
        <w:rPr>
          <w:lang w:val="en"/>
        </w:rPr>
        <w:t xml:space="preserve">being returned </w:t>
      </w:r>
      <w:r w:rsidR="009F425E">
        <w:rPr>
          <w:lang w:val="en"/>
        </w:rPr>
        <w:t xml:space="preserve">as well as to differentiate between properties with the same name in </w:t>
      </w:r>
      <w:r w:rsidR="009A63D9">
        <w:rPr>
          <w:lang w:val="en"/>
        </w:rPr>
        <w:t xml:space="preserve">multiple </w:t>
      </w:r>
      <w:r w:rsidR="009F425E">
        <w:rPr>
          <w:lang w:val="en"/>
        </w:rPr>
        <w:t>entities, e.g. image:id vs. cultObj:id</w:t>
      </w:r>
      <w:r>
        <w:rPr>
          <w:lang w:val="en"/>
        </w:rPr>
        <w:t>.  Search queries will include the namespace of the property in the</w:t>
      </w:r>
      <w:r w:rsidR="009F425E">
        <w:rPr>
          <w:lang w:val="en"/>
        </w:rPr>
        <w:t xml:space="preserve"> request parameter if it is different from the default namespace associated with the service</w:t>
      </w:r>
      <w:r>
        <w:rPr>
          <w:lang w:val="en"/>
        </w:rPr>
        <w:t xml:space="preserve">, e.g. </w:t>
      </w:r>
      <w:r w:rsidR="003C7E6C">
        <w:rPr>
          <w:lang w:val="en"/>
        </w:rPr>
        <w:t>cultObj</w:t>
      </w:r>
      <w:r>
        <w:rPr>
          <w:lang w:val="en"/>
        </w:rPr>
        <w:t>:id rather than id</w:t>
      </w:r>
      <w:r w:rsidR="009F425E">
        <w:rPr>
          <w:lang w:val="en"/>
        </w:rPr>
        <w:t xml:space="preserve"> which might otherwise be interpreted as image:id</w:t>
      </w:r>
      <w:r>
        <w:rPr>
          <w:lang w:val="en"/>
        </w:rPr>
        <w:t xml:space="preserve">. </w:t>
      </w:r>
      <w:r w:rsidR="0047586A">
        <w:rPr>
          <w:lang w:val="en"/>
        </w:rPr>
        <w:t xml:space="preserve">Note that ConservationSpace R2 will </w:t>
      </w:r>
      <w:r w:rsidR="0047586A">
        <w:rPr>
          <w:u w:val="single"/>
          <w:lang w:val="en"/>
        </w:rPr>
        <w:t>always</w:t>
      </w:r>
      <w:r w:rsidR="0047586A">
        <w:rPr>
          <w:lang w:val="en"/>
        </w:rPr>
        <w:t xml:space="preserve"> include the namespace when providing property names to partner integration services.</w:t>
      </w:r>
    </w:p>
    <w:p w14:paraId="69C40EE5" w14:textId="77777777" w:rsidR="007574B9" w:rsidRDefault="007574B9" w:rsidP="00DC4244">
      <w:pPr>
        <w:rPr>
          <w:lang w:val="en"/>
        </w:rPr>
      </w:pPr>
    </w:p>
    <w:p w14:paraId="0C0B5774" w14:textId="274466BD" w:rsidR="007574B9" w:rsidRDefault="007574B9" w:rsidP="007574B9">
      <w:pPr>
        <w:pStyle w:val="Heading2"/>
        <w:rPr>
          <w:lang w:val="en"/>
        </w:rPr>
      </w:pPr>
      <w:r>
        <w:rPr>
          <w:lang w:val="en"/>
        </w:rPr>
        <w:t xml:space="preserve">Namespaces </w:t>
      </w:r>
    </w:p>
    <w:tbl>
      <w:tblPr>
        <w:tblStyle w:val="TableGrid"/>
        <w:tblW w:w="0" w:type="auto"/>
        <w:tblLook w:val="04A0" w:firstRow="1" w:lastRow="0" w:firstColumn="1" w:lastColumn="0" w:noHBand="0" w:noVBand="1"/>
      </w:tblPr>
      <w:tblGrid>
        <w:gridCol w:w="4675"/>
        <w:gridCol w:w="4675"/>
      </w:tblGrid>
      <w:tr w:rsidR="007574B9" w14:paraId="353EF619" w14:textId="77777777" w:rsidTr="007574B9">
        <w:tc>
          <w:tcPr>
            <w:tcW w:w="4675" w:type="dxa"/>
          </w:tcPr>
          <w:p w14:paraId="00F997D1" w14:textId="0E3BB22E" w:rsidR="007574B9" w:rsidRPr="009F425E" w:rsidRDefault="007574B9" w:rsidP="00DC4244">
            <w:pPr>
              <w:rPr>
                <w:b/>
                <w:lang w:val="en"/>
              </w:rPr>
            </w:pPr>
            <w:r w:rsidRPr="009F425E">
              <w:rPr>
                <w:b/>
                <w:lang w:val="en"/>
              </w:rPr>
              <w:t>Namespace</w:t>
            </w:r>
          </w:p>
        </w:tc>
        <w:tc>
          <w:tcPr>
            <w:tcW w:w="4675" w:type="dxa"/>
          </w:tcPr>
          <w:p w14:paraId="0241E6C6" w14:textId="232F47A9" w:rsidR="007574B9" w:rsidRPr="009F425E" w:rsidRDefault="007574B9" w:rsidP="00DC4244">
            <w:pPr>
              <w:rPr>
                <w:b/>
                <w:lang w:val="en"/>
              </w:rPr>
            </w:pPr>
            <w:r w:rsidRPr="009F425E">
              <w:rPr>
                <w:b/>
                <w:lang w:val="en"/>
              </w:rPr>
              <w:t>Description</w:t>
            </w:r>
          </w:p>
        </w:tc>
      </w:tr>
      <w:tr w:rsidR="007574B9" w14:paraId="30F37C09" w14:textId="77777777" w:rsidTr="007574B9">
        <w:tc>
          <w:tcPr>
            <w:tcW w:w="4675" w:type="dxa"/>
          </w:tcPr>
          <w:p w14:paraId="4B73FCF3" w14:textId="67DCD3AB" w:rsidR="007574B9" w:rsidRDefault="007574B9" w:rsidP="00DC4244">
            <w:pPr>
              <w:rPr>
                <w:lang w:val="en"/>
              </w:rPr>
            </w:pPr>
            <w:r>
              <w:rPr>
                <w:lang w:val="en"/>
              </w:rPr>
              <w:t>cultObj</w:t>
            </w:r>
          </w:p>
        </w:tc>
        <w:tc>
          <w:tcPr>
            <w:tcW w:w="4675" w:type="dxa"/>
          </w:tcPr>
          <w:p w14:paraId="3BBBDBFE" w14:textId="3A21680F" w:rsidR="007574B9" w:rsidRDefault="007574B9" w:rsidP="009F425E">
            <w:pPr>
              <w:rPr>
                <w:lang w:val="en"/>
              </w:rPr>
            </w:pPr>
            <w:r>
              <w:rPr>
                <w:lang w:val="en"/>
              </w:rPr>
              <w:t xml:space="preserve">Cultural Object namespace – this namespace </w:t>
            </w:r>
            <w:r w:rsidR="009F425E">
              <w:rPr>
                <w:lang w:val="en"/>
              </w:rPr>
              <w:t>encapsulates</w:t>
            </w:r>
            <w:r>
              <w:rPr>
                <w:lang w:val="en"/>
              </w:rPr>
              <w:t xml:space="preserve"> properties that are associated with cultural objects</w:t>
            </w:r>
          </w:p>
        </w:tc>
      </w:tr>
      <w:tr w:rsidR="007574B9" w14:paraId="31FE9234" w14:textId="77777777" w:rsidTr="007574B9">
        <w:tc>
          <w:tcPr>
            <w:tcW w:w="4675" w:type="dxa"/>
          </w:tcPr>
          <w:p w14:paraId="31147913" w14:textId="1DB12695" w:rsidR="007574B9" w:rsidRDefault="007574B9" w:rsidP="00DC4244">
            <w:pPr>
              <w:rPr>
                <w:lang w:val="en"/>
              </w:rPr>
            </w:pPr>
            <w:r>
              <w:rPr>
                <w:lang w:val="en"/>
              </w:rPr>
              <w:t>image</w:t>
            </w:r>
          </w:p>
        </w:tc>
        <w:tc>
          <w:tcPr>
            <w:tcW w:w="4675" w:type="dxa"/>
          </w:tcPr>
          <w:p w14:paraId="7975A9C3" w14:textId="74B73467" w:rsidR="007574B9" w:rsidRDefault="007574B9" w:rsidP="009F425E">
            <w:pPr>
              <w:rPr>
                <w:lang w:val="en"/>
              </w:rPr>
            </w:pPr>
            <w:r>
              <w:rPr>
                <w:lang w:val="en"/>
              </w:rPr>
              <w:t xml:space="preserve">Image namespace – this namespace </w:t>
            </w:r>
            <w:r w:rsidR="009F425E">
              <w:rPr>
                <w:lang w:val="en"/>
              </w:rPr>
              <w:t xml:space="preserve">encapsulates </w:t>
            </w:r>
            <w:r>
              <w:rPr>
                <w:lang w:val="en"/>
              </w:rPr>
              <w:t>properties that are associated with images</w:t>
            </w:r>
          </w:p>
        </w:tc>
      </w:tr>
    </w:tbl>
    <w:p w14:paraId="2A26A2E8" w14:textId="77777777" w:rsidR="007574B9" w:rsidRPr="0018770C" w:rsidRDefault="007574B9" w:rsidP="00DC4244">
      <w:pPr>
        <w:rPr>
          <w:lang w:val="en"/>
        </w:rPr>
      </w:pPr>
    </w:p>
    <w:p w14:paraId="31E3E2EE" w14:textId="77777777" w:rsidR="00796E23" w:rsidRPr="0018770C" w:rsidRDefault="00796E23" w:rsidP="00E277BD">
      <w:pPr>
        <w:rPr>
          <w:lang w:val="en"/>
        </w:rPr>
      </w:pPr>
    </w:p>
    <w:p w14:paraId="0E858B46" w14:textId="6F64E174" w:rsidR="00796E23" w:rsidRPr="0018770C" w:rsidRDefault="00796E23" w:rsidP="00796E23">
      <w:pPr>
        <w:pStyle w:val="Heading2"/>
        <w:rPr>
          <w:rFonts w:asciiTheme="minorHAnsi" w:hAnsiTheme="minorHAnsi"/>
          <w:lang w:val="en"/>
        </w:rPr>
      </w:pPr>
      <w:r w:rsidRPr="0018770C">
        <w:rPr>
          <w:rFonts w:asciiTheme="minorHAnsi" w:hAnsiTheme="minorHAnsi"/>
          <w:lang w:val="en"/>
        </w:rPr>
        <w:t xml:space="preserve">JSON </w:t>
      </w:r>
      <w:r w:rsidR="00027134" w:rsidRPr="0018770C">
        <w:rPr>
          <w:rFonts w:asciiTheme="minorHAnsi" w:hAnsiTheme="minorHAnsi"/>
          <w:lang w:val="en"/>
        </w:rPr>
        <w:t xml:space="preserve">Response </w:t>
      </w:r>
      <w:r w:rsidRPr="0018770C">
        <w:rPr>
          <w:rFonts w:asciiTheme="minorHAnsi" w:hAnsiTheme="minorHAnsi"/>
          <w:lang w:val="en"/>
        </w:rPr>
        <w:t>Formats</w:t>
      </w:r>
    </w:p>
    <w:p w14:paraId="16F8DFC6" w14:textId="128BEBAC" w:rsidR="00D13BF1" w:rsidRPr="0018770C" w:rsidRDefault="00796E23" w:rsidP="00931A89">
      <w:pPr>
        <w:pStyle w:val="Heading3"/>
        <w:rPr>
          <w:rFonts w:asciiTheme="minorHAnsi" w:hAnsiTheme="minorHAnsi"/>
          <w:lang w:val="en"/>
        </w:rPr>
      </w:pPr>
      <w:r w:rsidRPr="0018770C">
        <w:rPr>
          <w:rFonts w:asciiTheme="minorHAnsi" w:hAnsiTheme="minorHAnsi"/>
          <w:lang w:val="en"/>
        </w:rPr>
        <w:t>Result Set: Records</w:t>
      </w:r>
    </w:p>
    <w:p w14:paraId="1683CD09" w14:textId="0B4381BE" w:rsidR="00931A89" w:rsidRPr="0018770C" w:rsidRDefault="00931A89" w:rsidP="00931A89">
      <w:pPr>
        <w:rPr>
          <w:lang w:val="en"/>
        </w:rPr>
      </w:pPr>
      <w:r w:rsidRPr="0018770C">
        <w:rPr>
          <w:lang w:val="en"/>
        </w:rPr>
        <w:t xml:space="preserve">The search results JSON construct includes an array of items and paging controls. Each item consists of a </w:t>
      </w:r>
      <w:r w:rsidR="00D97A9D">
        <w:rPr>
          <w:lang w:val="en"/>
        </w:rPr>
        <w:t>URL</w:t>
      </w:r>
      <w:r w:rsidRPr="0018770C">
        <w:rPr>
          <w:lang w:val="en"/>
        </w:rPr>
        <w:t xml:space="preserve">, a </w:t>
      </w:r>
      <w:r w:rsidR="00DC4244" w:rsidRPr="0018770C">
        <w:rPr>
          <w:lang w:val="en"/>
        </w:rPr>
        <w:t xml:space="preserve">collection </w:t>
      </w:r>
      <w:r w:rsidRPr="0018770C">
        <w:rPr>
          <w:lang w:val="en"/>
        </w:rPr>
        <w:t xml:space="preserve">of </w:t>
      </w:r>
      <w:r w:rsidR="009F425E">
        <w:rPr>
          <w:lang w:val="en"/>
        </w:rPr>
        <w:t xml:space="preserve">record </w:t>
      </w:r>
      <w:r w:rsidRPr="0018770C">
        <w:rPr>
          <w:lang w:val="en"/>
        </w:rPr>
        <w:t>properties</w:t>
      </w:r>
      <w:r w:rsidR="009F425E">
        <w:rPr>
          <w:lang w:val="en"/>
        </w:rPr>
        <w:t xml:space="preserve"> and references</w:t>
      </w:r>
      <w:r w:rsidRPr="0018770C">
        <w:rPr>
          <w:lang w:val="en"/>
        </w:rPr>
        <w:t xml:space="preserve">, and an optional thumbnail image depicting </w:t>
      </w:r>
      <w:r w:rsidR="009F425E">
        <w:rPr>
          <w:lang w:val="en"/>
        </w:rPr>
        <w:t>the item if a suitable thumbnail exists to represent the item</w:t>
      </w:r>
      <w:r w:rsidRPr="0018770C">
        <w:rPr>
          <w:lang w:val="en"/>
        </w:rPr>
        <w:t>.</w:t>
      </w:r>
    </w:p>
    <w:p w14:paraId="7DE895FC" w14:textId="2AB89398" w:rsidR="00931A89" w:rsidRPr="0018770C" w:rsidRDefault="00DC4244" w:rsidP="00931A89">
      <w:pPr>
        <w:widowControl w:val="0"/>
        <w:autoSpaceDE w:val="0"/>
        <w:autoSpaceDN w:val="0"/>
        <w:adjustRightInd w:val="0"/>
        <w:spacing w:after="200" w:line="276" w:lineRule="auto"/>
        <w:rPr>
          <w:rFonts w:eastAsia="SimSun" w:cs="Arial"/>
          <w:lang w:val="en"/>
        </w:rPr>
      </w:pPr>
      <w:r w:rsidRPr="0018770C">
        <w:rPr>
          <w:rFonts w:eastAsia="SimSun" w:cs="Arial"/>
          <w:lang w:val="en"/>
        </w:rPr>
        <w:t>i</w:t>
      </w:r>
      <w:r w:rsidR="00931A89" w:rsidRPr="0018770C">
        <w:rPr>
          <w:rFonts w:eastAsia="SimSun" w:cs="Arial"/>
          <w:lang w:val="en"/>
        </w:rPr>
        <w:t>tems</w:t>
      </w:r>
      <w:r w:rsidRPr="0018770C">
        <w:rPr>
          <w:rFonts w:eastAsia="SimSun" w:cs="Arial"/>
          <w:lang w:val="en"/>
        </w:rPr>
        <w:t xml:space="preserve"> </w:t>
      </w:r>
      <w:r w:rsidR="00931A89" w:rsidRPr="0018770C">
        <w:rPr>
          <w:rFonts w:eastAsia="SimSun" w:cs="Arial"/>
          <w:lang w:val="en"/>
        </w:rPr>
        <w:t>: array of result structures</w:t>
      </w:r>
    </w:p>
    <w:p w14:paraId="2A9417E1" w14:textId="26CCB8FE" w:rsidR="00931A89" w:rsidRPr="0018770C" w:rsidRDefault="00931A89" w:rsidP="00931A89">
      <w:pPr>
        <w:widowControl w:val="0"/>
        <w:autoSpaceDE w:val="0"/>
        <w:autoSpaceDN w:val="0"/>
        <w:adjustRightInd w:val="0"/>
        <w:spacing w:after="200" w:line="276" w:lineRule="auto"/>
        <w:ind w:firstLine="720"/>
        <w:rPr>
          <w:rFonts w:eastAsia="SimSun" w:cs="Arial"/>
          <w:lang w:val="en"/>
        </w:rPr>
      </w:pPr>
      <w:r w:rsidRPr="0018770C">
        <w:rPr>
          <w:rFonts w:eastAsia="SimSun" w:cs="Arial"/>
          <w:lang w:val="en"/>
        </w:rPr>
        <w:t>url</w:t>
      </w:r>
      <w:r w:rsidR="00DC4244" w:rsidRPr="0018770C">
        <w:rPr>
          <w:rFonts w:eastAsia="SimSun" w:cs="Arial"/>
          <w:lang w:val="en"/>
        </w:rPr>
        <w:t xml:space="preserve"> </w:t>
      </w:r>
      <w:r w:rsidRPr="0018770C">
        <w:rPr>
          <w:rFonts w:eastAsia="SimSun" w:cs="Arial"/>
          <w:lang w:val="en"/>
        </w:rPr>
        <w:t xml:space="preserve">: the service end point where the </w:t>
      </w:r>
      <w:r w:rsidR="00BC3E1E" w:rsidRPr="0018770C">
        <w:rPr>
          <w:rFonts w:eastAsia="SimSun" w:cs="Arial"/>
          <w:lang w:val="en"/>
        </w:rPr>
        <w:t xml:space="preserve">item </w:t>
      </w:r>
      <w:r w:rsidR="00016041" w:rsidRPr="0018770C">
        <w:rPr>
          <w:rFonts w:eastAsia="SimSun" w:cs="Arial"/>
          <w:lang w:val="en"/>
        </w:rPr>
        <w:t xml:space="preserve">record </w:t>
      </w:r>
      <w:r w:rsidRPr="0018770C">
        <w:rPr>
          <w:rFonts w:eastAsia="SimSun" w:cs="Arial"/>
          <w:lang w:val="en"/>
        </w:rPr>
        <w:t>can be found</w:t>
      </w:r>
    </w:p>
    <w:p w14:paraId="5ECECD38" w14:textId="410C3F5D" w:rsidR="00931A89" w:rsidRPr="0018770C" w:rsidRDefault="00FE7556" w:rsidP="00931A89">
      <w:pPr>
        <w:widowControl w:val="0"/>
        <w:autoSpaceDE w:val="0"/>
        <w:autoSpaceDN w:val="0"/>
        <w:adjustRightInd w:val="0"/>
        <w:spacing w:after="200" w:line="276" w:lineRule="auto"/>
        <w:rPr>
          <w:rFonts w:eastAsia="SimSun" w:cs="Arial"/>
          <w:lang w:val="en"/>
        </w:rPr>
      </w:pPr>
      <w:r>
        <w:rPr>
          <w:rStyle w:val="CommentReference"/>
          <w:rFonts w:ascii="Times New Roman" w:eastAsiaTheme="minorHAnsi" w:hAnsi="Times New Roman"/>
          <w:lang w:val="bg-BG"/>
        </w:rPr>
        <w:commentReference w:id="4"/>
      </w:r>
      <w:r w:rsidR="00931A89" w:rsidRPr="0018770C">
        <w:rPr>
          <w:rFonts w:eastAsia="SimSun" w:cs="Arial"/>
          <w:lang w:val="en"/>
        </w:rPr>
        <w:tab/>
      </w:r>
      <w:r w:rsidR="00B145EB">
        <w:rPr>
          <w:rFonts w:eastAsia="SimSun" w:cs="Arial"/>
          <w:lang w:val="en"/>
        </w:rPr>
        <w:t>record</w:t>
      </w:r>
      <w:r w:rsidR="00DC4244" w:rsidRPr="0018770C">
        <w:rPr>
          <w:rFonts w:eastAsia="SimSun" w:cs="Arial"/>
          <w:lang w:val="en"/>
        </w:rPr>
        <w:t xml:space="preserve"> </w:t>
      </w:r>
      <w:r w:rsidR="00931A89" w:rsidRPr="0018770C">
        <w:rPr>
          <w:rFonts w:eastAsia="SimSun" w:cs="Arial"/>
          <w:lang w:val="en"/>
        </w:rPr>
        <w:t xml:space="preserve">: </w:t>
      </w:r>
      <w:r w:rsidR="004C23FD" w:rsidRPr="0018770C">
        <w:rPr>
          <w:rFonts w:eastAsia="SimSun" w:cs="Arial"/>
          <w:lang w:val="en"/>
        </w:rPr>
        <w:t xml:space="preserve">record structure for either </w:t>
      </w:r>
      <w:r w:rsidR="005204A4">
        <w:rPr>
          <w:rFonts w:eastAsia="SimSun" w:cs="Arial"/>
          <w:lang w:val="en"/>
        </w:rPr>
        <w:t xml:space="preserve">a </w:t>
      </w:r>
      <w:r w:rsidR="004C23FD" w:rsidRPr="0018770C">
        <w:rPr>
          <w:rFonts w:eastAsia="SimSun" w:cs="Arial"/>
          <w:lang w:val="en"/>
        </w:rPr>
        <w:t xml:space="preserve">Cultural Object or </w:t>
      </w:r>
      <w:r w:rsidR="009A63D9">
        <w:rPr>
          <w:rFonts w:eastAsia="SimSun" w:cs="Arial"/>
          <w:lang w:val="en"/>
        </w:rPr>
        <w:t>Media asset</w:t>
      </w:r>
    </w:p>
    <w:p w14:paraId="3095F167" w14:textId="4D85CD4B" w:rsidR="00931A89" w:rsidRPr="0018770C" w:rsidRDefault="00931A89" w:rsidP="00931A89">
      <w:pPr>
        <w:widowControl w:val="0"/>
        <w:autoSpaceDE w:val="0"/>
        <w:autoSpaceDN w:val="0"/>
        <w:adjustRightInd w:val="0"/>
        <w:spacing w:after="200" w:line="276" w:lineRule="auto"/>
        <w:ind w:firstLine="720"/>
        <w:rPr>
          <w:rFonts w:eastAsia="SimSun" w:cs="Arial"/>
          <w:lang w:val="en"/>
        </w:rPr>
      </w:pPr>
      <w:r w:rsidRPr="0018770C">
        <w:rPr>
          <w:rFonts w:eastAsia="SimSun" w:cs="Arial"/>
          <w:lang w:val="en"/>
        </w:rPr>
        <w:t>thumbnail (optional</w:t>
      </w:r>
      <w:r w:rsidR="005204A4">
        <w:rPr>
          <w:rFonts w:eastAsia="SimSun" w:cs="Arial"/>
          <w:lang w:val="en"/>
        </w:rPr>
        <w:t xml:space="preserve"> but encouraged</w:t>
      </w:r>
      <w:r w:rsidRPr="0018770C">
        <w:rPr>
          <w:rFonts w:eastAsia="SimSun" w:cs="Arial"/>
          <w:lang w:val="en"/>
        </w:rPr>
        <w:t>)</w:t>
      </w:r>
      <w:r w:rsidR="00DC4244" w:rsidRPr="0018770C">
        <w:rPr>
          <w:rFonts w:eastAsia="SimSun" w:cs="Arial"/>
          <w:lang w:val="en"/>
        </w:rPr>
        <w:t xml:space="preserve"> </w:t>
      </w:r>
      <w:r w:rsidRPr="0018770C">
        <w:rPr>
          <w:rFonts w:eastAsia="SimSun" w:cs="Arial"/>
          <w:lang w:val="en"/>
        </w:rPr>
        <w:t xml:space="preserve">: </w:t>
      </w:r>
      <w:r w:rsidR="004C23FD" w:rsidRPr="0018770C">
        <w:rPr>
          <w:rFonts w:eastAsia="SimSun" w:cs="Arial"/>
          <w:lang w:val="en"/>
        </w:rPr>
        <w:t xml:space="preserve">URL to thumbnail </w:t>
      </w:r>
      <w:r w:rsidRPr="0018770C">
        <w:rPr>
          <w:rFonts w:eastAsia="SimSun" w:cs="Arial"/>
          <w:lang w:val="en"/>
        </w:rPr>
        <w:t xml:space="preserve">or base64 encoded binary </w:t>
      </w:r>
      <w:r w:rsidR="001A4B14">
        <w:rPr>
          <w:rFonts w:eastAsia="SimSun" w:cs="Arial"/>
          <w:lang w:val="en"/>
        </w:rPr>
        <w:t xml:space="preserve">image </w:t>
      </w:r>
      <w:r w:rsidRPr="0018770C">
        <w:rPr>
          <w:rFonts w:eastAsia="SimSun" w:cs="Arial"/>
          <w:lang w:val="en"/>
        </w:rPr>
        <w:t>data</w:t>
      </w:r>
    </w:p>
    <w:p w14:paraId="11FA1EF3" w14:textId="2F3495EB" w:rsidR="00931A89" w:rsidRPr="0018770C" w:rsidRDefault="00931A89" w:rsidP="00931A89">
      <w:pPr>
        <w:widowControl w:val="0"/>
        <w:autoSpaceDE w:val="0"/>
        <w:autoSpaceDN w:val="0"/>
        <w:adjustRightInd w:val="0"/>
        <w:spacing w:after="200" w:line="276" w:lineRule="auto"/>
        <w:rPr>
          <w:rFonts w:eastAsia="SimSun" w:cs="Arial"/>
          <w:lang w:val="en"/>
        </w:rPr>
      </w:pPr>
      <w:r w:rsidRPr="0018770C">
        <w:rPr>
          <w:rFonts w:eastAsia="SimSun" w:cs="Arial"/>
          <w:lang w:val="en"/>
        </w:rPr>
        <w:t>paging</w:t>
      </w:r>
      <w:r w:rsidR="00DC4244" w:rsidRPr="0018770C">
        <w:rPr>
          <w:rFonts w:eastAsia="SimSun" w:cs="Arial"/>
          <w:lang w:val="en"/>
        </w:rPr>
        <w:t xml:space="preserve"> </w:t>
      </w:r>
      <w:r w:rsidRPr="0018770C">
        <w:rPr>
          <w:rFonts w:eastAsia="SimSun" w:cs="Arial"/>
          <w:lang w:val="en"/>
        </w:rPr>
        <w:t>: collection of properties</w:t>
      </w:r>
    </w:p>
    <w:p w14:paraId="4381FE22" w14:textId="76BA5F0D" w:rsidR="00931A89" w:rsidRPr="0018770C" w:rsidRDefault="00931A89" w:rsidP="00931A89">
      <w:pPr>
        <w:widowControl w:val="0"/>
        <w:autoSpaceDE w:val="0"/>
        <w:autoSpaceDN w:val="0"/>
        <w:adjustRightInd w:val="0"/>
        <w:spacing w:after="200" w:line="276" w:lineRule="auto"/>
        <w:ind w:firstLine="720"/>
        <w:rPr>
          <w:rFonts w:eastAsia="SimSun" w:cs="Arial"/>
          <w:lang w:val="en"/>
        </w:rPr>
      </w:pPr>
      <w:r w:rsidRPr="0018770C">
        <w:rPr>
          <w:rFonts w:eastAsia="SimSun" w:cs="Arial"/>
          <w:lang w:val="en"/>
        </w:rPr>
        <w:t xml:space="preserve">skip : skip over </w:t>
      </w:r>
      <w:r w:rsidR="00DC4244" w:rsidRPr="0018770C">
        <w:rPr>
          <w:rFonts w:eastAsia="SimSun" w:cs="Arial"/>
          <w:lang w:val="en"/>
        </w:rPr>
        <w:t xml:space="preserve">this many items </w:t>
      </w:r>
      <w:r w:rsidRPr="0018770C">
        <w:rPr>
          <w:rFonts w:eastAsia="SimSun" w:cs="Arial"/>
          <w:lang w:val="en"/>
        </w:rPr>
        <w:t xml:space="preserve">before </w:t>
      </w:r>
      <w:r w:rsidR="00DC4244" w:rsidRPr="0018770C">
        <w:rPr>
          <w:rFonts w:eastAsia="SimSun" w:cs="Arial"/>
          <w:lang w:val="en"/>
        </w:rPr>
        <w:t>spooling results</w:t>
      </w:r>
    </w:p>
    <w:p w14:paraId="6CFF3E7B" w14:textId="5883F8B0" w:rsidR="00931A89" w:rsidRPr="0018770C" w:rsidRDefault="00931A89" w:rsidP="00931A89">
      <w:pPr>
        <w:widowControl w:val="0"/>
        <w:autoSpaceDE w:val="0"/>
        <w:autoSpaceDN w:val="0"/>
        <w:adjustRightInd w:val="0"/>
        <w:spacing w:after="200" w:line="276" w:lineRule="auto"/>
        <w:ind w:firstLine="720"/>
        <w:rPr>
          <w:rFonts w:eastAsia="SimSun" w:cs="Arial"/>
          <w:lang w:val="en"/>
        </w:rPr>
      </w:pPr>
      <w:r w:rsidRPr="0018770C">
        <w:rPr>
          <w:rFonts w:eastAsia="SimSun" w:cs="Arial"/>
          <w:lang w:val="en"/>
        </w:rPr>
        <w:t xml:space="preserve">limit : number of </w:t>
      </w:r>
      <w:r w:rsidR="00DC4244" w:rsidRPr="0018770C">
        <w:rPr>
          <w:rFonts w:eastAsia="SimSun" w:cs="Arial"/>
          <w:lang w:val="en"/>
        </w:rPr>
        <w:t xml:space="preserve">items </w:t>
      </w:r>
      <w:r w:rsidRPr="0018770C">
        <w:rPr>
          <w:rFonts w:eastAsia="SimSun" w:cs="Arial"/>
          <w:lang w:val="en"/>
        </w:rPr>
        <w:t xml:space="preserve">to return in </w:t>
      </w:r>
      <w:r w:rsidR="00DC4244" w:rsidRPr="0018770C">
        <w:rPr>
          <w:rFonts w:eastAsia="SimSun" w:cs="Arial"/>
          <w:lang w:val="en"/>
        </w:rPr>
        <w:t>this page of results</w:t>
      </w:r>
    </w:p>
    <w:p w14:paraId="170CF69D" w14:textId="025868E9" w:rsidR="00931A89" w:rsidRPr="0018770C" w:rsidRDefault="00931A89" w:rsidP="00931A89">
      <w:pPr>
        <w:widowControl w:val="0"/>
        <w:autoSpaceDE w:val="0"/>
        <w:autoSpaceDN w:val="0"/>
        <w:adjustRightInd w:val="0"/>
        <w:spacing w:after="200" w:line="276" w:lineRule="auto"/>
        <w:ind w:firstLine="720"/>
        <w:rPr>
          <w:rFonts w:eastAsia="SimSun" w:cs="Arial"/>
          <w:lang w:val="en"/>
        </w:rPr>
      </w:pPr>
      <w:r w:rsidRPr="0018770C">
        <w:rPr>
          <w:rFonts w:eastAsia="SimSun" w:cs="Arial"/>
          <w:lang w:val="en"/>
        </w:rPr>
        <w:t xml:space="preserve">total : total number of </w:t>
      </w:r>
      <w:r w:rsidR="00DC4244" w:rsidRPr="0018770C">
        <w:rPr>
          <w:rFonts w:eastAsia="SimSun" w:cs="Arial"/>
          <w:lang w:val="en"/>
        </w:rPr>
        <w:t xml:space="preserve">items that result from </w:t>
      </w:r>
      <w:r w:rsidRPr="0018770C">
        <w:rPr>
          <w:rFonts w:eastAsia="SimSun" w:cs="Arial"/>
          <w:lang w:val="en"/>
        </w:rPr>
        <w:t>the query</w:t>
      </w:r>
      <w:r w:rsidR="00DC4244" w:rsidRPr="0018770C">
        <w:rPr>
          <w:rFonts w:eastAsia="SimSun" w:cs="Arial"/>
          <w:lang w:val="en"/>
        </w:rPr>
        <w:t xml:space="preserve"> across all pages</w:t>
      </w:r>
    </w:p>
    <w:p w14:paraId="1D1E707B" w14:textId="77777777" w:rsidR="00016041" w:rsidRPr="0018770C" w:rsidRDefault="00016041" w:rsidP="00016041">
      <w:pPr>
        <w:pStyle w:val="Heading4"/>
        <w:rPr>
          <w:rFonts w:asciiTheme="minorHAnsi" w:hAnsiTheme="minorHAnsi"/>
          <w:lang w:val="en"/>
        </w:rPr>
      </w:pPr>
      <w:r w:rsidRPr="0018770C">
        <w:rPr>
          <w:rFonts w:asciiTheme="minorHAnsi" w:hAnsiTheme="minorHAnsi"/>
          <w:lang w:val="en"/>
        </w:rPr>
        <w:t>Implementation Notes</w:t>
      </w:r>
    </w:p>
    <w:p w14:paraId="1E5FBEFE" w14:textId="69FE9BD5" w:rsidR="00016041" w:rsidRPr="0018770C" w:rsidRDefault="00016041" w:rsidP="00016041">
      <w:pPr>
        <w:pStyle w:val="ListParagraph"/>
        <w:widowControl w:val="0"/>
        <w:numPr>
          <w:ilvl w:val="0"/>
          <w:numId w:val="17"/>
        </w:numPr>
        <w:autoSpaceDE w:val="0"/>
        <w:autoSpaceDN w:val="0"/>
        <w:adjustRightInd w:val="0"/>
        <w:spacing w:after="200" w:line="276" w:lineRule="auto"/>
        <w:rPr>
          <w:rFonts w:cs="Arial"/>
          <w:lang w:val="en"/>
        </w:rPr>
      </w:pPr>
      <w:r w:rsidRPr="0018770C">
        <w:rPr>
          <w:rFonts w:cs="Arial"/>
          <w:lang w:val="en"/>
        </w:rPr>
        <w:t>url – the supplied URL should be the URL to the record for that item, for example, if the item is a cultural object, the URL should point to the fully qualified Service 1: Cultural Object by ID service URL for this cultural object, e.g. http</w:t>
      </w:r>
      <w:r w:rsidR="00C0099E">
        <w:rPr>
          <w:rFonts w:cs="Arial"/>
          <w:lang w:val="en"/>
        </w:rPr>
        <w:t>s</w:t>
      </w:r>
      <w:r w:rsidRPr="0018770C">
        <w:rPr>
          <w:rFonts w:cs="Arial"/>
          <w:lang w:val="en"/>
        </w:rPr>
        <w:t>://data.nga.gov/art/</w:t>
      </w:r>
      <w:r w:rsidR="00FD4D12">
        <w:rPr>
          <w:rFonts w:cs="Arial"/>
          <w:lang w:val="en"/>
        </w:rPr>
        <w:t>tms/</w:t>
      </w:r>
      <w:r w:rsidRPr="0018770C">
        <w:rPr>
          <w:rFonts w:cs="Arial"/>
          <w:lang w:val="en"/>
        </w:rPr>
        <w:t>objects/1138.json</w:t>
      </w:r>
      <w:r w:rsidR="005204A4">
        <w:rPr>
          <w:rFonts w:cs="Arial"/>
          <w:lang w:val="en"/>
        </w:rPr>
        <w:t xml:space="preserve"> </w:t>
      </w:r>
    </w:p>
    <w:p w14:paraId="5F9B470C" w14:textId="0DE7B7A4" w:rsidR="00016041" w:rsidRPr="0018770C" w:rsidRDefault="00016041" w:rsidP="00016041">
      <w:pPr>
        <w:pStyle w:val="ListParagraph"/>
        <w:widowControl w:val="0"/>
        <w:numPr>
          <w:ilvl w:val="0"/>
          <w:numId w:val="17"/>
        </w:numPr>
        <w:autoSpaceDE w:val="0"/>
        <w:autoSpaceDN w:val="0"/>
        <w:adjustRightInd w:val="0"/>
        <w:spacing w:after="200" w:line="276" w:lineRule="auto"/>
        <w:rPr>
          <w:rFonts w:eastAsia="SimSun" w:cs="Arial"/>
          <w:lang w:val="en"/>
        </w:rPr>
      </w:pPr>
      <w:r w:rsidRPr="0018770C">
        <w:rPr>
          <w:rFonts w:cs="Arial"/>
          <w:lang w:val="en"/>
        </w:rPr>
        <w:t>paging – the paging controls in the response indicate the total number of results and, via the skip and limit controls, the relative location of this set of results within the entire result set.</w:t>
      </w:r>
      <w:r w:rsidR="0008152C" w:rsidRPr="0018770C">
        <w:rPr>
          <w:rFonts w:cs="Arial"/>
          <w:lang w:val="en"/>
        </w:rPr>
        <w:t xml:space="preserve">  skip, limit, and total should be provided </w:t>
      </w:r>
      <w:r w:rsidR="00FD4D12">
        <w:rPr>
          <w:rFonts w:cs="Arial"/>
          <w:lang w:val="en"/>
        </w:rPr>
        <w:t xml:space="preserve">in requests and responses </w:t>
      </w:r>
      <w:r w:rsidR="0008152C" w:rsidRPr="0018770C">
        <w:rPr>
          <w:rFonts w:cs="Arial"/>
          <w:lang w:val="en"/>
        </w:rPr>
        <w:t xml:space="preserve">as </w:t>
      </w:r>
      <w:r w:rsidR="0063774C">
        <w:rPr>
          <w:rFonts w:cs="Arial"/>
          <w:lang w:val="en"/>
        </w:rPr>
        <w:t>numerical values</w:t>
      </w:r>
      <w:r w:rsidR="00FD4D12">
        <w:rPr>
          <w:rFonts w:cs="Arial"/>
          <w:lang w:val="en"/>
        </w:rPr>
        <w:t>. A maximum limit value of 1000 should be enforced to avoid excessively long responses.  However, the total number of search results must not be limited or altered and should reflect the size of the entire result set.</w:t>
      </w:r>
    </w:p>
    <w:p w14:paraId="64514E75" w14:textId="1C8F40BF" w:rsidR="0046446D" w:rsidRPr="00AF71DE" w:rsidRDefault="0046446D" w:rsidP="008D344C">
      <w:pPr>
        <w:pStyle w:val="ListParagraph"/>
        <w:widowControl w:val="0"/>
        <w:numPr>
          <w:ilvl w:val="0"/>
          <w:numId w:val="17"/>
        </w:numPr>
        <w:autoSpaceDE w:val="0"/>
        <w:autoSpaceDN w:val="0"/>
        <w:adjustRightInd w:val="0"/>
        <w:spacing w:after="200" w:line="276" w:lineRule="auto"/>
        <w:rPr>
          <w:rFonts w:eastAsiaTheme="majorEastAsia" w:cstheme="majorBidi"/>
          <w:color w:val="1F4D78" w:themeColor="accent1" w:themeShade="7F"/>
          <w:sz w:val="24"/>
          <w:szCs w:val="24"/>
          <w:lang w:val="en"/>
        </w:rPr>
      </w:pPr>
      <w:r>
        <w:rPr>
          <w:rFonts w:eastAsiaTheme="majorEastAsia" w:cstheme="majorBidi"/>
          <w:color w:val="1F4D78" w:themeColor="accent1" w:themeShade="7F"/>
          <w:sz w:val="24"/>
          <w:szCs w:val="24"/>
          <w:lang w:val="en"/>
        </w:rPr>
        <w:t>multi-line strings – at times, it will be necessary to return concatenated values in a single field or to return large texts in paragraph form, e.g. bibliography entries or provenance text A single newline character (char) 10 should be used to represent a return + line feed in your data. ConservationSpace will then make any necessary transformations based on the widget in which this multi-line string data is being displayed.</w:t>
      </w:r>
    </w:p>
    <w:p w14:paraId="5ACA1EB2" w14:textId="1F3BDDE9" w:rsidR="00D97A9D" w:rsidRPr="00D97A9D" w:rsidRDefault="00016041" w:rsidP="008D344C">
      <w:pPr>
        <w:pStyle w:val="ListParagraph"/>
        <w:widowControl w:val="0"/>
        <w:numPr>
          <w:ilvl w:val="0"/>
          <w:numId w:val="17"/>
        </w:numPr>
        <w:autoSpaceDE w:val="0"/>
        <w:autoSpaceDN w:val="0"/>
        <w:adjustRightInd w:val="0"/>
        <w:spacing w:after="200" w:line="276" w:lineRule="auto"/>
        <w:rPr>
          <w:rFonts w:eastAsiaTheme="majorEastAsia" w:cstheme="majorBidi"/>
          <w:color w:val="1F4D78" w:themeColor="accent1" w:themeShade="7F"/>
          <w:sz w:val="24"/>
          <w:szCs w:val="24"/>
          <w:lang w:val="en"/>
        </w:rPr>
      </w:pPr>
      <w:r w:rsidRPr="00D97A9D">
        <w:rPr>
          <w:rFonts w:cs="Arial"/>
          <w:lang w:val="en"/>
        </w:rPr>
        <w:t xml:space="preserve">thumbnail - each item in the result set may have a thumbnail associated with it. Thumbnails can be defined as either a base64 encoded binary of the actual thumbnail image which is sent in-line with the response or as a URL to the actual image which is accessible to all users of the ConservationSpace system for this tenant. The </w:t>
      </w:r>
      <w:r w:rsidR="00D97A9D" w:rsidRPr="00D97A9D">
        <w:rPr>
          <w:rFonts w:cs="Arial"/>
          <w:lang w:val="en"/>
        </w:rPr>
        <w:t xml:space="preserve">design of ConservationSpace allows for a </w:t>
      </w:r>
      <w:r w:rsidRPr="00D97A9D">
        <w:rPr>
          <w:rFonts w:cs="Arial"/>
          <w:lang w:val="en"/>
        </w:rPr>
        <w:t xml:space="preserve">bounding box </w:t>
      </w:r>
      <w:r w:rsidR="00D97A9D" w:rsidRPr="00D97A9D">
        <w:rPr>
          <w:rFonts w:cs="Arial"/>
          <w:lang w:val="en"/>
        </w:rPr>
        <w:t xml:space="preserve">of 100x100 pixels </w:t>
      </w:r>
      <w:r w:rsidRPr="00D97A9D">
        <w:rPr>
          <w:rFonts w:cs="Arial"/>
          <w:lang w:val="en"/>
        </w:rPr>
        <w:t xml:space="preserve">for thumbnails of cultural objects and DAM images so it is optimal to supply a thumbnail </w:t>
      </w:r>
      <w:r w:rsidR="00D97A9D" w:rsidRPr="00D97A9D">
        <w:rPr>
          <w:rFonts w:cs="Arial"/>
          <w:lang w:val="en"/>
        </w:rPr>
        <w:t xml:space="preserve">with a 100 pixel maximum extent if </w:t>
      </w:r>
      <w:r w:rsidRPr="00D97A9D">
        <w:rPr>
          <w:rFonts w:cs="Arial"/>
          <w:lang w:val="en"/>
        </w:rPr>
        <w:t xml:space="preserve">possible.  </w:t>
      </w:r>
      <w:r w:rsidR="00D97A9D" w:rsidRPr="00D97A9D">
        <w:rPr>
          <w:rFonts w:cs="Arial"/>
          <w:lang w:val="en"/>
        </w:rPr>
        <w:t>If any other size is supplied</w:t>
      </w:r>
      <w:r w:rsidRPr="00D97A9D">
        <w:rPr>
          <w:rFonts w:cs="Arial"/>
          <w:lang w:val="en"/>
        </w:rPr>
        <w:t xml:space="preserve">, the </w:t>
      </w:r>
      <w:r w:rsidR="00D97A9D" w:rsidRPr="00D97A9D">
        <w:rPr>
          <w:rFonts w:cs="Arial"/>
          <w:lang w:val="en"/>
        </w:rPr>
        <w:t xml:space="preserve">design may cause the </w:t>
      </w:r>
      <w:r w:rsidRPr="00D97A9D">
        <w:rPr>
          <w:rFonts w:cs="Arial"/>
          <w:lang w:val="en"/>
        </w:rPr>
        <w:t xml:space="preserve">web browser to resize the image to fit </w:t>
      </w:r>
      <w:r w:rsidR="00D97A9D" w:rsidRPr="00D97A9D">
        <w:rPr>
          <w:rFonts w:cs="Arial"/>
          <w:lang w:val="en"/>
        </w:rPr>
        <w:t xml:space="preserve">the allotted </w:t>
      </w:r>
      <w:r w:rsidRPr="00D97A9D">
        <w:rPr>
          <w:rFonts w:cs="Arial"/>
          <w:lang w:val="en"/>
        </w:rPr>
        <w:t>space.</w:t>
      </w:r>
      <w:r w:rsidR="00D97A9D" w:rsidRPr="00D97A9D">
        <w:rPr>
          <w:rFonts w:cs="Arial"/>
          <w:lang w:val="en"/>
        </w:rPr>
        <w:t xml:space="preserve"> </w:t>
      </w:r>
      <w:r w:rsidR="00D97A9D" w:rsidRPr="00D97A9D">
        <w:rPr>
          <w:rFonts w:cs="Arial"/>
          <w:i/>
          <w:lang w:val="en"/>
        </w:rPr>
        <w:t>Caution: If thumbnails smaller than 100 pixels on a side are supplied, while the application will not alter the aspect ratio of the thumbnails, the design might cause the web browser to upscale the image to fit the space and therefore might cause thumbnails to appear pixelated.</w:t>
      </w:r>
      <w:r w:rsidR="00FD4D12">
        <w:rPr>
          <w:rFonts w:cs="Arial"/>
          <w:i/>
          <w:lang w:val="en"/>
        </w:rPr>
        <w:t xml:space="preserve"> It is better to provide a slightly larger thumbnail than a smaller one in the event that the exact size is unavailable.</w:t>
      </w:r>
    </w:p>
    <w:p w14:paraId="031E19B3" w14:textId="77777777" w:rsidR="00D97A9D" w:rsidRDefault="00D97A9D">
      <w:pPr>
        <w:rPr>
          <w:rFonts w:eastAsiaTheme="majorEastAsia" w:cstheme="majorBidi"/>
          <w:color w:val="1F4D78" w:themeColor="accent1" w:themeShade="7F"/>
          <w:sz w:val="24"/>
          <w:szCs w:val="24"/>
          <w:lang w:val="en"/>
        </w:rPr>
      </w:pPr>
      <w:r>
        <w:rPr>
          <w:lang w:val="en"/>
        </w:rPr>
        <w:br w:type="page"/>
      </w:r>
    </w:p>
    <w:p w14:paraId="6CE6C775" w14:textId="2BC4DD6A" w:rsidR="00D13BF1" w:rsidRPr="0018770C" w:rsidRDefault="00796E23" w:rsidP="00931A89">
      <w:pPr>
        <w:pStyle w:val="Heading3"/>
        <w:rPr>
          <w:rFonts w:asciiTheme="minorHAnsi" w:hAnsiTheme="minorHAnsi"/>
          <w:lang w:val="en"/>
        </w:rPr>
      </w:pPr>
      <w:r w:rsidRPr="0018770C">
        <w:rPr>
          <w:rFonts w:asciiTheme="minorHAnsi" w:hAnsiTheme="minorHAnsi"/>
          <w:lang w:val="en"/>
        </w:rPr>
        <w:t>Record: Cultural Object</w:t>
      </w:r>
    </w:p>
    <w:p w14:paraId="59E85A51" w14:textId="63484890" w:rsidR="00DC4244" w:rsidRPr="0018770C" w:rsidRDefault="00DC4244" w:rsidP="00DC4244">
      <w:pPr>
        <w:rPr>
          <w:lang w:val="en"/>
        </w:rPr>
      </w:pPr>
      <w:r w:rsidRPr="0018770C">
        <w:rPr>
          <w:lang w:val="en"/>
        </w:rPr>
        <w:t xml:space="preserve">The properties of a cultural object will vary widely among the partners as they all have different ontologies.  </w:t>
      </w:r>
      <w:r w:rsidR="00FC6490">
        <w:rPr>
          <w:lang w:val="en"/>
        </w:rPr>
        <w:t xml:space="preserve">The default namespace of the cultural object record shall be “cultObj” and this value shall be defined in the namespace property of the </w:t>
      </w:r>
      <w:r w:rsidR="009F425E">
        <w:rPr>
          <w:lang w:val="en"/>
        </w:rPr>
        <w:t>record</w:t>
      </w:r>
      <w:r w:rsidR="00FC6490">
        <w:rPr>
          <w:lang w:val="en"/>
        </w:rPr>
        <w:t>.  Properties from other namespaces may be included pre</w:t>
      </w:r>
      <w:r w:rsidR="00911E1E">
        <w:rPr>
          <w:lang w:val="en"/>
        </w:rPr>
        <w:t xml:space="preserve">facing </w:t>
      </w:r>
      <w:r w:rsidR="00FC6490">
        <w:rPr>
          <w:lang w:val="en"/>
        </w:rPr>
        <w:t>the property name</w:t>
      </w:r>
      <w:r w:rsidR="00911E1E">
        <w:rPr>
          <w:lang w:val="en"/>
        </w:rPr>
        <w:t xml:space="preserve"> with the alternative namespace</w:t>
      </w:r>
      <w:r w:rsidR="00FC6490">
        <w:rPr>
          <w:lang w:val="en"/>
        </w:rPr>
        <w:t>, e.g. “</w:t>
      </w:r>
      <w:r w:rsidR="00911E1E">
        <w:rPr>
          <w:lang w:val="en"/>
        </w:rPr>
        <w:t>image:</w:t>
      </w:r>
      <w:r w:rsidR="00FC6490">
        <w:rPr>
          <w:lang w:val="en"/>
        </w:rPr>
        <w:t xml:space="preserve">id”. </w:t>
      </w:r>
      <w:r w:rsidR="00BC3E1E" w:rsidRPr="0018770C">
        <w:rPr>
          <w:lang w:val="en"/>
        </w:rPr>
        <w:t xml:space="preserve">The properties </w:t>
      </w:r>
      <w:r w:rsidR="00FC6490">
        <w:rPr>
          <w:lang w:val="en"/>
        </w:rPr>
        <w:t xml:space="preserve">for cultural objects </w:t>
      </w:r>
      <w:r w:rsidR="00954B66">
        <w:rPr>
          <w:lang w:val="en"/>
        </w:rPr>
        <w:t xml:space="preserve">that are </w:t>
      </w:r>
      <w:r w:rsidR="00954B66" w:rsidRPr="000E1B72">
        <w:rPr>
          <w:u w:val="single"/>
          <w:lang w:val="en"/>
        </w:rPr>
        <w:t>common to all partners are underlined below</w:t>
      </w:r>
      <w:r w:rsidR="00954B66">
        <w:rPr>
          <w:lang w:val="en"/>
        </w:rPr>
        <w:t xml:space="preserve">.  </w:t>
      </w:r>
      <w:r w:rsidR="00954B66" w:rsidRPr="000E1B72">
        <w:rPr>
          <w:b/>
          <w:lang w:val="en"/>
        </w:rPr>
        <w:t xml:space="preserve">Mandatory properties are in </w:t>
      </w:r>
      <w:r w:rsidR="00954B66" w:rsidRPr="00A32846">
        <w:rPr>
          <w:b/>
          <w:lang w:val="en"/>
        </w:rPr>
        <w:t>b</w:t>
      </w:r>
      <w:r w:rsidR="00954B66" w:rsidRPr="00954B66">
        <w:rPr>
          <w:b/>
          <w:lang w:val="en"/>
        </w:rPr>
        <w:t>old</w:t>
      </w:r>
      <w:r w:rsidR="00954B66">
        <w:rPr>
          <w:lang w:val="en"/>
        </w:rPr>
        <w:t xml:space="preserve"> and properties that are </w:t>
      </w:r>
      <w:r w:rsidR="00954B66" w:rsidRPr="000E1B72">
        <w:rPr>
          <w:i/>
          <w:lang w:val="en"/>
        </w:rPr>
        <w:t>mandatory only if they exist are embellished in italics</w:t>
      </w:r>
      <w:r w:rsidR="00911E1E">
        <w:rPr>
          <w:lang w:val="en"/>
        </w:rPr>
        <w:t>.</w:t>
      </w:r>
      <w:r w:rsidR="00141D4A">
        <w:rPr>
          <w:lang w:val="en"/>
        </w:rPr>
        <w:t xml:space="preserve">  All other propert</w:t>
      </w:r>
      <w:r w:rsidR="00BF7F60">
        <w:rPr>
          <w:lang w:val="en"/>
        </w:rPr>
        <w:t xml:space="preserve">ies are optional.  There is a mapping defined for each partner between the ConservationSpace cultural object ontologies and properties in the </w:t>
      </w:r>
      <w:r w:rsidR="00AF1BCF">
        <w:rPr>
          <w:lang w:val="en"/>
        </w:rPr>
        <w:t xml:space="preserve">CMS and DAM </w:t>
      </w:r>
      <w:r w:rsidR="00BF7F60">
        <w:rPr>
          <w:lang w:val="en"/>
        </w:rPr>
        <w:t>interface</w:t>
      </w:r>
      <w:r w:rsidR="00AF1BCF">
        <w:rPr>
          <w:lang w:val="en"/>
        </w:rPr>
        <w:t>s</w:t>
      </w:r>
      <w:r w:rsidR="00BF7F60" w:rsidRPr="00FD4D12">
        <w:rPr>
          <w:lang w:val="en"/>
        </w:rPr>
        <w:t>.</w:t>
      </w:r>
    </w:p>
    <w:p w14:paraId="140A7B76" w14:textId="44D008C3" w:rsidR="00DC4244" w:rsidRPr="000753BF" w:rsidRDefault="004F59D6" w:rsidP="00DC4244">
      <w:pPr>
        <w:rPr>
          <w:rFonts w:eastAsia="SimSun"/>
          <w:lang w:val="en"/>
        </w:rPr>
      </w:pPr>
      <w:r w:rsidRPr="00954B66">
        <w:rPr>
          <w:rFonts w:eastAsia="SimSun"/>
          <w:lang w:val="en"/>
        </w:rPr>
        <w:t>record</w:t>
      </w:r>
      <w:r w:rsidR="00DC4244" w:rsidRPr="000753BF">
        <w:rPr>
          <w:rFonts w:eastAsia="SimSun"/>
          <w:lang w:val="en"/>
        </w:rPr>
        <w:t xml:space="preserve"> : collection of </w:t>
      </w:r>
      <w:r w:rsidR="00F17720" w:rsidRPr="000753BF">
        <w:rPr>
          <w:rFonts w:eastAsia="SimSun"/>
          <w:lang w:val="en"/>
        </w:rPr>
        <w:t xml:space="preserve">cultural object </w:t>
      </w:r>
      <w:r w:rsidR="00DC4244" w:rsidRPr="000753BF">
        <w:rPr>
          <w:rFonts w:eastAsia="SimSun"/>
          <w:lang w:val="en"/>
        </w:rPr>
        <w:t>properties</w:t>
      </w:r>
      <w:r w:rsidR="00141D4A" w:rsidRPr="000753BF">
        <w:rPr>
          <w:rFonts w:eastAsia="SimSun"/>
          <w:lang w:val="en"/>
        </w:rPr>
        <w:t xml:space="preserve"> and references</w:t>
      </w:r>
    </w:p>
    <w:p w14:paraId="7F1A76C7" w14:textId="0B34A1A5" w:rsidR="00BC3E1E" w:rsidRDefault="00C14514" w:rsidP="00DC4244">
      <w:pPr>
        <w:widowControl w:val="0"/>
        <w:autoSpaceDE w:val="0"/>
        <w:autoSpaceDN w:val="0"/>
        <w:adjustRightInd w:val="0"/>
        <w:spacing w:after="200" w:line="276" w:lineRule="auto"/>
        <w:ind w:firstLine="720"/>
        <w:rPr>
          <w:rFonts w:eastAsia="SimSun" w:cs="Arial"/>
          <w:lang w:val="en"/>
        </w:rPr>
      </w:pPr>
      <w:r w:rsidRPr="00954B66">
        <w:rPr>
          <w:rFonts w:eastAsia="SimSun" w:cs="Arial"/>
          <w:b/>
          <w:u w:val="single"/>
          <w:lang w:val="en"/>
        </w:rPr>
        <w:t>namespace</w:t>
      </w:r>
      <w:r w:rsidRPr="00C14514">
        <w:rPr>
          <w:rFonts w:eastAsia="SimSun" w:cs="Arial"/>
          <w:b/>
          <w:lang w:val="en"/>
        </w:rPr>
        <w:t xml:space="preserve"> </w:t>
      </w:r>
      <w:r w:rsidRPr="00C14514">
        <w:rPr>
          <w:rFonts w:eastAsia="SimSun" w:cs="Arial"/>
          <w:lang w:val="en"/>
        </w:rPr>
        <w:t>:</w:t>
      </w:r>
      <w:r w:rsidR="00BC3E1E" w:rsidRPr="00C14514">
        <w:rPr>
          <w:rFonts w:eastAsia="SimSun" w:cs="Arial"/>
          <w:lang w:val="en"/>
        </w:rPr>
        <w:t xml:space="preserve"> </w:t>
      </w:r>
      <w:r w:rsidR="00C727CE" w:rsidRPr="000753BF">
        <w:rPr>
          <w:rFonts w:eastAsia="SimSun" w:cs="Arial"/>
          <w:lang w:val="en"/>
        </w:rPr>
        <w:t>cultObj</w:t>
      </w:r>
    </w:p>
    <w:p w14:paraId="3B239E21" w14:textId="7D29E492" w:rsidR="00FD4D12" w:rsidRPr="001D6484" w:rsidRDefault="00C14514" w:rsidP="00DC4244">
      <w:pPr>
        <w:widowControl w:val="0"/>
        <w:autoSpaceDE w:val="0"/>
        <w:autoSpaceDN w:val="0"/>
        <w:adjustRightInd w:val="0"/>
        <w:spacing w:after="200" w:line="276" w:lineRule="auto"/>
        <w:ind w:firstLine="720"/>
        <w:rPr>
          <w:rFonts w:eastAsia="SimSun" w:cs="Arial"/>
          <w:lang w:val="en"/>
        </w:rPr>
      </w:pPr>
      <w:r w:rsidRPr="00C14514">
        <w:rPr>
          <w:rFonts w:eastAsia="SimSun" w:cs="Arial"/>
          <w:b/>
          <w:u w:val="single"/>
          <w:lang w:val="en"/>
        </w:rPr>
        <w:t>source</w:t>
      </w:r>
      <w:r w:rsidRPr="001D6484">
        <w:rPr>
          <w:rFonts w:eastAsia="SimSun" w:cs="Arial"/>
          <w:b/>
          <w:lang w:val="en"/>
        </w:rPr>
        <w:t xml:space="preserve"> :</w:t>
      </w:r>
      <w:r w:rsidR="00FD4D12" w:rsidRPr="001D6484">
        <w:rPr>
          <w:rFonts w:eastAsia="SimSun" w:cs="Arial"/>
          <w:lang w:val="en"/>
        </w:rPr>
        <w:t xml:space="preserve"> </w:t>
      </w:r>
      <w:r w:rsidRPr="001D6484">
        <w:rPr>
          <w:rFonts w:eastAsia="SimSun" w:cs="Arial"/>
          <w:lang w:val="en"/>
        </w:rPr>
        <w:t>short name of the system of record for this object, e.g. “tms”, “collectionspace”, etc.</w:t>
      </w:r>
    </w:p>
    <w:p w14:paraId="7377FC5D" w14:textId="6F2EBB41" w:rsidR="009C143C" w:rsidRPr="000753BF" w:rsidRDefault="00C14514" w:rsidP="009C143C">
      <w:pPr>
        <w:widowControl w:val="0"/>
        <w:autoSpaceDE w:val="0"/>
        <w:autoSpaceDN w:val="0"/>
        <w:adjustRightInd w:val="0"/>
        <w:spacing w:after="200" w:line="276" w:lineRule="auto"/>
        <w:ind w:firstLine="720"/>
        <w:rPr>
          <w:rFonts w:eastAsia="SimSun" w:cs="Arial"/>
          <w:lang w:val="en"/>
        </w:rPr>
      </w:pPr>
      <w:r w:rsidRPr="00954B66">
        <w:rPr>
          <w:rFonts w:eastAsia="SimSun" w:cs="Arial"/>
          <w:b/>
          <w:u w:val="single"/>
          <w:lang w:val="en"/>
        </w:rPr>
        <w:t>id</w:t>
      </w:r>
      <w:r w:rsidRPr="00954B66">
        <w:rPr>
          <w:rFonts w:eastAsia="SimSun" w:cs="Arial"/>
          <w:u w:val="single"/>
          <w:lang w:val="en"/>
        </w:rPr>
        <w:t>:</w:t>
      </w:r>
      <w:r w:rsidR="00931A89" w:rsidRPr="000753BF">
        <w:rPr>
          <w:rFonts w:eastAsia="SimSun" w:cs="Arial"/>
          <w:lang w:val="en"/>
        </w:rPr>
        <w:t xml:space="preserve"> partner specific unique </w:t>
      </w:r>
      <w:r w:rsidR="00F17720" w:rsidRPr="000753BF">
        <w:rPr>
          <w:rFonts w:eastAsia="SimSun" w:cs="Arial"/>
          <w:lang w:val="en"/>
        </w:rPr>
        <w:t xml:space="preserve">id </w:t>
      </w:r>
      <w:r w:rsidR="00DC4244" w:rsidRPr="000753BF">
        <w:rPr>
          <w:rFonts w:eastAsia="SimSun" w:cs="Arial"/>
          <w:lang w:val="en"/>
        </w:rPr>
        <w:t xml:space="preserve">for this </w:t>
      </w:r>
      <w:r w:rsidR="00931A89" w:rsidRPr="000753BF">
        <w:rPr>
          <w:rFonts w:eastAsia="SimSun" w:cs="Arial"/>
          <w:lang w:val="en"/>
        </w:rPr>
        <w:t>object</w:t>
      </w:r>
      <w:r>
        <w:rPr>
          <w:rFonts w:eastAsia="SimSun" w:cs="Arial"/>
          <w:lang w:val="en"/>
        </w:rPr>
        <w:t xml:space="preserve"> within the given source</w:t>
      </w:r>
    </w:p>
    <w:p w14:paraId="215D9FBF" w14:textId="74A172C5" w:rsidR="009C143C" w:rsidRPr="000753BF" w:rsidRDefault="00C14514" w:rsidP="009C143C">
      <w:pPr>
        <w:widowControl w:val="0"/>
        <w:autoSpaceDE w:val="0"/>
        <w:autoSpaceDN w:val="0"/>
        <w:adjustRightInd w:val="0"/>
        <w:spacing w:after="200" w:line="276" w:lineRule="auto"/>
        <w:ind w:firstLine="720"/>
        <w:rPr>
          <w:rFonts w:eastAsia="SimSun" w:cs="Arial"/>
          <w:lang w:val="en"/>
        </w:rPr>
      </w:pPr>
      <w:r w:rsidRPr="00954B66">
        <w:rPr>
          <w:rFonts w:eastAsia="SimSun" w:cs="Arial"/>
          <w:b/>
          <w:u w:val="single"/>
          <w:lang w:val="en"/>
        </w:rPr>
        <w:t>classification</w:t>
      </w:r>
      <w:r>
        <w:rPr>
          <w:rFonts w:eastAsia="SimSun" w:cs="Arial"/>
          <w:b/>
          <w:u w:val="single"/>
          <w:lang w:val="en"/>
        </w:rPr>
        <w:t xml:space="preserve"> </w:t>
      </w:r>
      <w:r w:rsidRPr="000753BF">
        <w:rPr>
          <w:rFonts w:eastAsia="SimSun" w:cs="Arial"/>
          <w:lang w:val="en"/>
        </w:rPr>
        <w:t>:</w:t>
      </w:r>
      <w:r w:rsidR="009C143C" w:rsidRPr="000753BF">
        <w:rPr>
          <w:rFonts w:eastAsia="SimSun" w:cs="Arial"/>
          <w:lang w:val="en"/>
        </w:rPr>
        <w:t xml:space="preserve"> drawing, painting, sculpture, etc.</w:t>
      </w:r>
      <w:r w:rsidR="00EE33D9">
        <w:rPr>
          <w:rFonts w:eastAsia="SimSun" w:cs="Arial"/>
          <w:lang w:val="en"/>
        </w:rPr>
        <w:t xml:space="preserve"> required for property ontology mapping</w:t>
      </w:r>
    </w:p>
    <w:p w14:paraId="1AC07183" w14:textId="70BCF2FD" w:rsidR="001518EB" w:rsidRDefault="00C14514" w:rsidP="009C143C">
      <w:pPr>
        <w:widowControl w:val="0"/>
        <w:autoSpaceDE w:val="0"/>
        <w:autoSpaceDN w:val="0"/>
        <w:adjustRightInd w:val="0"/>
        <w:spacing w:after="200" w:line="276" w:lineRule="auto"/>
        <w:ind w:firstLine="720"/>
        <w:rPr>
          <w:rFonts w:eastAsia="SimSun" w:cs="Arial"/>
          <w:lang w:val="en"/>
        </w:rPr>
      </w:pPr>
      <w:r w:rsidRPr="00954B66">
        <w:rPr>
          <w:rFonts w:eastAsia="SimSun" w:cs="Arial"/>
          <w:b/>
          <w:u w:val="single"/>
          <w:lang w:val="en"/>
        </w:rPr>
        <w:t>title</w:t>
      </w:r>
      <w:r>
        <w:rPr>
          <w:rFonts w:eastAsia="SimSun" w:cs="Arial"/>
          <w:b/>
          <w:u w:val="single"/>
          <w:lang w:val="en"/>
        </w:rPr>
        <w:t xml:space="preserve"> </w:t>
      </w:r>
      <w:r w:rsidRPr="000753BF">
        <w:rPr>
          <w:rFonts w:eastAsia="SimSun" w:cs="Arial"/>
          <w:lang w:val="en"/>
        </w:rPr>
        <w:t>:</w:t>
      </w:r>
      <w:r w:rsidR="001518EB" w:rsidRPr="000753BF">
        <w:rPr>
          <w:rFonts w:eastAsia="SimSun" w:cs="Arial"/>
          <w:lang w:val="en"/>
        </w:rPr>
        <w:t xml:space="preserve"> primary title of this cultural object</w:t>
      </w:r>
    </w:p>
    <w:p w14:paraId="576D3F41" w14:textId="6714B060" w:rsidR="001D6484" w:rsidRDefault="00C14514" w:rsidP="00954B66">
      <w:pPr>
        <w:widowControl w:val="0"/>
        <w:autoSpaceDE w:val="0"/>
        <w:autoSpaceDN w:val="0"/>
        <w:adjustRightInd w:val="0"/>
        <w:spacing w:after="200" w:line="276" w:lineRule="auto"/>
        <w:ind w:firstLine="720"/>
        <w:rPr>
          <w:rFonts w:eastAsia="SimSun" w:cs="Arial"/>
          <w:lang w:val="en"/>
        </w:rPr>
      </w:pPr>
      <w:r w:rsidRPr="001D6484">
        <w:rPr>
          <w:rFonts w:eastAsia="SimSun" w:cs="Arial"/>
          <w:b/>
          <w:lang w:val="en"/>
        </w:rPr>
        <w:t>artistNames :</w:t>
      </w:r>
      <w:r w:rsidR="00954B66" w:rsidRPr="000753BF">
        <w:rPr>
          <w:rFonts w:eastAsia="SimSun" w:cs="Arial"/>
          <w:lang w:val="en"/>
        </w:rPr>
        <w:t xml:space="preserve"> name(s) of the artists who created</w:t>
      </w:r>
      <w:r w:rsidR="00954B66">
        <w:rPr>
          <w:rFonts w:eastAsia="SimSun" w:cs="Arial"/>
          <w:lang w:val="en"/>
        </w:rPr>
        <w:t xml:space="preserve"> work –</w:t>
      </w:r>
      <w:r w:rsidR="00AF1BCF">
        <w:rPr>
          <w:rFonts w:eastAsia="SimSun" w:cs="Arial"/>
          <w:lang w:val="en"/>
        </w:rPr>
        <w:t xml:space="preserve">NGA </w:t>
      </w:r>
      <w:r w:rsidR="00954B66">
        <w:rPr>
          <w:rFonts w:eastAsia="SimSun" w:cs="Arial"/>
          <w:lang w:val="en"/>
        </w:rPr>
        <w:t>mandatory</w:t>
      </w:r>
    </w:p>
    <w:p w14:paraId="1DDAB9B7" w14:textId="699ABCC5" w:rsidR="001D6484" w:rsidRDefault="001D6484" w:rsidP="001D6484">
      <w:pPr>
        <w:widowControl w:val="0"/>
        <w:autoSpaceDE w:val="0"/>
        <w:autoSpaceDN w:val="0"/>
        <w:adjustRightInd w:val="0"/>
        <w:spacing w:after="200" w:line="276" w:lineRule="auto"/>
        <w:ind w:firstLine="720"/>
        <w:rPr>
          <w:rFonts w:eastAsia="SimSun" w:cs="Arial"/>
          <w:lang w:val="en"/>
        </w:rPr>
      </w:pPr>
      <w:r>
        <w:rPr>
          <w:rFonts w:eastAsia="SimSun" w:cs="Arial"/>
          <w:b/>
          <w:lang w:val="en"/>
        </w:rPr>
        <w:t>accessionNum</w:t>
      </w:r>
      <w:r w:rsidRPr="001D6484">
        <w:rPr>
          <w:rFonts w:eastAsia="SimSun" w:cs="Arial"/>
          <w:b/>
          <w:lang w:val="en"/>
        </w:rPr>
        <w:t xml:space="preserve"> :</w:t>
      </w:r>
      <w:r w:rsidRPr="000753BF">
        <w:rPr>
          <w:rFonts w:eastAsia="SimSun" w:cs="Arial"/>
          <w:lang w:val="en"/>
        </w:rPr>
        <w:t xml:space="preserve"> </w:t>
      </w:r>
      <w:r>
        <w:rPr>
          <w:rFonts w:eastAsia="SimSun" w:cs="Arial"/>
          <w:lang w:val="en"/>
        </w:rPr>
        <w:t>NGA mandatory – accession number for the object</w:t>
      </w:r>
    </w:p>
    <w:p w14:paraId="3AAA341C" w14:textId="20D308B0" w:rsidR="00EE33D9" w:rsidRPr="000753BF" w:rsidRDefault="00EE33D9" w:rsidP="009C143C">
      <w:pPr>
        <w:widowControl w:val="0"/>
        <w:autoSpaceDE w:val="0"/>
        <w:autoSpaceDN w:val="0"/>
        <w:adjustRightInd w:val="0"/>
        <w:spacing w:after="200" w:line="276" w:lineRule="auto"/>
        <w:ind w:firstLine="720"/>
        <w:rPr>
          <w:rFonts w:eastAsia="SimSun" w:cs="Arial"/>
          <w:lang w:val="en"/>
        </w:rPr>
      </w:pPr>
      <w:r w:rsidRPr="001D6484">
        <w:rPr>
          <w:rFonts w:eastAsia="SimSun" w:cs="Arial"/>
          <w:lang w:val="en"/>
        </w:rPr>
        <w:t>description</w:t>
      </w:r>
      <w:r>
        <w:rPr>
          <w:rFonts w:eastAsia="SimSun" w:cs="Arial"/>
          <w:lang w:val="en"/>
        </w:rPr>
        <w:t xml:space="preserve"> : </w:t>
      </w:r>
      <w:r w:rsidR="001D6484">
        <w:rPr>
          <w:rFonts w:eastAsia="SimSun" w:cs="Arial"/>
          <w:lang w:val="en"/>
        </w:rPr>
        <w:t>NGA optional,</w:t>
      </w:r>
      <w:r w:rsidR="00954B66">
        <w:rPr>
          <w:rFonts w:eastAsia="SimSun" w:cs="Arial"/>
          <w:lang w:val="en"/>
        </w:rPr>
        <w:t xml:space="preserve"> single valued</w:t>
      </w:r>
      <w:r w:rsidR="001D6484">
        <w:rPr>
          <w:rFonts w:eastAsia="SimSun" w:cs="Arial"/>
          <w:lang w:val="en"/>
        </w:rPr>
        <w:t>,</w:t>
      </w:r>
      <w:r w:rsidR="00954B66">
        <w:rPr>
          <w:rFonts w:eastAsia="SimSun" w:cs="Arial"/>
          <w:lang w:val="en"/>
        </w:rPr>
        <w:t xml:space="preserve"> property</w:t>
      </w:r>
    </w:p>
    <w:p w14:paraId="0C220D30" w14:textId="5377181D" w:rsidR="000753BF" w:rsidRPr="00954B66" w:rsidRDefault="00EE33D9" w:rsidP="00954B66">
      <w:pPr>
        <w:widowControl w:val="0"/>
        <w:autoSpaceDE w:val="0"/>
        <w:autoSpaceDN w:val="0"/>
        <w:adjustRightInd w:val="0"/>
        <w:spacing w:after="200" w:line="276" w:lineRule="auto"/>
        <w:ind w:firstLine="720"/>
        <w:rPr>
          <w:rFonts w:eastAsia="SimSun" w:cs="Arial"/>
          <w:lang w:val="en"/>
        </w:rPr>
      </w:pPr>
      <w:r w:rsidRPr="00954B66">
        <w:rPr>
          <w:rFonts w:eastAsia="SimSun" w:cs="Arial"/>
          <w:lang w:val="en"/>
        </w:rPr>
        <w:t>dexid</w:t>
      </w:r>
      <w:r>
        <w:rPr>
          <w:rFonts w:eastAsia="SimSun" w:cs="Arial"/>
          <w:lang w:val="en"/>
        </w:rPr>
        <w:t xml:space="preserve"> : NGA </w:t>
      </w:r>
      <w:r w:rsidR="00954B66">
        <w:rPr>
          <w:rFonts w:eastAsia="SimSun" w:cs="Arial"/>
          <w:lang w:val="en"/>
        </w:rPr>
        <w:t xml:space="preserve">optional, single valued, </w:t>
      </w:r>
      <w:r>
        <w:rPr>
          <w:rFonts w:eastAsia="SimSun" w:cs="Arial"/>
          <w:lang w:val="en"/>
        </w:rPr>
        <w:t>property</w:t>
      </w:r>
    </w:p>
    <w:p w14:paraId="5D0FAE95" w14:textId="0C8B3994" w:rsidR="00931A89" w:rsidRPr="000753BF" w:rsidRDefault="00843D15" w:rsidP="00843D15">
      <w:pPr>
        <w:widowControl w:val="0"/>
        <w:autoSpaceDE w:val="0"/>
        <w:autoSpaceDN w:val="0"/>
        <w:adjustRightInd w:val="0"/>
        <w:spacing w:after="200" w:line="276" w:lineRule="auto"/>
        <w:ind w:firstLine="720"/>
        <w:rPr>
          <w:rFonts w:eastAsia="SimSun" w:cs="Arial"/>
          <w:lang w:val="en"/>
        </w:rPr>
      </w:pPr>
      <w:r w:rsidRPr="00954B66">
        <w:rPr>
          <w:rFonts w:eastAsia="SimSun" w:cs="Arial"/>
          <w:b/>
          <w:i/>
          <w:u w:val="single"/>
          <w:lang w:val="en"/>
        </w:rPr>
        <w:t>references</w:t>
      </w:r>
      <w:r w:rsidR="00E02C7E" w:rsidRPr="000753BF">
        <w:rPr>
          <w:rFonts w:eastAsia="SimSun" w:cs="Arial"/>
          <w:lang w:val="en"/>
        </w:rPr>
        <w:t xml:space="preserve"> </w:t>
      </w:r>
      <w:r w:rsidR="00931A89" w:rsidRPr="000753BF">
        <w:rPr>
          <w:rFonts w:eastAsia="SimSun" w:cs="Arial"/>
          <w:lang w:val="en"/>
        </w:rPr>
        <w:t xml:space="preserve">: </w:t>
      </w:r>
      <w:r w:rsidR="0025592C">
        <w:rPr>
          <w:rFonts w:eastAsia="SimSun" w:cs="Arial"/>
          <w:lang w:val="en"/>
        </w:rPr>
        <w:t>associations</w:t>
      </w:r>
      <w:r w:rsidR="00F17720" w:rsidRPr="000753BF">
        <w:rPr>
          <w:rFonts w:eastAsia="SimSun" w:cs="Arial"/>
          <w:lang w:val="en"/>
        </w:rPr>
        <w:t xml:space="preserve"> </w:t>
      </w:r>
      <w:r w:rsidR="002F3E1B" w:rsidRPr="000753BF">
        <w:rPr>
          <w:rFonts w:eastAsia="SimSun" w:cs="Arial"/>
          <w:lang w:val="en"/>
        </w:rPr>
        <w:t xml:space="preserve">between </w:t>
      </w:r>
      <w:r w:rsidR="002742CA" w:rsidRPr="000753BF">
        <w:rPr>
          <w:rFonts w:eastAsia="SimSun" w:cs="Arial"/>
          <w:lang w:val="en"/>
        </w:rPr>
        <w:t>th</w:t>
      </w:r>
      <w:r w:rsidR="00141D4A" w:rsidRPr="000753BF">
        <w:rPr>
          <w:rFonts w:eastAsia="SimSun" w:cs="Arial"/>
          <w:lang w:val="en"/>
        </w:rPr>
        <w:t xml:space="preserve">is cultural object </w:t>
      </w:r>
      <w:r w:rsidR="002742CA" w:rsidRPr="000753BF">
        <w:rPr>
          <w:rFonts w:eastAsia="SimSun" w:cs="Arial"/>
          <w:lang w:val="en"/>
        </w:rPr>
        <w:t xml:space="preserve">and other </w:t>
      </w:r>
      <w:r>
        <w:rPr>
          <w:rFonts w:eastAsia="SimSun" w:cs="Arial"/>
          <w:lang w:val="en"/>
        </w:rPr>
        <w:t>entities (cultObj, images)</w:t>
      </w:r>
    </w:p>
    <w:p w14:paraId="75713F05" w14:textId="0C0FE574" w:rsidR="00141D4A" w:rsidRDefault="00141D4A" w:rsidP="00931A89">
      <w:pPr>
        <w:widowControl w:val="0"/>
        <w:autoSpaceDE w:val="0"/>
        <w:autoSpaceDN w:val="0"/>
        <w:adjustRightInd w:val="0"/>
        <w:spacing w:after="200" w:line="276" w:lineRule="auto"/>
        <w:ind w:firstLine="720"/>
        <w:rPr>
          <w:rFonts w:eastAsia="SimSun" w:cs="Arial"/>
          <w:lang w:val="en"/>
        </w:rPr>
      </w:pPr>
      <w:r w:rsidRPr="000753BF">
        <w:rPr>
          <w:rFonts w:eastAsia="SimSun" w:cs="Arial"/>
          <w:lang w:val="en"/>
        </w:rPr>
        <w:tab/>
      </w:r>
      <w:r w:rsidR="00E55ADF">
        <w:rPr>
          <w:rFonts w:eastAsia="SimSun" w:cs="Arial"/>
          <w:lang w:val="en"/>
        </w:rPr>
        <w:t xml:space="preserve">{ </w:t>
      </w:r>
      <w:r w:rsidR="004F59D6" w:rsidRPr="00954B66">
        <w:rPr>
          <w:rFonts w:eastAsia="SimSun" w:cs="Arial"/>
          <w:b/>
          <w:u w:val="single"/>
          <w:lang w:val="en"/>
        </w:rPr>
        <w:t>predicate</w:t>
      </w:r>
      <w:r w:rsidR="004F59D6">
        <w:rPr>
          <w:rFonts w:eastAsia="SimSun" w:cs="Arial"/>
          <w:lang w:val="en"/>
        </w:rPr>
        <w:t xml:space="preserve"> </w:t>
      </w:r>
      <w:r w:rsidRPr="000753BF">
        <w:rPr>
          <w:rFonts w:eastAsia="SimSun" w:cs="Arial"/>
          <w:lang w:val="en"/>
        </w:rPr>
        <w:t xml:space="preserve">: </w:t>
      </w:r>
      <w:r w:rsidR="00BF7F60">
        <w:rPr>
          <w:rFonts w:eastAsia="SimSun" w:cs="Arial"/>
          <w:lang w:val="en"/>
        </w:rPr>
        <w:t>hasChild</w:t>
      </w:r>
      <w:r w:rsidRPr="000753BF">
        <w:rPr>
          <w:rFonts w:eastAsia="SimSun" w:cs="Arial"/>
          <w:lang w:val="en"/>
        </w:rPr>
        <w:t xml:space="preserve"> | </w:t>
      </w:r>
      <w:r w:rsidR="00BF7F60">
        <w:rPr>
          <w:rFonts w:eastAsia="SimSun" w:cs="Arial"/>
          <w:lang w:val="en"/>
        </w:rPr>
        <w:t xml:space="preserve">hasParent </w:t>
      </w:r>
      <w:r w:rsidRPr="000753BF">
        <w:rPr>
          <w:rFonts w:eastAsia="SimSun" w:cs="Arial"/>
          <w:lang w:val="en"/>
        </w:rPr>
        <w:t xml:space="preserve">| </w:t>
      </w:r>
      <w:r w:rsidR="00BF7F60">
        <w:rPr>
          <w:rFonts w:eastAsia="SimSun" w:cs="Arial"/>
          <w:lang w:val="en"/>
        </w:rPr>
        <w:t>hasSibling</w:t>
      </w:r>
    </w:p>
    <w:p w14:paraId="1842F71B" w14:textId="1AE4F2B2" w:rsidR="004F59D6" w:rsidRPr="00843D15" w:rsidRDefault="00E55ADF" w:rsidP="00E55ADF">
      <w:pPr>
        <w:widowControl w:val="0"/>
        <w:autoSpaceDE w:val="0"/>
        <w:autoSpaceDN w:val="0"/>
        <w:adjustRightInd w:val="0"/>
        <w:spacing w:after="200" w:line="276" w:lineRule="auto"/>
        <w:ind w:left="720" w:firstLine="720"/>
        <w:rPr>
          <w:rFonts w:eastAsia="SimSun" w:cs="Arial"/>
          <w:lang w:val="en"/>
        </w:rPr>
      </w:pPr>
      <w:r>
        <w:rPr>
          <w:rFonts w:eastAsia="SimSun" w:cs="Arial"/>
          <w:lang w:val="en"/>
        </w:rPr>
        <w:t>o</w:t>
      </w:r>
      <w:r w:rsidR="00843D15" w:rsidRPr="00954B66">
        <w:rPr>
          <w:rFonts w:eastAsia="SimSun" w:cs="Arial"/>
          <w:lang w:val="en"/>
        </w:rPr>
        <w:t xml:space="preserve">bject </w:t>
      </w:r>
      <w:r w:rsidR="004F59D6">
        <w:rPr>
          <w:rFonts w:eastAsia="SimSun" w:cs="Arial"/>
          <w:b/>
          <w:lang w:val="en"/>
        </w:rPr>
        <w:t xml:space="preserve">: </w:t>
      </w:r>
      <w:r w:rsidR="001D6484">
        <w:rPr>
          <w:rFonts w:eastAsia="SimSun" w:cs="Arial"/>
          <w:b/>
          <w:lang w:val="en"/>
        </w:rPr>
        <w:t xml:space="preserve">abridged </w:t>
      </w:r>
      <w:r w:rsidR="001A3A28">
        <w:rPr>
          <w:rFonts w:eastAsia="SimSun" w:cs="Arial"/>
          <w:b/>
          <w:lang w:val="en"/>
        </w:rPr>
        <w:t xml:space="preserve">cultural object </w:t>
      </w:r>
      <w:r w:rsidR="001D6484">
        <w:rPr>
          <w:rFonts w:eastAsia="SimSun" w:cs="Arial"/>
          <w:b/>
          <w:lang w:val="en"/>
        </w:rPr>
        <w:t xml:space="preserve">record, i.e. a </w:t>
      </w:r>
      <w:r w:rsidR="00843D15">
        <w:rPr>
          <w:rFonts w:eastAsia="SimSun" w:cs="Arial"/>
          <w:lang w:val="en"/>
        </w:rPr>
        <w:t xml:space="preserve">collection of </w:t>
      </w:r>
      <w:r w:rsidR="00843D15" w:rsidRPr="008431C2">
        <w:rPr>
          <w:rFonts w:eastAsia="SimSun" w:cs="Arial"/>
          <w:b/>
          <w:u w:val="single"/>
          <w:lang w:val="en"/>
        </w:rPr>
        <w:t>common mandatory properties</w:t>
      </w:r>
      <w:r w:rsidR="00843D15">
        <w:rPr>
          <w:rFonts w:eastAsia="SimSun" w:cs="Arial"/>
          <w:lang w:val="en"/>
        </w:rPr>
        <w:t xml:space="preserve"> </w:t>
      </w:r>
      <w:r w:rsidR="001D6484">
        <w:rPr>
          <w:rFonts w:eastAsia="SimSun" w:cs="Arial"/>
          <w:lang w:val="en"/>
        </w:rPr>
        <w:t xml:space="preserve">and properties required to render the partner’s </w:t>
      </w:r>
      <w:r w:rsidR="001A3A28">
        <w:rPr>
          <w:rFonts w:eastAsia="SimSun" w:cs="Arial"/>
          <w:lang w:val="en"/>
        </w:rPr>
        <w:t xml:space="preserve">cultural object </w:t>
      </w:r>
      <w:r w:rsidR="001D6484">
        <w:rPr>
          <w:rFonts w:eastAsia="SimSun" w:cs="Arial"/>
          <w:lang w:val="en"/>
        </w:rPr>
        <w:t xml:space="preserve">search </w:t>
      </w:r>
      <w:r w:rsidR="001A3A28">
        <w:rPr>
          <w:rFonts w:eastAsia="SimSun" w:cs="Arial"/>
          <w:lang w:val="en"/>
        </w:rPr>
        <w:t xml:space="preserve">results </w:t>
      </w:r>
      <w:r w:rsidR="001D6484">
        <w:rPr>
          <w:rFonts w:eastAsia="SimSun" w:cs="Arial"/>
          <w:lang w:val="en"/>
        </w:rPr>
        <w:t>header for this entity</w:t>
      </w:r>
    </w:p>
    <w:p w14:paraId="1C33F84C" w14:textId="5C0E96D5" w:rsidR="000753BF" w:rsidRDefault="000753BF" w:rsidP="00E55ADF">
      <w:pPr>
        <w:widowControl w:val="0"/>
        <w:autoSpaceDE w:val="0"/>
        <w:autoSpaceDN w:val="0"/>
        <w:adjustRightInd w:val="0"/>
        <w:spacing w:after="200" w:line="276" w:lineRule="auto"/>
        <w:ind w:left="1440" w:firstLine="720"/>
        <w:rPr>
          <w:rFonts w:eastAsia="SimSun" w:cs="Arial"/>
          <w:lang w:val="en"/>
        </w:rPr>
      </w:pPr>
      <w:r w:rsidRPr="00954B66">
        <w:rPr>
          <w:rFonts w:eastAsia="SimSun" w:cs="Arial"/>
          <w:b/>
          <w:u w:val="single"/>
          <w:lang w:val="en"/>
        </w:rPr>
        <w:t>namespace</w:t>
      </w:r>
      <w:r w:rsidRPr="000753BF">
        <w:rPr>
          <w:rFonts w:eastAsia="SimSun" w:cs="Arial"/>
          <w:lang w:val="en"/>
        </w:rPr>
        <w:t xml:space="preserve"> : cultObj</w:t>
      </w:r>
    </w:p>
    <w:p w14:paraId="3A14C8D5" w14:textId="4207BC84" w:rsidR="001D6484" w:rsidRPr="000753BF" w:rsidRDefault="001D6484" w:rsidP="00E55ADF">
      <w:pPr>
        <w:widowControl w:val="0"/>
        <w:autoSpaceDE w:val="0"/>
        <w:autoSpaceDN w:val="0"/>
        <w:adjustRightInd w:val="0"/>
        <w:spacing w:after="200" w:line="276" w:lineRule="auto"/>
        <w:ind w:left="1440" w:firstLine="720"/>
        <w:rPr>
          <w:rFonts w:eastAsia="SimSun" w:cs="Arial"/>
          <w:lang w:val="en"/>
        </w:rPr>
      </w:pPr>
      <w:r>
        <w:rPr>
          <w:rFonts w:eastAsia="SimSun" w:cs="Arial"/>
          <w:b/>
          <w:u w:val="single"/>
          <w:lang w:val="en"/>
        </w:rPr>
        <w:t>source</w:t>
      </w:r>
      <w:r w:rsidRPr="001D6484">
        <w:rPr>
          <w:rFonts w:eastAsia="SimSun" w:cs="Arial"/>
          <w:lang w:val="en"/>
        </w:rPr>
        <w:t xml:space="preserve"> :</w:t>
      </w:r>
      <w:r>
        <w:rPr>
          <w:rFonts w:eastAsia="SimSun" w:cs="Arial"/>
          <w:lang w:val="en"/>
        </w:rPr>
        <w:t xml:space="preserve"> short name of system of record</w:t>
      </w:r>
    </w:p>
    <w:p w14:paraId="5AE33B51" w14:textId="4DF81E91" w:rsidR="007574B9" w:rsidRPr="000753BF" w:rsidRDefault="00E55ADF" w:rsidP="00931A89">
      <w:pPr>
        <w:widowControl w:val="0"/>
        <w:autoSpaceDE w:val="0"/>
        <w:autoSpaceDN w:val="0"/>
        <w:adjustRightInd w:val="0"/>
        <w:spacing w:after="200" w:line="276" w:lineRule="auto"/>
        <w:ind w:firstLine="720"/>
        <w:rPr>
          <w:rFonts w:eastAsia="SimSun" w:cs="Arial"/>
          <w:lang w:val="en"/>
        </w:rPr>
      </w:pPr>
      <w:r>
        <w:rPr>
          <w:rFonts w:eastAsia="SimSun" w:cs="Arial"/>
          <w:b/>
          <w:lang w:val="en"/>
        </w:rPr>
        <w:tab/>
      </w:r>
      <w:r w:rsidR="004F59D6">
        <w:rPr>
          <w:rFonts w:eastAsia="SimSun" w:cs="Arial"/>
          <w:b/>
          <w:lang w:val="en"/>
        </w:rPr>
        <w:tab/>
      </w:r>
      <w:r w:rsidR="007574B9" w:rsidRPr="00954B66">
        <w:rPr>
          <w:rFonts w:eastAsia="SimSun" w:cs="Arial"/>
          <w:b/>
          <w:u w:val="single"/>
          <w:lang w:val="en"/>
        </w:rPr>
        <w:t>id</w:t>
      </w:r>
      <w:r w:rsidR="007574B9" w:rsidRPr="000753BF">
        <w:rPr>
          <w:rFonts w:eastAsia="SimSun" w:cs="Arial"/>
          <w:b/>
          <w:lang w:val="en"/>
        </w:rPr>
        <w:t xml:space="preserve"> </w:t>
      </w:r>
      <w:r w:rsidR="007574B9" w:rsidRPr="000753BF">
        <w:rPr>
          <w:rFonts w:eastAsia="SimSun" w:cs="Arial"/>
          <w:lang w:val="en"/>
        </w:rPr>
        <w:t xml:space="preserve">: partner specific unique id for this </w:t>
      </w:r>
      <w:r w:rsidR="004F59D6">
        <w:rPr>
          <w:rFonts w:eastAsia="SimSun" w:cs="Arial"/>
          <w:lang w:val="en"/>
        </w:rPr>
        <w:t xml:space="preserve">cultural </w:t>
      </w:r>
      <w:r w:rsidR="007574B9" w:rsidRPr="000753BF">
        <w:rPr>
          <w:rFonts w:eastAsia="SimSun" w:cs="Arial"/>
          <w:lang w:val="en"/>
        </w:rPr>
        <w:t>object</w:t>
      </w:r>
    </w:p>
    <w:p w14:paraId="59C37939" w14:textId="7E45284C" w:rsidR="00756170" w:rsidRPr="000753BF" w:rsidRDefault="009C143C" w:rsidP="009C143C">
      <w:pPr>
        <w:rPr>
          <w:rFonts w:eastAsia="SimSun" w:cs="Arial"/>
          <w:lang w:val="en"/>
        </w:rPr>
      </w:pPr>
      <w:r w:rsidRPr="000753BF">
        <w:rPr>
          <w:rFonts w:eastAsia="SimSun" w:cs="Arial"/>
          <w:lang w:val="en"/>
        </w:rPr>
        <w:tab/>
      </w:r>
      <w:r w:rsidRPr="000753BF">
        <w:rPr>
          <w:rFonts w:eastAsia="SimSun" w:cs="Arial"/>
          <w:lang w:val="en"/>
        </w:rPr>
        <w:tab/>
      </w:r>
      <w:r w:rsidRPr="000753BF">
        <w:rPr>
          <w:rFonts w:eastAsia="SimSun" w:cs="Arial"/>
          <w:lang w:val="en"/>
        </w:rPr>
        <w:tab/>
      </w:r>
      <w:r w:rsidRPr="00954B66">
        <w:rPr>
          <w:rFonts w:eastAsia="SimSun" w:cs="Arial"/>
          <w:b/>
          <w:u w:val="single"/>
          <w:lang w:val="en"/>
        </w:rPr>
        <w:t>classification</w:t>
      </w:r>
      <w:r w:rsidRPr="000753BF">
        <w:rPr>
          <w:rFonts w:eastAsia="SimSun" w:cs="Arial"/>
          <w:b/>
          <w:lang w:val="en"/>
        </w:rPr>
        <w:t xml:space="preserve"> </w:t>
      </w:r>
      <w:r w:rsidRPr="000753BF">
        <w:rPr>
          <w:rFonts w:eastAsia="SimSun" w:cs="Arial"/>
          <w:lang w:val="en"/>
        </w:rPr>
        <w:t>: drawing, painting, sculpture, etc.</w:t>
      </w:r>
    </w:p>
    <w:p w14:paraId="6C264216" w14:textId="60E8A843" w:rsidR="009C143C" w:rsidRDefault="009C143C" w:rsidP="009C143C">
      <w:pPr>
        <w:rPr>
          <w:ins w:id="5" w:author="Beaudet, David" w:date="2016-08-02T09:31:00Z"/>
          <w:rFonts w:eastAsia="SimSun" w:cs="Arial"/>
          <w:lang w:val="en"/>
        </w:rPr>
      </w:pPr>
      <w:r w:rsidRPr="000753BF">
        <w:rPr>
          <w:rFonts w:eastAsia="SimSun" w:cs="Arial"/>
          <w:b/>
          <w:lang w:val="en"/>
        </w:rPr>
        <w:tab/>
      </w:r>
      <w:r w:rsidRPr="000753BF">
        <w:rPr>
          <w:rFonts w:eastAsia="SimSun" w:cs="Arial"/>
          <w:b/>
          <w:lang w:val="en"/>
        </w:rPr>
        <w:tab/>
      </w:r>
      <w:r w:rsidRPr="000753BF">
        <w:rPr>
          <w:rFonts w:eastAsia="SimSun" w:cs="Arial"/>
          <w:b/>
          <w:lang w:val="en"/>
        </w:rPr>
        <w:tab/>
      </w:r>
      <w:r w:rsidR="00141D4A" w:rsidRPr="00954B66">
        <w:rPr>
          <w:rFonts w:eastAsia="SimSun" w:cs="Arial"/>
          <w:b/>
          <w:u w:val="single"/>
          <w:lang w:val="en"/>
        </w:rPr>
        <w:t>title</w:t>
      </w:r>
      <w:r w:rsidR="002D344A" w:rsidRPr="000753BF">
        <w:rPr>
          <w:rFonts w:eastAsia="SimSun" w:cs="Arial"/>
          <w:lang w:val="en"/>
        </w:rPr>
        <w:t xml:space="preserve"> </w:t>
      </w:r>
      <w:r w:rsidRPr="000753BF">
        <w:rPr>
          <w:rFonts w:eastAsia="SimSun" w:cs="Arial"/>
          <w:lang w:val="en"/>
        </w:rPr>
        <w:t xml:space="preserve">: </w:t>
      </w:r>
      <w:r w:rsidR="001518EB" w:rsidRPr="000753BF">
        <w:rPr>
          <w:rFonts w:eastAsia="SimSun" w:cs="Arial"/>
          <w:lang w:val="en"/>
        </w:rPr>
        <w:t xml:space="preserve">primary </w:t>
      </w:r>
      <w:r w:rsidRPr="000753BF">
        <w:rPr>
          <w:rFonts w:eastAsia="SimSun" w:cs="Arial"/>
          <w:lang w:val="en"/>
        </w:rPr>
        <w:t>title of the art object</w:t>
      </w:r>
    </w:p>
    <w:p w14:paraId="1BF8E309" w14:textId="43C9A568" w:rsidR="00756170" w:rsidDel="00756170" w:rsidRDefault="00756170" w:rsidP="00756170">
      <w:pPr>
        <w:rPr>
          <w:del w:id="6" w:author="Beaudet, David" w:date="2016-08-02T09:32:00Z"/>
          <w:rFonts w:eastAsia="SimSun" w:cs="Arial"/>
          <w:lang w:val="en"/>
        </w:rPr>
      </w:pPr>
    </w:p>
    <w:p w14:paraId="73B1AAD0" w14:textId="1DF2EBA1" w:rsidR="00126432" w:rsidRDefault="00126432" w:rsidP="00AF71DE">
      <w:pPr>
        <w:ind w:left="1440" w:firstLine="720"/>
        <w:rPr>
          <w:rFonts w:eastAsia="SimSun" w:cs="Arial"/>
          <w:lang w:val="en"/>
        </w:rPr>
      </w:pPr>
      <w:r w:rsidRPr="00954B66">
        <w:rPr>
          <w:rFonts w:eastAsia="SimSun" w:cs="Arial"/>
          <w:b/>
          <w:lang w:val="en"/>
        </w:rPr>
        <w:t>artist</w:t>
      </w:r>
      <w:r>
        <w:rPr>
          <w:rFonts w:eastAsia="SimSun" w:cs="Arial"/>
          <w:b/>
          <w:lang w:val="en"/>
        </w:rPr>
        <w:t>Name</w:t>
      </w:r>
      <w:r w:rsidRPr="00954B66">
        <w:rPr>
          <w:rFonts w:eastAsia="SimSun" w:cs="Arial"/>
          <w:b/>
          <w:lang w:val="en"/>
        </w:rPr>
        <w:t xml:space="preserve">s </w:t>
      </w:r>
      <w:r w:rsidRPr="000753BF">
        <w:rPr>
          <w:rFonts w:eastAsia="SimSun" w:cs="Arial"/>
          <w:lang w:val="en"/>
        </w:rPr>
        <w:t>: name(s) of the artists who created</w:t>
      </w:r>
      <w:r>
        <w:rPr>
          <w:rFonts w:eastAsia="SimSun" w:cs="Arial"/>
          <w:lang w:val="en"/>
        </w:rPr>
        <w:t xml:space="preserve"> work</w:t>
      </w:r>
    </w:p>
    <w:p w14:paraId="00F0B6CB" w14:textId="347A85B1" w:rsidR="001D6484" w:rsidRPr="001A3A28" w:rsidRDefault="001D6484" w:rsidP="00AF71DE">
      <w:pPr>
        <w:ind w:left="1440" w:firstLine="720"/>
        <w:rPr>
          <w:rFonts w:eastAsia="SimSun" w:cs="Arial"/>
          <w:lang w:val="en"/>
        </w:rPr>
      </w:pPr>
      <w:r w:rsidRPr="001A3A28">
        <w:rPr>
          <w:rFonts w:eastAsia="SimSun" w:cs="Arial"/>
          <w:b/>
          <w:lang w:val="en"/>
        </w:rPr>
        <w:t>accessionNum</w:t>
      </w:r>
      <w:r w:rsidR="001A3A28" w:rsidRPr="001A3A28">
        <w:rPr>
          <w:rFonts w:eastAsia="SimSun" w:cs="Arial"/>
          <w:b/>
          <w:lang w:val="en"/>
        </w:rPr>
        <w:t xml:space="preserve"> :</w:t>
      </w:r>
      <w:r w:rsidR="001A3A28" w:rsidRPr="001A3A28">
        <w:rPr>
          <w:rFonts w:eastAsia="SimSun" w:cs="Arial"/>
          <w:lang w:val="en"/>
        </w:rPr>
        <w:t xml:space="preserve"> </w:t>
      </w:r>
      <w:r w:rsidR="001A3A28">
        <w:rPr>
          <w:rFonts w:eastAsia="SimSun" w:cs="Arial"/>
          <w:lang w:val="en"/>
        </w:rPr>
        <w:t xml:space="preserve">NGA </w:t>
      </w:r>
      <w:r w:rsidR="001A3A28" w:rsidRPr="00AF71DE">
        <w:rPr>
          <w:rFonts w:eastAsia="SimSun" w:cs="Arial"/>
          <w:lang w:val="en"/>
        </w:rPr>
        <w:t>accession number of the object</w:t>
      </w:r>
    </w:p>
    <w:p w14:paraId="1468B93D" w14:textId="7D261CC6" w:rsidR="000753BF" w:rsidRPr="00954B66" w:rsidRDefault="000753BF" w:rsidP="009C143C">
      <w:pPr>
        <w:rPr>
          <w:rFonts w:eastAsia="SimSun" w:cs="Arial"/>
          <w:lang w:val="en"/>
        </w:rPr>
      </w:pPr>
      <w:r w:rsidRPr="00954B66">
        <w:rPr>
          <w:rFonts w:eastAsia="SimSun" w:cs="Arial"/>
          <w:lang w:val="en"/>
        </w:rPr>
        <w:tab/>
      </w:r>
      <w:r w:rsidRPr="00954B66">
        <w:rPr>
          <w:rFonts w:eastAsia="SimSun" w:cs="Arial"/>
          <w:lang w:val="en"/>
        </w:rPr>
        <w:tab/>
      </w:r>
      <w:r w:rsidR="00E55ADF">
        <w:rPr>
          <w:rFonts w:eastAsia="SimSun" w:cs="Arial"/>
          <w:lang w:val="en"/>
        </w:rPr>
        <w:t>}</w:t>
      </w:r>
    </w:p>
    <w:p w14:paraId="2B5FCB75" w14:textId="3A2AC327" w:rsidR="004F59D6" w:rsidRPr="000753BF" w:rsidRDefault="00E55ADF" w:rsidP="00E55ADF">
      <w:pPr>
        <w:ind w:left="720" w:firstLine="720"/>
        <w:rPr>
          <w:rFonts w:eastAsia="SimSun" w:cs="Arial"/>
          <w:lang w:val="en"/>
        </w:rPr>
      </w:pPr>
      <w:r w:rsidRPr="00E55ADF">
        <w:rPr>
          <w:rFonts w:eastAsia="SimSun" w:cs="Arial"/>
          <w:lang w:val="en"/>
        </w:rPr>
        <w:t>{</w:t>
      </w:r>
      <w:r w:rsidRPr="00E55ADF">
        <w:rPr>
          <w:rFonts w:eastAsia="SimSun" w:cs="Arial"/>
          <w:b/>
          <w:lang w:val="en"/>
        </w:rPr>
        <w:t xml:space="preserve"> </w:t>
      </w:r>
      <w:r w:rsidR="004F59D6" w:rsidRPr="00E55ADF">
        <w:rPr>
          <w:rFonts w:eastAsia="SimSun" w:cs="Arial"/>
          <w:b/>
          <w:u w:val="single"/>
          <w:lang w:val="en"/>
        </w:rPr>
        <w:t>p</w:t>
      </w:r>
      <w:r w:rsidR="004F59D6" w:rsidRPr="00954B66">
        <w:rPr>
          <w:rFonts w:eastAsia="SimSun" w:cs="Arial"/>
          <w:b/>
          <w:u w:val="single"/>
          <w:lang w:val="en"/>
        </w:rPr>
        <w:t>redicate</w:t>
      </w:r>
      <w:r w:rsidR="004F59D6">
        <w:rPr>
          <w:rFonts w:eastAsia="SimSun" w:cs="Arial"/>
          <w:lang w:val="en"/>
        </w:rPr>
        <w:t xml:space="preserve"> : </w:t>
      </w:r>
      <w:r w:rsidR="00BF7F60">
        <w:rPr>
          <w:rFonts w:eastAsia="SimSun" w:cs="Arial"/>
          <w:lang w:val="en"/>
        </w:rPr>
        <w:t>hasPrimaryDepiction</w:t>
      </w:r>
      <w:r w:rsidR="0025592C">
        <w:rPr>
          <w:rFonts w:eastAsia="SimSun" w:cs="Arial"/>
          <w:lang w:val="en"/>
        </w:rPr>
        <w:t xml:space="preserve"> | hasDepiction</w:t>
      </w:r>
    </w:p>
    <w:p w14:paraId="2F916253" w14:textId="5C3F4831" w:rsidR="004F59D6" w:rsidRDefault="00843D15" w:rsidP="00843D15">
      <w:pPr>
        <w:widowControl w:val="0"/>
        <w:autoSpaceDE w:val="0"/>
        <w:autoSpaceDN w:val="0"/>
        <w:adjustRightInd w:val="0"/>
        <w:spacing w:after="200" w:line="276" w:lineRule="auto"/>
        <w:ind w:left="1440" w:firstLine="720"/>
        <w:rPr>
          <w:rFonts w:eastAsia="SimSun" w:cs="Arial"/>
          <w:lang w:val="en"/>
        </w:rPr>
      </w:pPr>
      <w:r w:rsidRPr="00954B66">
        <w:rPr>
          <w:rFonts w:eastAsia="SimSun" w:cs="Arial"/>
          <w:lang w:val="en"/>
        </w:rPr>
        <w:t>o</w:t>
      </w:r>
      <w:r w:rsidR="008732BE" w:rsidRPr="00954B66">
        <w:rPr>
          <w:rFonts w:eastAsia="SimSun" w:cs="Arial"/>
          <w:lang w:val="en"/>
        </w:rPr>
        <w:t xml:space="preserve">bject </w:t>
      </w:r>
      <w:r w:rsidR="008732BE">
        <w:rPr>
          <w:rFonts w:eastAsia="SimSun" w:cs="Arial"/>
          <w:lang w:val="en"/>
        </w:rPr>
        <w:t>:</w:t>
      </w:r>
      <w:r>
        <w:rPr>
          <w:rFonts w:eastAsia="SimSun" w:cs="Arial"/>
          <w:lang w:val="en"/>
        </w:rPr>
        <w:t xml:space="preserve"> </w:t>
      </w:r>
      <w:r w:rsidR="001A3A28">
        <w:rPr>
          <w:rFonts w:eastAsia="SimSun" w:cs="Arial"/>
          <w:lang w:val="en"/>
        </w:rPr>
        <w:t xml:space="preserve">abridged image record, i.e. a </w:t>
      </w:r>
      <w:r>
        <w:rPr>
          <w:rFonts w:eastAsia="SimSun" w:cs="Arial"/>
          <w:lang w:val="en"/>
        </w:rPr>
        <w:t xml:space="preserve">collection of </w:t>
      </w:r>
      <w:r w:rsidRPr="008431C2">
        <w:rPr>
          <w:rFonts w:eastAsia="SimSun" w:cs="Arial"/>
          <w:b/>
          <w:u w:val="single"/>
          <w:lang w:val="en"/>
        </w:rPr>
        <w:t>common mandatory properties</w:t>
      </w:r>
      <w:r>
        <w:rPr>
          <w:rFonts w:eastAsia="SimSun" w:cs="Arial"/>
          <w:lang w:val="en"/>
        </w:rPr>
        <w:t xml:space="preserve"> </w:t>
      </w:r>
      <w:r w:rsidR="001A3A28">
        <w:rPr>
          <w:rFonts w:eastAsia="SimSun" w:cs="Arial"/>
          <w:lang w:val="en"/>
        </w:rPr>
        <w:t>and properties required to render the image search results header</w:t>
      </w:r>
    </w:p>
    <w:p w14:paraId="0139B321" w14:textId="17954032" w:rsidR="004F59D6" w:rsidRDefault="004F59D6" w:rsidP="004F59D6">
      <w:pPr>
        <w:widowControl w:val="0"/>
        <w:autoSpaceDE w:val="0"/>
        <w:autoSpaceDN w:val="0"/>
        <w:adjustRightInd w:val="0"/>
        <w:spacing w:after="200" w:line="276" w:lineRule="auto"/>
        <w:ind w:left="2880"/>
        <w:rPr>
          <w:rFonts w:eastAsia="SimSun" w:cs="Arial"/>
          <w:lang w:val="en"/>
        </w:rPr>
      </w:pPr>
      <w:r w:rsidRPr="00954B66">
        <w:rPr>
          <w:rFonts w:eastAsia="SimSun" w:cs="Arial"/>
          <w:b/>
          <w:u w:val="single"/>
          <w:lang w:val="en"/>
        </w:rPr>
        <w:t>namespace</w:t>
      </w:r>
      <w:r>
        <w:rPr>
          <w:rFonts w:eastAsia="SimSun" w:cs="Arial"/>
          <w:lang w:val="en"/>
        </w:rPr>
        <w:t xml:space="preserve"> : </w:t>
      </w:r>
      <w:r w:rsidR="00BF7F60">
        <w:rPr>
          <w:rFonts w:eastAsia="SimSun" w:cs="Arial"/>
          <w:lang w:val="en"/>
        </w:rPr>
        <w:t>image</w:t>
      </w:r>
    </w:p>
    <w:p w14:paraId="10929561" w14:textId="111C0BFC" w:rsidR="001A3A28" w:rsidRPr="001A3A28" w:rsidRDefault="001A3A28" w:rsidP="004F59D6">
      <w:pPr>
        <w:widowControl w:val="0"/>
        <w:autoSpaceDE w:val="0"/>
        <w:autoSpaceDN w:val="0"/>
        <w:adjustRightInd w:val="0"/>
        <w:spacing w:after="200" w:line="276" w:lineRule="auto"/>
        <w:ind w:left="2880"/>
        <w:rPr>
          <w:rFonts w:eastAsia="SimSun" w:cs="Arial"/>
          <w:lang w:val="en"/>
        </w:rPr>
      </w:pPr>
      <w:r w:rsidRPr="001A3A28">
        <w:rPr>
          <w:rFonts w:eastAsia="SimSun" w:cs="Arial"/>
          <w:b/>
          <w:u w:val="single"/>
          <w:lang w:val="en"/>
        </w:rPr>
        <w:t>source</w:t>
      </w:r>
      <w:r>
        <w:rPr>
          <w:rFonts w:eastAsia="SimSun" w:cs="Arial"/>
          <w:b/>
          <w:lang w:val="en"/>
        </w:rPr>
        <w:t xml:space="preserve"> : </w:t>
      </w:r>
      <w:r>
        <w:rPr>
          <w:rFonts w:eastAsia="SimSun" w:cs="Arial"/>
          <w:lang w:val="en"/>
        </w:rPr>
        <w:t>short name of the system of record</w:t>
      </w:r>
    </w:p>
    <w:p w14:paraId="158D8650" w14:textId="1812EF76" w:rsidR="00E55ADF" w:rsidRDefault="00BF7F60" w:rsidP="00E55ADF">
      <w:pPr>
        <w:widowControl w:val="0"/>
        <w:autoSpaceDE w:val="0"/>
        <w:autoSpaceDN w:val="0"/>
        <w:adjustRightInd w:val="0"/>
        <w:spacing w:after="200" w:line="276" w:lineRule="auto"/>
        <w:ind w:left="2880"/>
        <w:rPr>
          <w:rFonts w:eastAsia="SimSun" w:cs="Arial"/>
          <w:lang w:val="en"/>
        </w:rPr>
      </w:pPr>
      <w:r w:rsidRPr="00954B66">
        <w:rPr>
          <w:rFonts w:eastAsia="SimSun" w:cs="Arial"/>
          <w:b/>
          <w:u w:val="single"/>
          <w:lang w:val="en"/>
        </w:rPr>
        <w:t>id</w:t>
      </w:r>
      <w:r>
        <w:rPr>
          <w:rFonts w:eastAsia="SimSun" w:cs="Arial"/>
          <w:lang w:val="en"/>
        </w:rPr>
        <w:t xml:space="preserve"> </w:t>
      </w:r>
      <w:r w:rsidR="00141D4A" w:rsidRPr="000753BF">
        <w:rPr>
          <w:rFonts w:eastAsia="SimSun" w:cs="Arial"/>
          <w:lang w:val="en"/>
        </w:rPr>
        <w:t xml:space="preserve">: </w:t>
      </w:r>
      <w:r w:rsidR="00CE767A">
        <w:rPr>
          <w:rFonts w:eastAsia="SimSun" w:cs="Arial"/>
          <w:lang w:val="en"/>
        </w:rPr>
        <w:t xml:space="preserve">when used with hasPrimaryDepiction, the </w:t>
      </w:r>
      <w:r w:rsidR="00141D4A" w:rsidRPr="000753BF">
        <w:rPr>
          <w:rFonts w:eastAsia="SimSun" w:cs="Arial"/>
          <w:lang w:val="en"/>
        </w:rPr>
        <w:t xml:space="preserve">partner defined ID of the </w:t>
      </w:r>
      <w:r w:rsidR="0025592C">
        <w:rPr>
          <w:rFonts w:eastAsia="SimSun" w:cs="Arial"/>
          <w:lang w:val="en"/>
        </w:rPr>
        <w:t xml:space="preserve">primary </w:t>
      </w:r>
      <w:r w:rsidR="00141D4A" w:rsidRPr="000753BF">
        <w:rPr>
          <w:rFonts w:eastAsia="SimSun" w:cs="Arial"/>
          <w:lang w:val="en"/>
        </w:rPr>
        <w:t xml:space="preserve">image depicting this object </w:t>
      </w:r>
      <w:r w:rsidR="00CE767A">
        <w:rPr>
          <w:rFonts w:eastAsia="SimSun" w:cs="Arial"/>
          <w:lang w:val="en"/>
        </w:rPr>
        <w:t xml:space="preserve">should be used and it </w:t>
      </w:r>
      <w:r w:rsidR="00141D4A" w:rsidRPr="000753BF">
        <w:rPr>
          <w:rFonts w:eastAsia="SimSun" w:cs="Arial"/>
          <w:lang w:val="en"/>
        </w:rPr>
        <w:t xml:space="preserve">should </w:t>
      </w:r>
      <w:r w:rsidR="00CE767A">
        <w:rPr>
          <w:rFonts w:eastAsia="SimSun" w:cs="Arial"/>
          <w:lang w:val="en"/>
        </w:rPr>
        <w:t xml:space="preserve">represent the </w:t>
      </w:r>
      <w:r w:rsidR="00141D4A" w:rsidRPr="000753BF">
        <w:rPr>
          <w:rFonts w:eastAsia="SimSun" w:cs="Arial"/>
          <w:lang w:val="en"/>
        </w:rPr>
        <w:t xml:space="preserve">largest image available that </w:t>
      </w:r>
      <w:r>
        <w:rPr>
          <w:rFonts w:eastAsia="SimSun" w:cs="Arial"/>
          <w:lang w:val="en"/>
        </w:rPr>
        <w:t xml:space="preserve">constitutes a “general” and full view of the cultural </w:t>
      </w:r>
      <w:r w:rsidR="00141D4A" w:rsidRPr="000753BF">
        <w:rPr>
          <w:rFonts w:eastAsia="SimSun" w:cs="Arial"/>
          <w:lang w:val="en"/>
        </w:rPr>
        <w:t xml:space="preserve">object in a </w:t>
      </w:r>
      <w:r w:rsidR="0025592C">
        <w:rPr>
          <w:rFonts w:eastAsia="SimSun" w:cs="Arial"/>
          <w:lang w:val="en"/>
        </w:rPr>
        <w:t>natural way, e.g. visible light</w:t>
      </w:r>
      <w:r w:rsidR="00090DB7">
        <w:rPr>
          <w:rFonts w:eastAsia="SimSun" w:cs="Arial"/>
          <w:lang w:val="en"/>
        </w:rPr>
        <w:t xml:space="preserve">; if multiple primary depictions are provided, </w:t>
      </w:r>
      <w:r w:rsidR="00090DB7" w:rsidRPr="001C4AF9">
        <w:rPr>
          <w:rFonts w:eastAsia="SimSun" w:cs="Arial"/>
          <w:u w:val="single"/>
          <w:lang w:val="en"/>
        </w:rPr>
        <w:t>only the first one will be automatically imported</w:t>
      </w:r>
      <w:r w:rsidR="00090DB7">
        <w:rPr>
          <w:rFonts w:eastAsia="SimSun" w:cs="Arial"/>
          <w:lang w:val="en"/>
        </w:rPr>
        <w:t xml:space="preserve"> as </w:t>
      </w:r>
      <w:r w:rsidR="00090DB7" w:rsidRPr="001C4AF9">
        <w:rPr>
          <w:rFonts w:eastAsia="SimSun" w:cs="Arial"/>
          <w:lang w:val="en"/>
        </w:rPr>
        <w:t>the dossier image</w:t>
      </w:r>
      <w:r w:rsidR="00090DB7">
        <w:rPr>
          <w:rFonts w:eastAsia="SimSun" w:cs="Arial"/>
          <w:lang w:val="en"/>
        </w:rPr>
        <w:t xml:space="preserve"> within ConservationSpace</w:t>
      </w:r>
    </w:p>
    <w:p w14:paraId="7C0478CB" w14:textId="41364FF2" w:rsidR="001A3A28" w:rsidRDefault="001A3A28" w:rsidP="00E55ADF">
      <w:pPr>
        <w:widowControl w:val="0"/>
        <w:autoSpaceDE w:val="0"/>
        <w:autoSpaceDN w:val="0"/>
        <w:adjustRightInd w:val="0"/>
        <w:spacing w:after="200" w:line="276" w:lineRule="auto"/>
        <w:ind w:left="2880"/>
        <w:rPr>
          <w:ins w:id="7" w:author="Beaudet, David" w:date="2016-08-02T09:32:00Z"/>
          <w:rFonts w:eastAsia="SimSun" w:cs="Arial"/>
          <w:lang w:val="en"/>
        </w:rPr>
      </w:pPr>
      <w:r w:rsidRPr="00AF71DE">
        <w:rPr>
          <w:rFonts w:eastAsia="SimSun" w:cs="Arial"/>
          <w:b/>
          <w:u w:val="single"/>
          <w:lang w:val="en"/>
        </w:rPr>
        <w:t>classification</w:t>
      </w:r>
      <w:r w:rsidRPr="001A3A28">
        <w:rPr>
          <w:rFonts w:eastAsia="SimSun" w:cs="Arial"/>
          <w:lang w:val="en"/>
        </w:rPr>
        <w:t xml:space="preserve"> : </w:t>
      </w:r>
      <w:r>
        <w:rPr>
          <w:rFonts w:eastAsia="SimSun" w:cs="Arial"/>
          <w:lang w:val="en"/>
        </w:rPr>
        <w:t>type of image – used to map to partner ontology, e.g. “image”, “photography”, “scientific_image”, etc.</w:t>
      </w:r>
    </w:p>
    <w:p w14:paraId="6024E4C9" w14:textId="77777777" w:rsidR="00756170" w:rsidRDefault="00756170">
      <w:pPr>
        <w:ind w:left="2160" w:firstLine="720"/>
        <w:rPr>
          <w:ins w:id="8" w:author="Beaudet, David" w:date="2016-08-02T09:32:00Z"/>
          <w:rFonts w:eastAsia="SimSun" w:cs="Arial"/>
          <w:lang w:val="en"/>
        </w:rPr>
        <w:pPrChange w:id="9" w:author="Beaudet, David" w:date="2016-08-02T09:32:00Z">
          <w:pPr>
            <w:ind w:left="1440" w:firstLine="720"/>
          </w:pPr>
        </w:pPrChange>
      </w:pPr>
      <w:ins w:id="10" w:author="Beaudet, David" w:date="2016-08-02T09:32:00Z">
        <w:r w:rsidRPr="004A3A32">
          <w:rPr>
            <w:rFonts w:eastAsia="SimSun" w:cs="Arial"/>
            <w:b/>
            <w:u w:val="single"/>
            <w:lang w:val="en"/>
          </w:rPr>
          <w:t>fingerprint</w:t>
        </w:r>
        <w:r>
          <w:rPr>
            <w:rFonts w:eastAsia="SimSun" w:cs="Arial"/>
            <w:lang w:val="en"/>
          </w:rPr>
          <w:t xml:space="preserve"> : a partner computed value supplied for change detection</w:t>
        </w:r>
      </w:ins>
    </w:p>
    <w:p w14:paraId="29DB60FF" w14:textId="0269DE2C" w:rsidR="00756170" w:rsidRPr="001A3A28" w:rsidDel="00756170" w:rsidRDefault="00756170" w:rsidP="00E55ADF">
      <w:pPr>
        <w:widowControl w:val="0"/>
        <w:autoSpaceDE w:val="0"/>
        <w:autoSpaceDN w:val="0"/>
        <w:adjustRightInd w:val="0"/>
        <w:spacing w:after="200" w:line="276" w:lineRule="auto"/>
        <w:ind w:left="2880"/>
        <w:rPr>
          <w:del w:id="11" w:author="Beaudet, David" w:date="2016-08-02T09:32:00Z"/>
          <w:rFonts w:eastAsia="SimSun" w:cs="Arial"/>
          <w:lang w:val="en"/>
        </w:rPr>
      </w:pPr>
    </w:p>
    <w:p w14:paraId="00B2B562" w14:textId="59AD0AD5" w:rsidR="00E55ADF" w:rsidRPr="00E55ADF" w:rsidRDefault="00E55ADF" w:rsidP="00E55ADF">
      <w:pPr>
        <w:widowControl w:val="0"/>
        <w:autoSpaceDE w:val="0"/>
        <w:autoSpaceDN w:val="0"/>
        <w:adjustRightInd w:val="0"/>
        <w:spacing w:after="200" w:line="276" w:lineRule="auto"/>
        <w:rPr>
          <w:rFonts w:eastAsia="SimSun" w:cs="Arial"/>
          <w:lang w:val="en"/>
        </w:rPr>
      </w:pPr>
      <w:r w:rsidRPr="00E55ADF">
        <w:rPr>
          <w:rFonts w:eastAsia="SimSun" w:cs="Arial"/>
          <w:lang w:val="en"/>
        </w:rPr>
        <w:tab/>
      </w:r>
      <w:r w:rsidRPr="00E55ADF">
        <w:rPr>
          <w:rFonts w:eastAsia="SimSun" w:cs="Arial"/>
          <w:lang w:val="en"/>
        </w:rPr>
        <w:tab/>
        <w:t>}</w:t>
      </w:r>
      <w:r>
        <w:rPr>
          <w:rFonts w:eastAsia="SimSun" w:cs="Arial"/>
          <w:lang w:val="en"/>
        </w:rPr>
        <w:t>, …</w:t>
      </w:r>
    </w:p>
    <w:p w14:paraId="2CF477A5" w14:textId="77777777" w:rsidR="001518EB" w:rsidRDefault="001518EB" w:rsidP="001518EB">
      <w:pPr>
        <w:rPr>
          <w:rFonts w:eastAsia="SimSun"/>
          <w:lang w:val="en"/>
        </w:rPr>
      </w:pPr>
    </w:p>
    <w:p w14:paraId="399EC3FE" w14:textId="4EF795FB" w:rsidR="001518EB" w:rsidRDefault="00843D15" w:rsidP="001518EB">
      <w:pPr>
        <w:rPr>
          <w:rFonts w:eastAsia="SimSun"/>
          <w:lang w:val="en"/>
        </w:rPr>
      </w:pPr>
      <w:r>
        <w:rPr>
          <w:rFonts w:eastAsia="SimSun"/>
          <w:lang w:val="en"/>
        </w:rPr>
        <w:t xml:space="preserve">An </w:t>
      </w:r>
      <w:r w:rsidR="001518EB">
        <w:rPr>
          <w:rFonts w:eastAsia="SimSun"/>
          <w:lang w:val="en"/>
        </w:rPr>
        <w:t xml:space="preserve">unabridged  cultural object record for a partner would include </w:t>
      </w:r>
      <w:r>
        <w:rPr>
          <w:rFonts w:eastAsia="SimSun"/>
          <w:lang w:val="en"/>
        </w:rPr>
        <w:t xml:space="preserve">all properties for the particular classification of the object and, for the NGA, </w:t>
      </w:r>
      <w:r w:rsidR="008431C2">
        <w:rPr>
          <w:rFonts w:eastAsia="SimSun"/>
          <w:lang w:val="en"/>
        </w:rPr>
        <w:t xml:space="preserve">a fully formatted JSON response might </w:t>
      </w:r>
      <w:r>
        <w:rPr>
          <w:rFonts w:eastAsia="SimSun"/>
          <w:lang w:val="en"/>
        </w:rPr>
        <w:t>look like this:</w:t>
      </w:r>
    </w:p>
    <w:p w14:paraId="0C7A6590" w14:textId="77777777" w:rsidR="007123F7" w:rsidRPr="007123F7" w:rsidRDefault="007123F7" w:rsidP="007123F7">
      <w:pPr>
        <w:rPr>
          <w:rFonts w:ascii="SimSun" w:eastAsia="SimSun" w:hAnsi="SimSun"/>
          <w:sz w:val="20"/>
          <w:lang w:val="en"/>
        </w:rPr>
      </w:pPr>
      <w:r w:rsidRPr="007123F7">
        <w:rPr>
          <w:rFonts w:ascii="SimSun" w:eastAsia="SimSun" w:hAnsi="SimSun"/>
          <w:sz w:val="20"/>
          <w:lang w:val="en"/>
        </w:rPr>
        <w:t>{</w:t>
      </w:r>
    </w:p>
    <w:p w14:paraId="4E96EE13" w14:textId="77777777" w:rsidR="007123F7" w:rsidRPr="007123F7" w:rsidRDefault="007123F7" w:rsidP="007123F7">
      <w:pPr>
        <w:rPr>
          <w:rFonts w:ascii="SimSun" w:eastAsia="SimSun" w:hAnsi="SimSun"/>
          <w:sz w:val="20"/>
          <w:lang w:val="en"/>
        </w:rPr>
      </w:pPr>
      <w:r w:rsidRPr="007123F7">
        <w:rPr>
          <w:rFonts w:ascii="SimSun" w:eastAsia="SimSun" w:hAnsi="SimSun"/>
          <w:sz w:val="20"/>
          <w:lang w:val="en"/>
        </w:rPr>
        <w:tab/>
        <w:t>"record": {</w:t>
      </w:r>
    </w:p>
    <w:p w14:paraId="0F38218D" w14:textId="1A355A13" w:rsid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"namespace": "c</w:t>
      </w:r>
      <w:r w:rsidR="00CE767A">
        <w:rPr>
          <w:rFonts w:ascii="SimSun" w:eastAsia="SimSun" w:hAnsi="SimSun"/>
          <w:sz w:val="20"/>
          <w:lang w:val="en"/>
        </w:rPr>
        <w:t>ultObj</w:t>
      </w:r>
      <w:r w:rsidRPr="007123F7">
        <w:rPr>
          <w:rFonts w:ascii="SimSun" w:eastAsia="SimSun" w:hAnsi="SimSun"/>
          <w:sz w:val="20"/>
          <w:lang w:val="en"/>
        </w:rPr>
        <w:t>",</w:t>
      </w:r>
    </w:p>
    <w:p w14:paraId="003870F7" w14:textId="635A2068" w:rsidR="001A3A28" w:rsidRPr="007123F7" w:rsidRDefault="001A3A28" w:rsidP="00AF71DE">
      <w:pPr>
        <w:ind w:left="720" w:firstLine="720"/>
        <w:rPr>
          <w:rFonts w:ascii="SimSun" w:eastAsia="SimSun" w:hAnsi="SimSun"/>
          <w:sz w:val="20"/>
          <w:lang w:val="en"/>
        </w:rPr>
      </w:pPr>
      <w:r w:rsidRPr="007123F7">
        <w:rPr>
          <w:rFonts w:ascii="SimSun" w:eastAsia="SimSun" w:hAnsi="SimSun"/>
          <w:sz w:val="20"/>
          <w:lang w:val="en"/>
        </w:rPr>
        <w:t>"</w:t>
      </w:r>
      <w:r>
        <w:rPr>
          <w:rFonts w:ascii="SimSun" w:eastAsia="SimSun" w:hAnsi="SimSun"/>
          <w:sz w:val="20"/>
          <w:lang w:val="en"/>
        </w:rPr>
        <w:t>source</w:t>
      </w:r>
      <w:r w:rsidRPr="007123F7">
        <w:rPr>
          <w:rFonts w:ascii="SimSun" w:eastAsia="SimSun" w:hAnsi="SimSun"/>
          <w:sz w:val="20"/>
          <w:lang w:val="en"/>
        </w:rPr>
        <w:t>": "</w:t>
      </w:r>
      <w:r>
        <w:rPr>
          <w:rFonts w:ascii="SimSun" w:eastAsia="SimSun" w:hAnsi="SimSun"/>
          <w:sz w:val="20"/>
          <w:lang w:val="en"/>
        </w:rPr>
        <w:t>tms</w:t>
      </w:r>
      <w:r w:rsidRPr="007123F7">
        <w:rPr>
          <w:rFonts w:ascii="SimSun" w:eastAsia="SimSun" w:hAnsi="SimSun"/>
          <w:sz w:val="20"/>
          <w:lang w:val="en"/>
        </w:rPr>
        <w:t>",</w:t>
      </w:r>
    </w:p>
    <w:p w14:paraId="776BDF1C" w14:textId="77777777"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"id": 1138,</w:t>
      </w:r>
    </w:p>
    <w:p w14:paraId="005B1A8E" w14:textId="77777777"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"classification": "painting",</w:t>
      </w:r>
    </w:p>
    <w:p w14:paraId="421663EC" w14:textId="77777777"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"title": "The Feast of the Gods",</w:t>
      </w:r>
    </w:p>
    <w:p w14:paraId="70042043" w14:textId="0D47FE42"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"artistName</w:t>
      </w:r>
      <w:r w:rsidR="00AF1BCF">
        <w:rPr>
          <w:rFonts w:ascii="SimSun" w:eastAsia="SimSun" w:hAnsi="SimSun"/>
          <w:sz w:val="20"/>
          <w:lang w:val="en"/>
        </w:rPr>
        <w:t>s</w:t>
      </w:r>
      <w:r w:rsidRPr="007123F7">
        <w:rPr>
          <w:rFonts w:ascii="SimSun" w:eastAsia="SimSun" w:hAnsi="SimSun"/>
          <w:sz w:val="20"/>
          <w:lang w:val="en"/>
        </w:rPr>
        <w:t>": "Bellini, Giovanni</w:t>
      </w:r>
      <w:r w:rsidR="00AF1BCF">
        <w:rPr>
          <w:rFonts w:ascii="SimSun" w:eastAsia="SimSun" w:hAnsi="SimSun"/>
          <w:sz w:val="20"/>
          <w:lang w:val="en"/>
        </w:rPr>
        <w:t xml:space="preserve"> (artist); </w:t>
      </w:r>
      <w:r w:rsidRPr="007123F7">
        <w:rPr>
          <w:rFonts w:ascii="SimSun" w:eastAsia="SimSun" w:hAnsi="SimSun"/>
          <w:sz w:val="20"/>
          <w:lang w:val="en"/>
        </w:rPr>
        <w:t>Titian</w:t>
      </w:r>
      <w:r w:rsidR="00AF1BCF">
        <w:rPr>
          <w:rFonts w:ascii="SimSun" w:eastAsia="SimSun" w:hAnsi="SimSun"/>
          <w:sz w:val="20"/>
          <w:lang w:val="en"/>
        </w:rPr>
        <w:t xml:space="preserve"> (artist)</w:t>
      </w:r>
      <w:r w:rsidRPr="007123F7">
        <w:rPr>
          <w:rFonts w:ascii="SimSun" w:eastAsia="SimSun" w:hAnsi="SimSun"/>
          <w:sz w:val="20"/>
          <w:lang w:val="en"/>
        </w:rPr>
        <w:t>",</w:t>
      </w:r>
    </w:p>
    <w:p w14:paraId="69569629" w14:textId="00ADD8BA"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"attribution": "Giovanni Bellini and Titian",</w:t>
      </w:r>
    </w:p>
    <w:p w14:paraId="39CB8B6C" w14:textId="62A6FE5D"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"accessionNum": "1942.9.1",</w:t>
      </w:r>
    </w:p>
    <w:p w14:paraId="50B0709F" w14:textId="3B791A44"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"bibliography": ["Hartshorne, Rev.C.H.A Guide to Alnwick Castle.London, 1865: 62.", "&lt;i&gt; Paintings in the Collection of Joseph Widener at Lynnewood Hall. &lt; /i&gt; Intro. by Wilhelm R. Valentiner. Elkins Park, Pennsylvania, 1923: unpaginated, repro., as by Giovanni Bellini."],</w:t>
      </w:r>
    </w:p>
    <w:p w14:paraId="1BDD5B0E" w14:textId="77777777"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"displayDate": "1514 / 1529",</w:t>
      </w:r>
    </w:p>
    <w:p w14:paraId="15FAF304" w14:textId="77777777"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"creditLine": "Widener Collection",</w:t>
      </w:r>
    </w:p>
    <w:p w14:paraId="5749AC81" w14:textId="77777777"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"description": "The Feast of the Gods, Giovanni Bellini and Titian, 1514 / 1529",</w:t>
      </w:r>
    </w:p>
    <w:p w14:paraId="406BB8B7" w14:textId="2FF16C6F"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 xml:space="preserve">"location": </w:t>
      </w:r>
      <w:r w:rsidR="0055504D">
        <w:rPr>
          <w:rFonts w:ascii="SimSun" w:eastAsia="SimSun" w:hAnsi="SimSun"/>
          <w:sz w:val="20"/>
          <w:lang w:val="en"/>
        </w:rPr>
        <w:t>[</w:t>
      </w:r>
      <w:r w:rsidRPr="007123F7">
        <w:rPr>
          <w:rFonts w:ascii="SimSun" w:eastAsia="SimSun" w:hAnsi="SimSun"/>
          <w:sz w:val="20"/>
          <w:lang w:val="en"/>
        </w:rPr>
        <w:t>"</w:t>
      </w:r>
      <w:r w:rsidR="0055504D">
        <w:rPr>
          <w:rFonts w:ascii="SimSun" w:eastAsia="SimSun" w:hAnsi="SimSun"/>
          <w:sz w:val="20"/>
          <w:lang w:val="en"/>
        </w:rPr>
        <w:t>1942.9.1 – West Building Main Floor Gallery 12</w:t>
      </w:r>
      <w:r w:rsidRPr="007123F7">
        <w:rPr>
          <w:rFonts w:ascii="SimSun" w:eastAsia="SimSun" w:hAnsi="SimSun"/>
          <w:sz w:val="20"/>
          <w:lang w:val="en"/>
        </w:rPr>
        <w:t>"</w:t>
      </w:r>
      <w:r w:rsidR="0055504D">
        <w:rPr>
          <w:rFonts w:ascii="SimSun" w:eastAsia="SimSun" w:hAnsi="SimSun"/>
          <w:sz w:val="20"/>
          <w:lang w:val="en"/>
        </w:rPr>
        <w:t>]</w:t>
      </w:r>
      <w:r w:rsidRPr="007123F7">
        <w:rPr>
          <w:rFonts w:ascii="SimSun" w:eastAsia="SimSun" w:hAnsi="SimSun"/>
          <w:sz w:val="20"/>
          <w:lang w:val="en"/>
        </w:rPr>
        <w:t>,</w:t>
      </w:r>
    </w:p>
    <w:p w14:paraId="7F9A14E0" w14:textId="48F40685"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 xml:space="preserve">"homeLocation": </w:t>
      </w:r>
      <w:r w:rsidR="0055504D">
        <w:rPr>
          <w:rFonts w:ascii="SimSun" w:eastAsia="SimSun" w:hAnsi="SimSun"/>
          <w:sz w:val="20"/>
          <w:lang w:val="en"/>
        </w:rPr>
        <w:t>[</w:t>
      </w:r>
      <w:r w:rsidR="0055504D" w:rsidRPr="007123F7">
        <w:rPr>
          <w:rFonts w:ascii="SimSun" w:eastAsia="SimSun" w:hAnsi="SimSun"/>
          <w:sz w:val="20"/>
          <w:lang w:val="en"/>
        </w:rPr>
        <w:t>"</w:t>
      </w:r>
      <w:r w:rsidR="0055504D">
        <w:rPr>
          <w:rFonts w:ascii="SimSun" w:eastAsia="SimSun" w:hAnsi="SimSun"/>
          <w:sz w:val="20"/>
          <w:lang w:val="en"/>
        </w:rPr>
        <w:t>1942.9.1 – West Building Main Floor Gallery 12</w:t>
      </w:r>
      <w:r w:rsidR="0055504D" w:rsidRPr="007123F7">
        <w:rPr>
          <w:rFonts w:ascii="SimSun" w:eastAsia="SimSun" w:hAnsi="SimSun"/>
          <w:sz w:val="20"/>
          <w:lang w:val="en"/>
        </w:rPr>
        <w:t>"</w:t>
      </w:r>
      <w:r w:rsidR="0055504D">
        <w:rPr>
          <w:rFonts w:ascii="SimSun" w:eastAsia="SimSun" w:hAnsi="SimSun"/>
          <w:sz w:val="20"/>
          <w:lang w:val="en"/>
        </w:rPr>
        <w:t>]</w:t>
      </w:r>
      <w:r w:rsidR="0055504D" w:rsidRPr="007123F7">
        <w:rPr>
          <w:rFonts w:ascii="SimSun" w:eastAsia="SimSun" w:hAnsi="SimSun"/>
          <w:sz w:val="20"/>
          <w:lang w:val="en"/>
        </w:rPr>
        <w:t>,</w:t>
      </w:r>
    </w:p>
    <w:p w14:paraId="551FD1C1" w14:textId="77777777"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"inscription": "lower right on wooden tub: joannes bellinus venetus / p MDXIIII",</w:t>
      </w:r>
    </w:p>
    <w:p w14:paraId="40BEC709" w14:textId="77777777"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"medium": "oil on canvas",</w:t>
      </w:r>
    </w:p>
    <w:p w14:paraId="71E669A7" w14:textId="77777777"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"departmentAbbr": "DCRS",</w:t>
      </w:r>
    </w:p>
    <w:p w14:paraId="2F700D27" w14:textId="77777777"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"dimensions": "overall: 170.2 x 188 cm(67 x 74 in .) \n framed: 203.8 x 218.4 x 7.6 cm(80 1 / 4 x 86 x 3 in .)",</w:t>
      </w:r>
    </w:p>
    <w:p w14:paraId="78B550C7" w14:textId="77777777"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"provenance": "Probably commissioned by Alfonso I d 'Este, Duke of Ferrara [d. 1534);[1] by inheritance to his son, Ercole II d'Este, Duke of Ferrara[d .1559];by inheritance to his son, Alfonso II d 'Este, Duke of Ferrara [d. 1597]; by inheritance to his cousin, Cesare d' Este...",</w:t>
      </w:r>
    </w:p>
    <w:p w14:paraId="5EE8EAA9" w14:textId="6E4CC050" w:rsid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 xml:space="preserve">"references": </w:t>
      </w:r>
      <w:r w:rsidR="00E55ADF">
        <w:rPr>
          <w:rFonts w:ascii="SimSun" w:eastAsia="SimSun" w:hAnsi="SimSun"/>
          <w:sz w:val="20"/>
          <w:lang w:val="en"/>
        </w:rPr>
        <w:t>[</w:t>
      </w:r>
      <w:r w:rsidRPr="007123F7">
        <w:rPr>
          <w:rFonts w:ascii="SimSun" w:eastAsia="SimSun" w:hAnsi="SimSun"/>
          <w:sz w:val="20"/>
          <w:lang w:val="en"/>
        </w:rPr>
        <w:t>{</w:t>
      </w:r>
    </w:p>
    <w:p w14:paraId="287F45B7" w14:textId="1B4B7FE4"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t>"predicate": "hasPrimaryDepiction",</w:t>
      </w:r>
    </w:p>
    <w:p w14:paraId="35A23BAC" w14:textId="3A762139" w:rsidR="007123F7" w:rsidRPr="007123F7" w:rsidRDefault="00E55ADF" w:rsidP="007123F7">
      <w:pPr>
        <w:rPr>
          <w:rFonts w:ascii="SimSun" w:eastAsia="SimSun" w:hAnsi="SimSun"/>
          <w:sz w:val="20"/>
          <w:lang w:val="en"/>
        </w:rPr>
      </w:pPr>
      <w:r>
        <w:rPr>
          <w:rFonts w:ascii="SimSun" w:eastAsia="SimSun" w:hAnsi="SimSun"/>
          <w:sz w:val="20"/>
          <w:lang w:val="en"/>
        </w:rPr>
        <w:tab/>
      </w:r>
      <w:r w:rsidR="007123F7" w:rsidRPr="007123F7">
        <w:rPr>
          <w:rFonts w:ascii="SimSun" w:eastAsia="SimSun" w:hAnsi="SimSun"/>
          <w:sz w:val="20"/>
          <w:lang w:val="en"/>
        </w:rPr>
        <w:tab/>
      </w:r>
      <w:r w:rsidR="007123F7" w:rsidRPr="007123F7">
        <w:rPr>
          <w:rFonts w:ascii="SimSun" w:eastAsia="SimSun" w:hAnsi="SimSun"/>
          <w:sz w:val="20"/>
          <w:lang w:val="en"/>
        </w:rPr>
        <w:tab/>
        <w:t>"object": {</w:t>
      </w:r>
    </w:p>
    <w:p w14:paraId="2BD8062F" w14:textId="60E567EA" w:rsidR="007123F7" w:rsidRDefault="007123F7" w:rsidP="007123F7">
      <w:pPr>
        <w:rPr>
          <w:rFonts w:ascii="SimSun" w:eastAsia="SimSun" w:hAnsi="SimSun"/>
          <w:sz w:val="20"/>
          <w:lang w:val="en"/>
        </w:rPr>
      </w:pPr>
      <w:r w:rsidRPr="007123F7">
        <w:rPr>
          <w:rFonts w:ascii="SimSun" w:eastAsia="SimSun" w:hAnsi="SimSun"/>
          <w:sz w:val="20"/>
          <w:lang w:val="en"/>
        </w:rPr>
        <w:tab/>
      </w:r>
      <w:r w:rsidR="00E55ADF">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t>"namespace": "image",</w:t>
      </w:r>
    </w:p>
    <w:p w14:paraId="25E9C6D0" w14:textId="147CD6C8" w:rsidR="00DB1B9C" w:rsidRPr="007123F7" w:rsidRDefault="00DB1B9C" w:rsidP="00AF71DE">
      <w:pPr>
        <w:ind w:left="2160" w:firstLine="720"/>
        <w:rPr>
          <w:rFonts w:ascii="SimSun" w:eastAsia="SimSun" w:hAnsi="SimSun"/>
          <w:sz w:val="20"/>
          <w:lang w:val="en"/>
        </w:rPr>
      </w:pPr>
      <w:r>
        <w:rPr>
          <w:rFonts w:ascii="SimSun" w:eastAsia="SimSun" w:hAnsi="SimSun"/>
          <w:sz w:val="20"/>
          <w:lang w:val="en"/>
        </w:rPr>
        <w:t>"source": "intranet</w:t>
      </w:r>
      <w:r w:rsidRPr="007123F7">
        <w:rPr>
          <w:rFonts w:ascii="SimSun" w:eastAsia="SimSun" w:hAnsi="SimSun"/>
          <w:sz w:val="20"/>
          <w:lang w:val="en"/>
        </w:rPr>
        <w:t>"</w:t>
      </w:r>
      <w:r>
        <w:rPr>
          <w:rFonts w:ascii="SimSun" w:eastAsia="SimSun" w:hAnsi="SimSun"/>
          <w:sz w:val="20"/>
          <w:lang w:val="en"/>
        </w:rPr>
        <w:t>,</w:t>
      </w:r>
    </w:p>
    <w:p w14:paraId="1972049B" w14:textId="3B69B183" w:rsid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00E55ADF">
        <w:rPr>
          <w:rFonts w:ascii="SimSun" w:eastAsia="SimSun" w:hAnsi="SimSun"/>
          <w:sz w:val="20"/>
          <w:lang w:val="en"/>
        </w:rPr>
        <w:tab/>
      </w:r>
      <w:r w:rsidRPr="007123F7">
        <w:rPr>
          <w:rFonts w:ascii="SimSun" w:eastAsia="SimSun" w:hAnsi="SimSun"/>
          <w:sz w:val="20"/>
          <w:lang w:val="en"/>
        </w:rPr>
        <w:tab/>
        <w:t>"id": "</w:t>
      </w:r>
      <w:r w:rsidR="00E268A7" w:rsidRPr="00E268A7">
        <w:rPr>
          <w:rFonts w:ascii="SimSun" w:eastAsia="SimSun" w:hAnsi="SimSun"/>
          <w:sz w:val="20"/>
          <w:lang w:val="en"/>
        </w:rPr>
        <w:t>d63a8ffd-bdac-498c-b861-a53e11989cef</w:t>
      </w:r>
      <w:r w:rsidRPr="007123F7">
        <w:rPr>
          <w:rFonts w:ascii="SimSun" w:eastAsia="SimSun" w:hAnsi="SimSun"/>
          <w:sz w:val="20"/>
          <w:lang w:val="en"/>
        </w:rPr>
        <w:t>"</w:t>
      </w:r>
      <w:r w:rsidR="00DB1B9C">
        <w:rPr>
          <w:rFonts w:ascii="SimSun" w:eastAsia="SimSun" w:hAnsi="SimSun"/>
          <w:sz w:val="20"/>
          <w:lang w:val="en"/>
        </w:rPr>
        <w:t>,</w:t>
      </w:r>
    </w:p>
    <w:p w14:paraId="2494FC53" w14:textId="77777777" w:rsidR="00190C1B" w:rsidRDefault="00DB1B9C" w:rsidP="007123F7">
      <w:pPr>
        <w:rPr>
          <w:ins w:id="12" w:author="Beaudet, David" w:date="2016-08-02T09:30:00Z"/>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t>"classification": "</w:t>
      </w:r>
      <w:r w:rsidR="00F01040">
        <w:rPr>
          <w:rFonts w:ascii="SimSun" w:eastAsia="SimSun" w:hAnsi="SimSun"/>
          <w:sz w:val="20"/>
          <w:lang w:val="en"/>
        </w:rPr>
        <w:t>photography</w:t>
      </w:r>
      <w:r w:rsidRPr="007123F7">
        <w:rPr>
          <w:rFonts w:ascii="SimSun" w:eastAsia="SimSun" w:hAnsi="SimSun"/>
          <w:sz w:val="20"/>
          <w:lang w:val="en"/>
        </w:rPr>
        <w:t>"</w:t>
      </w:r>
      <w:r>
        <w:rPr>
          <w:rFonts w:ascii="SimSun" w:eastAsia="SimSun" w:hAnsi="SimSun"/>
          <w:sz w:val="20"/>
          <w:lang w:val="en"/>
        </w:rPr>
        <w:t>,</w:t>
      </w:r>
    </w:p>
    <w:p w14:paraId="3956DD33" w14:textId="5DE6A86D" w:rsidR="00190C1B" w:rsidRDefault="00190C1B">
      <w:pPr>
        <w:ind w:left="2160" w:firstLine="720"/>
        <w:rPr>
          <w:ins w:id="13" w:author="Beaudet, David" w:date="2016-08-02T09:30:00Z"/>
          <w:rFonts w:ascii="SimSun" w:eastAsia="SimSun" w:hAnsi="SimSun"/>
          <w:sz w:val="20"/>
          <w:lang w:val="en"/>
        </w:rPr>
        <w:pPrChange w:id="14" w:author="Beaudet, David" w:date="2016-08-02T09:30:00Z">
          <w:pPr/>
        </w:pPrChange>
      </w:pPr>
      <w:ins w:id="15" w:author="Beaudet, David" w:date="2016-08-02T09:30:00Z">
        <w:r w:rsidRPr="007123F7">
          <w:rPr>
            <w:rFonts w:ascii="SimSun" w:eastAsia="SimSun" w:hAnsi="SimSun"/>
            <w:sz w:val="20"/>
            <w:lang w:val="en"/>
          </w:rPr>
          <w:t>"</w:t>
        </w:r>
        <w:r>
          <w:rPr>
            <w:rFonts w:ascii="SimSun" w:eastAsia="SimSun" w:hAnsi="SimSun"/>
            <w:sz w:val="20"/>
            <w:lang w:val="en"/>
          </w:rPr>
          <w:t>fingerprint</w:t>
        </w:r>
        <w:r w:rsidRPr="007123F7">
          <w:rPr>
            <w:rFonts w:ascii="SimSun" w:eastAsia="SimSun" w:hAnsi="SimSun"/>
            <w:sz w:val="20"/>
            <w:lang w:val="en"/>
          </w:rPr>
          <w:t>":"</w:t>
        </w:r>
        <w:r>
          <w:rPr>
            <w:rFonts w:ascii="Consolas" w:hAnsi="Consolas" w:cs="Consolas"/>
            <w:sz w:val="20"/>
            <w:szCs w:val="20"/>
          </w:rPr>
          <w:t>352e146e8195364ade2c5f34bf1aead29b1fbbe91c</w:t>
        </w:r>
        <w:r w:rsidRPr="007123F7">
          <w:rPr>
            <w:rFonts w:ascii="SimSun" w:eastAsia="SimSun" w:hAnsi="SimSun"/>
            <w:sz w:val="20"/>
            <w:lang w:val="en"/>
          </w:rPr>
          <w:t>"</w:t>
        </w:r>
        <w:r>
          <w:rPr>
            <w:rFonts w:ascii="SimSun" w:eastAsia="SimSun" w:hAnsi="SimSun"/>
            <w:sz w:val="20"/>
            <w:lang w:val="en"/>
          </w:rPr>
          <w:t>,</w:t>
        </w:r>
      </w:ins>
    </w:p>
    <w:p w14:paraId="6BC32B09" w14:textId="77777777" w:rsidR="00190C1B" w:rsidRDefault="00190C1B" w:rsidP="007123F7">
      <w:pPr>
        <w:rPr>
          <w:ins w:id="16" w:author="Beaudet, David" w:date="2016-08-02T09:30:00Z"/>
          <w:rFonts w:ascii="SimSun" w:eastAsia="SimSun" w:hAnsi="SimSun"/>
          <w:sz w:val="20"/>
          <w:lang w:val="en"/>
        </w:rPr>
      </w:pPr>
    </w:p>
    <w:p w14:paraId="46276561" w14:textId="02A0BEC5"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t>}</w:t>
      </w:r>
    </w:p>
    <w:p w14:paraId="7069277B" w14:textId="117AA272" w:rsidR="007123F7" w:rsidRPr="007123F7" w:rsidRDefault="007123F7" w:rsidP="007123F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w:t>
      </w:r>
      <w:r w:rsidR="00E55ADF">
        <w:rPr>
          <w:rFonts w:ascii="SimSun" w:eastAsia="SimSun" w:hAnsi="SimSun"/>
          <w:sz w:val="20"/>
          <w:lang w:val="en"/>
        </w:rPr>
        <w:t>]</w:t>
      </w:r>
    </w:p>
    <w:p w14:paraId="0D1C9372" w14:textId="77777777" w:rsidR="007123F7" w:rsidRPr="007123F7" w:rsidRDefault="007123F7" w:rsidP="007123F7">
      <w:pPr>
        <w:rPr>
          <w:rFonts w:ascii="SimSun" w:eastAsia="SimSun" w:hAnsi="SimSun"/>
          <w:sz w:val="20"/>
          <w:lang w:val="en"/>
        </w:rPr>
      </w:pPr>
      <w:r w:rsidRPr="007123F7">
        <w:rPr>
          <w:rFonts w:ascii="SimSun" w:eastAsia="SimSun" w:hAnsi="SimSun"/>
          <w:sz w:val="20"/>
          <w:lang w:val="en"/>
        </w:rPr>
        <w:tab/>
        <w:t>}</w:t>
      </w:r>
    </w:p>
    <w:p w14:paraId="0CF1A51D" w14:textId="1C513656" w:rsidR="007123F7" w:rsidRPr="007123F7" w:rsidRDefault="007123F7" w:rsidP="007123F7">
      <w:pPr>
        <w:rPr>
          <w:rFonts w:ascii="SimSun" w:eastAsia="SimSun" w:hAnsi="SimSun"/>
          <w:sz w:val="20"/>
          <w:lang w:val="en"/>
        </w:rPr>
      </w:pPr>
      <w:r w:rsidRPr="007123F7">
        <w:rPr>
          <w:rFonts w:ascii="SimSun" w:eastAsia="SimSun" w:hAnsi="SimSun"/>
          <w:sz w:val="20"/>
          <w:lang w:val="en"/>
        </w:rPr>
        <w:t>}</w:t>
      </w:r>
    </w:p>
    <w:p w14:paraId="4B2532F1" w14:textId="72A6BBC1" w:rsidR="00865EA2" w:rsidRPr="0018770C" w:rsidRDefault="00865EA2" w:rsidP="00865EA2">
      <w:pPr>
        <w:pStyle w:val="Heading4"/>
        <w:rPr>
          <w:rFonts w:asciiTheme="minorHAnsi" w:hAnsiTheme="minorHAnsi"/>
          <w:lang w:val="en"/>
        </w:rPr>
      </w:pPr>
      <w:r w:rsidRPr="0018770C">
        <w:rPr>
          <w:rFonts w:asciiTheme="minorHAnsi" w:hAnsiTheme="minorHAnsi"/>
          <w:lang w:val="en"/>
        </w:rPr>
        <w:t>Implementation Notes</w:t>
      </w:r>
    </w:p>
    <w:p w14:paraId="0C573377" w14:textId="72A383BD" w:rsidR="003E4F5B" w:rsidRDefault="000954F7" w:rsidP="00865EA2">
      <w:pPr>
        <w:pStyle w:val="ListParagraph"/>
        <w:numPr>
          <w:ilvl w:val="0"/>
          <w:numId w:val="16"/>
        </w:numPr>
        <w:rPr>
          <w:lang w:val="en"/>
        </w:rPr>
      </w:pPr>
      <w:r>
        <w:rPr>
          <w:lang w:val="en"/>
        </w:rPr>
        <w:t>T</w:t>
      </w:r>
      <w:r w:rsidR="003E4F5B">
        <w:rPr>
          <w:lang w:val="en"/>
        </w:rPr>
        <w:t xml:space="preserve">he ontology </w:t>
      </w:r>
      <w:r>
        <w:rPr>
          <w:lang w:val="en"/>
        </w:rPr>
        <w:t xml:space="preserve">model </w:t>
      </w:r>
      <w:r w:rsidR="003E4F5B">
        <w:rPr>
          <w:lang w:val="en"/>
        </w:rPr>
        <w:t xml:space="preserve">(see </w:t>
      </w:r>
      <w:r>
        <w:rPr>
          <w:lang w:val="en"/>
        </w:rPr>
        <w:t xml:space="preserve">services at the </w:t>
      </w:r>
      <w:r w:rsidR="003E4F5B">
        <w:rPr>
          <w:lang w:val="en"/>
        </w:rPr>
        <w:t>end of this document) should be consulted before embarking on an implementation as it lists the properties that are considered to be mandatory</w:t>
      </w:r>
      <w:r>
        <w:rPr>
          <w:lang w:val="en"/>
        </w:rPr>
        <w:t xml:space="preserve"> for each partner</w:t>
      </w:r>
      <w:r w:rsidR="003E4F5B">
        <w:rPr>
          <w:lang w:val="en"/>
        </w:rPr>
        <w:t xml:space="preserve">, based on </w:t>
      </w:r>
      <w:r>
        <w:rPr>
          <w:lang w:val="en"/>
        </w:rPr>
        <w:t>the cultural object classification</w:t>
      </w:r>
      <w:r w:rsidR="003E4F5B">
        <w:rPr>
          <w:lang w:val="en"/>
        </w:rPr>
        <w:t>.  In other words</w:t>
      </w:r>
      <w:r>
        <w:rPr>
          <w:lang w:val="en"/>
        </w:rPr>
        <w:t xml:space="preserve">, for a drawing, there might be a different set of mandatory </w:t>
      </w:r>
      <w:r w:rsidR="003E4F5B">
        <w:rPr>
          <w:lang w:val="en"/>
        </w:rPr>
        <w:t xml:space="preserve">fields than for a painting.  Only the ontology specific to each partner defines these requirements. </w:t>
      </w:r>
      <w:r w:rsidR="001A3A28">
        <w:rPr>
          <w:lang w:val="en"/>
        </w:rPr>
        <w:t>There is no harm in including all fields regardless of the cultural object’s classification as ConservationSpace will simply ignore extraneous fields.</w:t>
      </w:r>
    </w:p>
    <w:p w14:paraId="04ADA50B" w14:textId="22963B31" w:rsidR="00426C2F" w:rsidRPr="00426C2F" w:rsidRDefault="000954F7" w:rsidP="00865EA2">
      <w:pPr>
        <w:pStyle w:val="ListParagraph"/>
        <w:numPr>
          <w:ilvl w:val="0"/>
          <w:numId w:val="16"/>
        </w:numPr>
        <w:rPr>
          <w:lang w:val="en"/>
        </w:rPr>
      </w:pPr>
      <w:r>
        <w:rPr>
          <w:lang w:val="en"/>
        </w:rPr>
        <w:t>a</w:t>
      </w:r>
      <w:r w:rsidR="00426C2F">
        <w:rPr>
          <w:lang w:val="en"/>
        </w:rPr>
        <w:t>ny property other than “id”</w:t>
      </w:r>
      <w:r w:rsidR="001A3A28">
        <w:rPr>
          <w:lang w:val="en"/>
        </w:rPr>
        <w:t>, “namespace”, “source”, or “classification”</w:t>
      </w:r>
      <w:r w:rsidR="00426C2F">
        <w:rPr>
          <w:lang w:val="en"/>
        </w:rPr>
        <w:t xml:space="preserve"> may be defined as a </w:t>
      </w:r>
      <w:r w:rsidR="00ED2860">
        <w:rPr>
          <w:lang w:val="en"/>
        </w:rPr>
        <w:t>multivalued</w:t>
      </w:r>
      <w:r w:rsidR="00426C2F">
        <w:rPr>
          <w:lang w:val="en"/>
        </w:rPr>
        <w:t xml:space="preserve"> property </w:t>
      </w:r>
      <w:r w:rsidR="00214F93">
        <w:rPr>
          <w:lang w:val="en"/>
        </w:rPr>
        <w:t xml:space="preserve">as needed </w:t>
      </w:r>
      <w:r w:rsidR="00426C2F">
        <w:rPr>
          <w:lang w:val="en"/>
        </w:rPr>
        <w:t xml:space="preserve">– ConservationSpace will automatically detect both the cardinality and the data type (numerical, </w:t>
      </w:r>
      <w:r w:rsidR="00ED2860">
        <w:rPr>
          <w:lang w:val="en"/>
        </w:rPr>
        <w:t>Boolean</w:t>
      </w:r>
      <w:r w:rsidR="00426C2F">
        <w:rPr>
          <w:lang w:val="en"/>
        </w:rPr>
        <w:t>, date, or string)</w:t>
      </w:r>
      <w:r w:rsidR="001A3A28">
        <w:rPr>
          <w:lang w:val="en"/>
        </w:rPr>
        <w:t xml:space="preserve"> based on the JSON response.</w:t>
      </w:r>
    </w:p>
    <w:p w14:paraId="08D2585F" w14:textId="010C7DD7" w:rsidR="00F826A1" w:rsidRPr="00F826A1" w:rsidRDefault="00F826A1" w:rsidP="00865EA2">
      <w:pPr>
        <w:pStyle w:val="ListParagraph"/>
        <w:numPr>
          <w:ilvl w:val="0"/>
          <w:numId w:val="16"/>
        </w:numPr>
        <w:rPr>
          <w:lang w:val="en"/>
        </w:rPr>
      </w:pPr>
      <w:r>
        <w:rPr>
          <w:lang w:val="en"/>
        </w:rPr>
        <w:t xml:space="preserve">classification is a mandatory property that is used to map the cultural object to the appropriate ontology model within ConservationSpace – </w:t>
      </w:r>
      <w:r w:rsidRPr="00F826A1">
        <w:rPr>
          <w:i/>
          <w:lang w:val="en"/>
        </w:rPr>
        <w:t xml:space="preserve">the partner </w:t>
      </w:r>
      <w:r>
        <w:rPr>
          <w:i/>
          <w:lang w:val="en"/>
        </w:rPr>
        <w:t xml:space="preserve">data </w:t>
      </w:r>
      <w:r w:rsidRPr="00F826A1">
        <w:rPr>
          <w:i/>
          <w:lang w:val="en"/>
        </w:rPr>
        <w:t>model should be consulted in order to determine the appropriate logic to use when computing the classification property</w:t>
      </w:r>
    </w:p>
    <w:p w14:paraId="503CFF48" w14:textId="4C840F57" w:rsidR="00865EA2" w:rsidRPr="0018770C" w:rsidRDefault="00214F93" w:rsidP="00865EA2">
      <w:pPr>
        <w:pStyle w:val="ListParagraph"/>
        <w:numPr>
          <w:ilvl w:val="0"/>
          <w:numId w:val="16"/>
        </w:numPr>
        <w:rPr>
          <w:lang w:val="en"/>
        </w:rPr>
      </w:pPr>
      <w:r>
        <w:rPr>
          <w:rFonts w:cs="Arial"/>
          <w:lang w:val="en"/>
        </w:rPr>
        <w:t>references</w:t>
      </w:r>
      <w:r w:rsidR="00865EA2" w:rsidRPr="0018770C">
        <w:rPr>
          <w:rFonts w:cs="Arial"/>
          <w:lang w:val="en"/>
        </w:rPr>
        <w:t xml:space="preserve"> - Cultural objects potentially have relationships</w:t>
      </w:r>
      <w:r w:rsidR="007574B9">
        <w:rPr>
          <w:rFonts w:cs="Arial"/>
          <w:lang w:val="en"/>
        </w:rPr>
        <w:t xml:space="preserve"> with other cultural objects, for example, p</w:t>
      </w:r>
      <w:r w:rsidR="00865EA2" w:rsidRPr="0018770C">
        <w:rPr>
          <w:rFonts w:cs="Arial"/>
          <w:lang w:val="en"/>
        </w:rPr>
        <w:t>arent, child, or sibling</w:t>
      </w:r>
      <w:r w:rsidR="007574B9">
        <w:rPr>
          <w:rFonts w:cs="Arial"/>
          <w:lang w:val="en"/>
        </w:rPr>
        <w:t xml:space="preserve"> relationships</w:t>
      </w:r>
      <w:r>
        <w:rPr>
          <w:rFonts w:cs="Arial"/>
          <w:lang w:val="en"/>
        </w:rPr>
        <w:t>, or with images</w:t>
      </w:r>
      <w:r w:rsidR="007574B9">
        <w:rPr>
          <w:rFonts w:cs="Arial"/>
          <w:lang w:val="en"/>
        </w:rPr>
        <w:t xml:space="preserve">.  These relationships will be represented in conservation space </w:t>
      </w:r>
      <w:r>
        <w:rPr>
          <w:rFonts w:cs="Arial"/>
          <w:lang w:val="en"/>
        </w:rPr>
        <w:t>via a</w:t>
      </w:r>
      <w:r w:rsidR="001A3A28">
        <w:rPr>
          <w:rFonts w:cs="Arial"/>
          <w:lang w:val="en"/>
        </w:rPr>
        <w:t xml:space="preserve"> simple</w:t>
      </w:r>
      <w:r>
        <w:rPr>
          <w:rFonts w:cs="Arial"/>
          <w:lang w:val="en"/>
        </w:rPr>
        <w:t xml:space="preserve"> </w:t>
      </w:r>
      <w:r w:rsidR="007574B9">
        <w:rPr>
          <w:rFonts w:cs="Arial"/>
          <w:lang w:val="en"/>
        </w:rPr>
        <w:t>“associated with” relationship.</w:t>
      </w:r>
      <w:r>
        <w:rPr>
          <w:rFonts w:cs="Arial"/>
          <w:lang w:val="en"/>
        </w:rPr>
        <w:t xml:space="preserve">  </w:t>
      </w:r>
    </w:p>
    <w:p w14:paraId="615DE6B6" w14:textId="552B7ED7" w:rsidR="00214F93" w:rsidRDefault="0008152C" w:rsidP="00865EA2">
      <w:pPr>
        <w:pStyle w:val="ListParagraph"/>
        <w:numPr>
          <w:ilvl w:val="0"/>
          <w:numId w:val="16"/>
        </w:numPr>
        <w:rPr>
          <w:lang w:val="en"/>
        </w:rPr>
      </w:pPr>
      <w:r w:rsidRPr="0018770C">
        <w:rPr>
          <w:lang w:val="en"/>
        </w:rPr>
        <w:t xml:space="preserve">ConservationSpace will support multi-value properties via JSON arrays.  However, nested collections of properties </w:t>
      </w:r>
      <w:r w:rsidR="00214F93">
        <w:rPr>
          <w:lang w:val="en"/>
        </w:rPr>
        <w:t xml:space="preserve">not specifically defined by the interface </w:t>
      </w:r>
      <w:r w:rsidRPr="0018770C">
        <w:rPr>
          <w:lang w:val="en"/>
        </w:rPr>
        <w:t>will be ignored by ConservationSpace</w:t>
      </w:r>
      <w:r w:rsidR="00214F93">
        <w:rPr>
          <w:lang w:val="en"/>
        </w:rPr>
        <w:t xml:space="preserve">.  For example, </w:t>
      </w:r>
      <w:r w:rsidRPr="0018770C">
        <w:rPr>
          <w:lang w:val="en"/>
        </w:rPr>
        <w:t>these are ok</w:t>
      </w:r>
      <w:r w:rsidR="00214F93">
        <w:rPr>
          <w:lang w:val="en"/>
        </w:rPr>
        <w:t>:</w:t>
      </w:r>
    </w:p>
    <w:p w14:paraId="35B2C62C" w14:textId="77777777" w:rsidR="00214F93" w:rsidRDefault="0008152C" w:rsidP="00214F93">
      <w:pPr>
        <w:ind w:left="720"/>
        <w:rPr>
          <w:lang w:val="en"/>
        </w:rPr>
      </w:pPr>
      <w:r w:rsidRPr="00214F93">
        <w:rPr>
          <w:lang w:val="en"/>
        </w:rPr>
        <w:t xml:space="preserve"> “property” : “value” OR “p</w:t>
      </w:r>
      <w:r w:rsidR="00214F93">
        <w:rPr>
          <w:lang w:val="en"/>
        </w:rPr>
        <w:t>roperty” : [“value1”,”value2”]</w:t>
      </w:r>
    </w:p>
    <w:p w14:paraId="2FC25F0A" w14:textId="77777777" w:rsidR="00214F93" w:rsidRDefault="0008152C" w:rsidP="00214F93">
      <w:pPr>
        <w:ind w:left="720"/>
        <w:rPr>
          <w:lang w:val="en"/>
        </w:rPr>
      </w:pPr>
      <w:r w:rsidRPr="00214F93">
        <w:rPr>
          <w:lang w:val="en"/>
        </w:rPr>
        <w:t xml:space="preserve">but this is NOT: </w:t>
      </w:r>
    </w:p>
    <w:p w14:paraId="65D2FECD" w14:textId="4EC4C17F" w:rsidR="0008152C" w:rsidRPr="00214F93" w:rsidDel="00756170" w:rsidRDefault="0008152C" w:rsidP="00214F93">
      <w:pPr>
        <w:ind w:left="720"/>
        <w:rPr>
          <w:del w:id="17" w:author="Beaudet, David" w:date="2016-08-02T09:32:00Z"/>
          <w:lang w:val="en"/>
        </w:rPr>
      </w:pPr>
      <w:r w:rsidRPr="00214F93">
        <w:rPr>
          <w:lang w:val="en"/>
        </w:rPr>
        <w:t>“property” : { “subproperty” : “value” }</w:t>
      </w:r>
    </w:p>
    <w:p w14:paraId="72B80465" w14:textId="6E11610A" w:rsidR="0008152C" w:rsidRPr="00756170" w:rsidRDefault="0008152C">
      <w:pPr>
        <w:ind w:left="720"/>
        <w:rPr>
          <w:lang w:val="en"/>
        </w:rPr>
        <w:pPrChange w:id="18" w:author="Beaudet, David" w:date="2016-08-02T09:32:00Z">
          <w:pPr>
            <w:pStyle w:val="ListParagraph"/>
            <w:numPr>
              <w:numId w:val="16"/>
            </w:numPr>
            <w:ind w:hanging="360"/>
          </w:pPr>
        </w:pPrChange>
      </w:pPr>
    </w:p>
    <w:p w14:paraId="604C1A4B" w14:textId="25D28FF6" w:rsidR="00862C23" w:rsidRDefault="00862C23" w:rsidP="00865EA2">
      <w:pPr>
        <w:pStyle w:val="ListParagraph"/>
        <w:numPr>
          <w:ilvl w:val="0"/>
          <w:numId w:val="16"/>
        </w:numPr>
        <w:rPr>
          <w:lang w:val="en"/>
        </w:rPr>
      </w:pPr>
      <w:r w:rsidRPr="0018770C">
        <w:rPr>
          <w:lang w:val="en"/>
        </w:rPr>
        <w:t>We recommend using a JSON programming library to ensure that the services emit property formatted JSON with values that are properly escaped</w:t>
      </w:r>
    </w:p>
    <w:p w14:paraId="6D2025BC" w14:textId="77777777" w:rsidR="00865EA2" w:rsidRPr="0018770C" w:rsidRDefault="00865EA2" w:rsidP="00E277BD">
      <w:pPr>
        <w:rPr>
          <w:lang w:val="en"/>
        </w:rPr>
      </w:pPr>
    </w:p>
    <w:p w14:paraId="55146089" w14:textId="78610179" w:rsidR="00D13BF1" w:rsidRPr="0018770C" w:rsidRDefault="00BC3E1E" w:rsidP="00BC3E1E">
      <w:pPr>
        <w:pStyle w:val="Heading3"/>
        <w:rPr>
          <w:rFonts w:asciiTheme="minorHAnsi" w:hAnsiTheme="minorHAnsi"/>
          <w:lang w:val="en"/>
        </w:rPr>
      </w:pPr>
      <w:r w:rsidRPr="0018770C">
        <w:rPr>
          <w:rFonts w:asciiTheme="minorHAnsi" w:hAnsiTheme="minorHAnsi"/>
          <w:lang w:val="en"/>
        </w:rPr>
        <w:br w:type="page"/>
      </w:r>
      <w:r w:rsidR="00796E23" w:rsidRPr="0018770C">
        <w:rPr>
          <w:rFonts w:asciiTheme="minorHAnsi" w:hAnsiTheme="minorHAnsi"/>
          <w:lang w:val="en"/>
        </w:rPr>
        <w:t>Record: Image</w:t>
      </w:r>
    </w:p>
    <w:p w14:paraId="394E2153" w14:textId="2BC4AF20" w:rsidR="00BC3E1E" w:rsidRPr="0018770C" w:rsidRDefault="008B086D" w:rsidP="00BC3E1E">
      <w:pPr>
        <w:rPr>
          <w:lang w:val="en"/>
        </w:rPr>
      </w:pPr>
      <w:r>
        <w:rPr>
          <w:lang w:val="en"/>
        </w:rPr>
        <w:t xml:space="preserve">Similar to cultural objects, images also have properties that are </w:t>
      </w:r>
      <w:r w:rsidRPr="008B086D">
        <w:rPr>
          <w:u w:val="single"/>
          <w:lang w:val="en"/>
        </w:rPr>
        <w:t>common for all partners</w:t>
      </w:r>
      <w:r>
        <w:rPr>
          <w:lang w:val="en"/>
        </w:rPr>
        <w:t xml:space="preserve">, some </w:t>
      </w:r>
      <w:r w:rsidRPr="008B086D">
        <w:rPr>
          <w:b/>
          <w:lang w:val="en"/>
        </w:rPr>
        <w:t>mandatory</w:t>
      </w:r>
      <w:r>
        <w:rPr>
          <w:lang w:val="en"/>
        </w:rPr>
        <w:t xml:space="preserve">, some </w:t>
      </w:r>
      <w:r w:rsidRPr="008B086D">
        <w:rPr>
          <w:i/>
          <w:lang w:val="en"/>
        </w:rPr>
        <w:t>mandatory only if they exist</w:t>
      </w:r>
      <w:r>
        <w:rPr>
          <w:lang w:val="en"/>
        </w:rPr>
        <w:t xml:space="preserve">, and some optional.  Partners also have </w:t>
      </w:r>
      <w:r w:rsidR="00BC3E1E" w:rsidRPr="0018770C">
        <w:rPr>
          <w:lang w:val="en"/>
        </w:rPr>
        <w:t>mandatory</w:t>
      </w:r>
      <w:r>
        <w:rPr>
          <w:lang w:val="en"/>
        </w:rPr>
        <w:t xml:space="preserve"> and optional properties that are based on their ontologies</w:t>
      </w:r>
      <w:r w:rsidR="00BC3E1E" w:rsidRPr="0018770C">
        <w:rPr>
          <w:lang w:val="en"/>
        </w:rPr>
        <w:t>.</w:t>
      </w:r>
      <w:r w:rsidR="00FC6490">
        <w:rPr>
          <w:lang w:val="en"/>
        </w:rPr>
        <w:t xml:space="preserve">  The default namespace of “image” shall be used for image records and this namespace must be specified as a </w:t>
      </w:r>
      <w:r>
        <w:rPr>
          <w:lang w:val="en"/>
        </w:rPr>
        <w:t>property of the record.</w:t>
      </w:r>
      <w:r w:rsidR="00412E89">
        <w:rPr>
          <w:lang w:val="en"/>
        </w:rPr>
        <w:t xml:space="preserve">  The common set of mandatory properties for all partners for media include: namespace, source, id, </w:t>
      </w:r>
      <w:r w:rsidR="00EF20F3">
        <w:rPr>
          <w:lang w:val="en"/>
        </w:rPr>
        <w:t xml:space="preserve">and </w:t>
      </w:r>
      <w:r w:rsidR="00412E89">
        <w:rPr>
          <w:lang w:val="en"/>
        </w:rPr>
        <w:t>classification.</w:t>
      </w:r>
    </w:p>
    <w:p w14:paraId="4311F92E" w14:textId="60E0D5C6" w:rsidR="00BC3E1E" w:rsidRPr="0018770C" w:rsidRDefault="00214F93" w:rsidP="00BC3E1E">
      <w:pPr>
        <w:rPr>
          <w:rFonts w:eastAsia="SimSun"/>
          <w:lang w:val="en"/>
        </w:rPr>
      </w:pPr>
      <w:r>
        <w:rPr>
          <w:rFonts w:eastAsia="SimSun"/>
          <w:lang w:val="en"/>
        </w:rPr>
        <w:t>record</w:t>
      </w:r>
      <w:r w:rsidR="00BC3E1E" w:rsidRPr="0018770C">
        <w:rPr>
          <w:rFonts w:eastAsia="SimSun"/>
          <w:lang w:val="en"/>
        </w:rPr>
        <w:t xml:space="preserve"> : collection of image properties</w:t>
      </w:r>
    </w:p>
    <w:p w14:paraId="27C88C06" w14:textId="0AE3F5DC" w:rsidR="00BC3E1E" w:rsidRDefault="009C7597" w:rsidP="00BC3E1E">
      <w:pPr>
        <w:widowControl w:val="0"/>
        <w:autoSpaceDE w:val="0"/>
        <w:autoSpaceDN w:val="0"/>
        <w:adjustRightInd w:val="0"/>
        <w:spacing w:after="200" w:line="276" w:lineRule="auto"/>
        <w:ind w:firstLine="720"/>
        <w:rPr>
          <w:rFonts w:eastAsia="SimSun" w:cs="Arial"/>
          <w:lang w:val="en"/>
        </w:rPr>
      </w:pPr>
      <w:r w:rsidRPr="00214F93">
        <w:rPr>
          <w:rFonts w:eastAsia="SimSun" w:cs="Arial"/>
          <w:b/>
          <w:u w:val="single"/>
          <w:lang w:val="en"/>
        </w:rPr>
        <w:t>namespace</w:t>
      </w:r>
      <w:r w:rsidR="00BC3E1E" w:rsidRPr="00214F93">
        <w:rPr>
          <w:rFonts w:eastAsia="SimSun" w:cs="Arial"/>
          <w:b/>
          <w:u w:val="single"/>
          <w:lang w:val="en"/>
        </w:rPr>
        <w:t xml:space="preserve"> </w:t>
      </w:r>
      <w:r w:rsidR="009C35F7">
        <w:rPr>
          <w:rFonts w:eastAsia="SimSun" w:cs="Arial"/>
          <w:lang w:val="en"/>
        </w:rPr>
        <w:t xml:space="preserve">: </w:t>
      </w:r>
      <w:r w:rsidR="00A460E4">
        <w:rPr>
          <w:rFonts w:eastAsia="SimSun" w:cs="Arial"/>
          <w:lang w:val="en"/>
        </w:rPr>
        <w:t>image</w:t>
      </w:r>
    </w:p>
    <w:p w14:paraId="2F1C6D57" w14:textId="709B6B95" w:rsidR="001C0E8D" w:rsidRPr="00412E89" w:rsidRDefault="001C0E8D" w:rsidP="00BC3E1E">
      <w:pPr>
        <w:widowControl w:val="0"/>
        <w:autoSpaceDE w:val="0"/>
        <w:autoSpaceDN w:val="0"/>
        <w:adjustRightInd w:val="0"/>
        <w:spacing w:after="200" w:line="276" w:lineRule="auto"/>
        <w:ind w:firstLine="720"/>
        <w:rPr>
          <w:rFonts w:eastAsia="SimSun" w:cs="Arial"/>
          <w:lang w:val="en"/>
        </w:rPr>
      </w:pPr>
      <w:r w:rsidRPr="00412E89">
        <w:rPr>
          <w:rFonts w:eastAsia="SimSun" w:cs="Arial"/>
          <w:b/>
          <w:u w:val="single"/>
          <w:lang w:val="en"/>
        </w:rPr>
        <w:t>source</w:t>
      </w:r>
      <w:r w:rsidRPr="00412E89">
        <w:rPr>
          <w:rFonts w:eastAsia="SimSun" w:cs="Arial"/>
          <w:lang w:val="en"/>
        </w:rPr>
        <w:t xml:space="preserve"> : short name for the system of record for this image</w:t>
      </w:r>
    </w:p>
    <w:p w14:paraId="1EBD8D34" w14:textId="6498C14B" w:rsidR="00BC3E1E" w:rsidRDefault="00BC3E1E" w:rsidP="00BC3E1E">
      <w:pPr>
        <w:widowControl w:val="0"/>
        <w:autoSpaceDE w:val="0"/>
        <w:autoSpaceDN w:val="0"/>
        <w:adjustRightInd w:val="0"/>
        <w:spacing w:after="200" w:line="276" w:lineRule="auto"/>
        <w:ind w:firstLine="720"/>
        <w:rPr>
          <w:rFonts w:eastAsia="SimSun" w:cs="Arial"/>
          <w:lang w:val="en"/>
        </w:rPr>
      </w:pPr>
      <w:r w:rsidRPr="00214F93">
        <w:rPr>
          <w:rFonts w:eastAsia="SimSun" w:cs="Arial"/>
          <w:b/>
          <w:u w:val="single"/>
          <w:lang w:val="en"/>
        </w:rPr>
        <w:t>id</w:t>
      </w:r>
      <w:r w:rsidRPr="0018770C">
        <w:rPr>
          <w:rFonts w:eastAsia="SimSun" w:cs="Arial"/>
          <w:lang w:val="en"/>
        </w:rPr>
        <w:t xml:space="preserve"> : </w:t>
      </w:r>
      <w:r w:rsidR="008B086D">
        <w:rPr>
          <w:rFonts w:eastAsia="SimSun" w:cs="Arial"/>
          <w:lang w:val="en"/>
        </w:rPr>
        <w:t xml:space="preserve">partner’s </w:t>
      </w:r>
      <w:r w:rsidRPr="0018770C">
        <w:rPr>
          <w:rFonts w:eastAsia="SimSun" w:cs="Arial"/>
          <w:lang w:val="en"/>
        </w:rPr>
        <w:t>unique id</w:t>
      </w:r>
      <w:r w:rsidR="008B086D">
        <w:rPr>
          <w:rFonts w:eastAsia="SimSun" w:cs="Arial"/>
          <w:lang w:val="en"/>
        </w:rPr>
        <w:t>entifier</w:t>
      </w:r>
      <w:r w:rsidRPr="0018770C">
        <w:rPr>
          <w:rFonts w:eastAsia="SimSun" w:cs="Arial"/>
          <w:lang w:val="en"/>
        </w:rPr>
        <w:t xml:space="preserve"> for this image</w:t>
      </w:r>
    </w:p>
    <w:p w14:paraId="2C75F502" w14:textId="5693F4AD" w:rsidR="00214F93" w:rsidRDefault="005B3A9B" w:rsidP="00BC3E1E">
      <w:pPr>
        <w:widowControl w:val="0"/>
        <w:autoSpaceDE w:val="0"/>
        <w:autoSpaceDN w:val="0"/>
        <w:adjustRightInd w:val="0"/>
        <w:spacing w:after="200" w:line="276" w:lineRule="auto"/>
        <w:ind w:firstLine="720"/>
        <w:rPr>
          <w:ins w:id="19" w:author="Beaudet, David" w:date="2016-08-02T09:33:00Z"/>
          <w:rFonts w:eastAsia="SimSun" w:cs="Arial"/>
          <w:lang w:val="en"/>
        </w:rPr>
      </w:pPr>
      <w:r>
        <w:rPr>
          <w:rFonts w:eastAsia="SimSun" w:cs="Arial"/>
          <w:b/>
          <w:u w:val="single"/>
          <w:lang w:val="en"/>
        </w:rPr>
        <w:t>classification</w:t>
      </w:r>
      <w:r w:rsidRPr="00214F93">
        <w:rPr>
          <w:rFonts w:eastAsia="SimSun" w:cs="Arial"/>
          <w:b/>
          <w:u w:val="single"/>
          <w:lang w:val="en"/>
        </w:rPr>
        <w:t xml:space="preserve"> </w:t>
      </w:r>
      <w:r w:rsidR="00214F93">
        <w:rPr>
          <w:rFonts w:eastAsia="SimSun" w:cs="Arial"/>
          <w:lang w:val="en"/>
        </w:rPr>
        <w:t xml:space="preserve">: type of image, </w:t>
      </w:r>
      <w:r w:rsidR="00F467F4">
        <w:rPr>
          <w:rFonts w:eastAsia="SimSun" w:cs="Arial"/>
          <w:lang w:val="en"/>
        </w:rPr>
        <w:t xml:space="preserve">e.g. “photography”, </w:t>
      </w:r>
      <w:r w:rsidR="008B086D">
        <w:rPr>
          <w:rFonts w:eastAsia="SimSun" w:cs="Arial"/>
          <w:lang w:val="en"/>
        </w:rPr>
        <w:t xml:space="preserve">“scan” </w:t>
      </w:r>
      <w:r w:rsidR="00F467F4">
        <w:rPr>
          <w:rFonts w:eastAsia="SimSun" w:cs="Arial"/>
          <w:lang w:val="en"/>
        </w:rPr>
        <w:t>etc. -</w:t>
      </w:r>
      <w:r w:rsidR="008402D3">
        <w:rPr>
          <w:rFonts w:eastAsia="SimSun" w:cs="Arial"/>
          <w:lang w:val="en"/>
        </w:rPr>
        <w:t xml:space="preserve"> mapped to </w:t>
      </w:r>
      <w:r w:rsidR="009C35F7">
        <w:rPr>
          <w:rFonts w:eastAsia="SimSun" w:cs="Arial"/>
          <w:lang w:val="en"/>
        </w:rPr>
        <w:t>partner</w:t>
      </w:r>
      <w:r w:rsidR="008B086D">
        <w:rPr>
          <w:rFonts w:eastAsia="SimSun" w:cs="Arial"/>
          <w:lang w:val="en"/>
        </w:rPr>
        <w:t>’s</w:t>
      </w:r>
      <w:r w:rsidR="009C35F7">
        <w:rPr>
          <w:rFonts w:eastAsia="SimSun" w:cs="Arial"/>
          <w:lang w:val="en"/>
        </w:rPr>
        <w:t xml:space="preserve"> </w:t>
      </w:r>
      <w:r w:rsidR="008402D3">
        <w:rPr>
          <w:rFonts w:eastAsia="SimSun" w:cs="Arial"/>
          <w:lang w:val="en"/>
        </w:rPr>
        <w:t xml:space="preserve">image </w:t>
      </w:r>
      <w:del w:id="20" w:author="Beaudet, David" w:date="2016-08-02T09:33:00Z">
        <w:r w:rsidR="008402D3" w:rsidDel="00756170">
          <w:rPr>
            <w:rFonts w:eastAsia="SimSun" w:cs="Arial"/>
            <w:lang w:val="en"/>
          </w:rPr>
          <w:delText>o</w:delText>
        </w:r>
      </w:del>
      <w:ins w:id="21" w:author="Beaudet, David" w:date="2016-08-02T09:33:00Z">
        <w:r w:rsidR="00756170">
          <w:rPr>
            <w:rFonts w:eastAsia="SimSun" w:cs="Arial"/>
            <w:lang w:val="en"/>
          </w:rPr>
          <w:t>o</w:t>
        </w:r>
      </w:ins>
      <w:r w:rsidR="008402D3">
        <w:rPr>
          <w:rFonts w:eastAsia="SimSun" w:cs="Arial"/>
          <w:lang w:val="en"/>
        </w:rPr>
        <w:t>ntology</w:t>
      </w:r>
    </w:p>
    <w:p w14:paraId="7E342DF9" w14:textId="77777777" w:rsidR="00756170" w:rsidRDefault="00756170" w:rsidP="00756170">
      <w:pPr>
        <w:widowControl w:val="0"/>
        <w:autoSpaceDE w:val="0"/>
        <w:autoSpaceDN w:val="0"/>
        <w:adjustRightInd w:val="0"/>
        <w:spacing w:after="200" w:line="276" w:lineRule="auto"/>
        <w:ind w:firstLine="720"/>
        <w:rPr>
          <w:ins w:id="22" w:author="Beaudet, David" w:date="2016-08-02T09:33:00Z"/>
          <w:rFonts w:eastAsia="SimSun" w:cs="Arial"/>
          <w:lang w:val="en"/>
        </w:rPr>
      </w:pPr>
      <w:ins w:id="23" w:author="Beaudet, David" w:date="2016-08-02T09:33:00Z">
        <w:r w:rsidRPr="004A3A32">
          <w:rPr>
            <w:rFonts w:eastAsia="SimSun" w:cs="Arial"/>
            <w:b/>
            <w:u w:val="single"/>
            <w:lang w:val="en"/>
          </w:rPr>
          <w:t>fingerprint</w:t>
        </w:r>
        <w:r>
          <w:rPr>
            <w:rFonts w:eastAsia="SimSun" w:cs="Arial"/>
            <w:lang w:val="en"/>
          </w:rPr>
          <w:t xml:space="preserve"> : a partner computed value supplied for this record that is used for change detection</w:t>
        </w:r>
      </w:ins>
    </w:p>
    <w:p w14:paraId="051E807F" w14:textId="32D49F3F" w:rsidR="00756170" w:rsidDel="00756170" w:rsidRDefault="00756170" w:rsidP="00BC3E1E">
      <w:pPr>
        <w:widowControl w:val="0"/>
        <w:autoSpaceDE w:val="0"/>
        <w:autoSpaceDN w:val="0"/>
        <w:adjustRightInd w:val="0"/>
        <w:spacing w:after="200" w:line="276" w:lineRule="auto"/>
        <w:ind w:firstLine="720"/>
        <w:rPr>
          <w:del w:id="24" w:author="Beaudet, David" w:date="2016-08-02T09:33:00Z"/>
          <w:rFonts w:eastAsia="SimSun" w:cs="Arial"/>
          <w:lang w:val="en"/>
        </w:rPr>
      </w:pPr>
    </w:p>
    <w:p w14:paraId="7A433498" w14:textId="77777777" w:rsidR="00921E2E" w:rsidRDefault="00412E89" w:rsidP="008B086D">
      <w:pPr>
        <w:widowControl w:val="0"/>
        <w:autoSpaceDE w:val="0"/>
        <w:autoSpaceDN w:val="0"/>
        <w:adjustRightInd w:val="0"/>
        <w:spacing w:after="200" w:line="276" w:lineRule="auto"/>
        <w:ind w:firstLine="720"/>
        <w:rPr>
          <w:rFonts w:eastAsia="SimSun" w:cs="Arial"/>
          <w:lang w:val="en"/>
        </w:rPr>
      </w:pPr>
      <w:r w:rsidRPr="008A16B8">
        <w:rPr>
          <w:rFonts w:eastAsia="SimSun" w:cs="Arial"/>
          <w:b/>
          <w:lang w:val="en"/>
        </w:rPr>
        <w:t>title</w:t>
      </w:r>
      <w:r w:rsidRPr="00412E89">
        <w:rPr>
          <w:rFonts w:eastAsia="SimSun" w:cs="Arial"/>
          <w:lang w:val="en"/>
        </w:rPr>
        <w:t xml:space="preserve"> : name or title of the image</w:t>
      </w:r>
      <w:r w:rsidR="00921E2E">
        <w:rPr>
          <w:rFonts w:eastAsia="SimSun" w:cs="Arial"/>
          <w:lang w:val="en"/>
        </w:rPr>
        <w:t xml:space="preserve"> </w:t>
      </w:r>
    </w:p>
    <w:p w14:paraId="7FE37D54" w14:textId="7B562FCE" w:rsidR="008B086D" w:rsidRPr="00412E89" w:rsidDel="00921E2E" w:rsidRDefault="00191383" w:rsidP="008B086D">
      <w:pPr>
        <w:widowControl w:val="0"/>
        <w:autoSpaceDE w:val="0"/>
        <w:autoSpaceDN w:val="0"/>
        <w:adjustRightInd w:val="0"/>
        <w:spacing w:after="200" w:line="276" w:lineRule="auto"/>
        <w:ind w:firstLine="720"/>
        <w:rPr>
          <w:del w:id="25" w:author="Beaudet, David" w:date="2016-05-25T10:11:00Z"/>
          <w:rFonts w:eastAsia="SimSun" w:cs="Arial"/>
          <w:lang w:val="en"/>
        </w:rPr>
      </w:pPr>
      <w:del w:id="26" w:author="Beaudet, David" w:date="2016-05-25T10:11:00Z">
        <w:r w:rsidRPr="00921E2E" w:rsidDel="00921E2E">
          <w:rPr>
            <w:rFonts w:eastAsia="SimSun" w:cs="Arial"/>
            <w:lang w:val="en"/>
          </w:rPr>
          <w:delText>sizeInBytes</w:delText>
        </w:r>
        <w:r w:rsidRPr="00412E89" w:rsidDel="00921E2E">
          <w:rPr>
            <w:rFonts w:eastAsia="SimSun" w:cs="Arial"/>
            <w:b/>
            <w:lang w:val="en"/>
          </w:rPr>
          <w:delText xml:space="preserve"> </w:delText>
        </w:r>
        <w:r w:rsidR="008B086D" w:rsidRPr="00412E89" w:rsidDel="00921E2E">
          <w:rPr>
            <w:rFonts w:eastAsia="SimSun" w:cs="Arial"/>
            <w:lang w:val="en"/>
          </w:rPr>
          <w:delText>: size in bytes</w:delText>
        </w:r>
      </w:del>
    </w:p>
    <w:p w14:paraId="0974824C" w14:textId="66AF1F40" w:rsidR="005B3A9B" w:rsidRDefault="005B3A9B" w:rsidP="008B086D">
      <w:pPr>
        <w:widowControl w:val="0"/>
        <w:autoSpaceDE w:val="0"/>
        <w:autoSpaceDN w:val="0"/>
        <w:adjustRightInd w:val="0"/>
        <w:spacing w:after="200" w:line="276" w:lineRule="auto"/>
        <w:ind w:firstLine="720"/>
        <w:rPr>
          <w:ins w:id="27" w:author="Beaudet, David" w:date="2016-08-02T09:11:00Z"/>
          <w:rFonts w:eastAsia="SimSun" w:cs="Arial"/>
          <w:lang w:val="en"/>
        </w:rPr>
      </w:pPr>
      <w:r w:rsidRPr="0007471E">
        <w:rPr>
          <w:rFonts w:eastAsia="SimSun" w:cs="Arial"/>
          <w:b/>
          <w:lang w:val="en"/>
        </w:rPr>
        <w:t>lastModified</w:t>
      </w:r>
      <w:r>
        <w:rPr>
          <w:rFonts w:eastAsia="SimSun" w:cs="Arial"/>
          <w:lang w:val="en"/>
        </w:rPr>
        <w:t xml:space="preserve"> : time and date the image was last modified</w:t>
      </w:r>
    </w:p>
    <w:p w14:paraId="46A3A194" w14:textId="0ADC9B67" w:rsidR="0005024F" w:rsidDel="0005024F" w:rsidRDefault="0005024F" w:rsidP="008B086D">
      <w:pPr>
        <w:widowControl w:val="0"/>
        <w:autoSpaceDE w:val="0"/>
        <w:autoSpaceDN w:val="0"/>
        <w:adjustRightInd w:val="0"/>
        <w:spacing w:after="200" w:line="276" w:lineRule="auto"/>
        <w:ind w:firstLine="720"/>
        <w:rPr>
          <w:del w:id="28" w:author="Beaudet, David" w:date="2016-08-02T09:11:00Z"/>
          <w:rFonts w:eastAsia="SimSun" w:cs="Arial"/>
          <w:lang w:val="en"/>
        </w:rPr>
      </w:pPr>
    </w:p>
    <w:p w14:paraId="2797B76F" w14:textId="2D958DE5" w:rsidR="00B4036B" w:rsidRPr="00F467F4" w:rsidDel="00921E2E" w:rsidRDefault="00A32846" w:rsidP="00BC3E1E">
      <w:pPr>
        <w:widowControl w:val="0"/>
        <w:autoSpaceDE w:val="0"/>
        <w:autoSpaceDN w:val="0"/>
        <w:adjustRightInd w:val="0"/>
        <w:spacing w:after="200" w:line="276" w:lineRule="auto"/>
        <w:ind w:firstLine="720"/>
        <w:rPr>
          <w:del w:id="29" w:author="Beaudet, David" w:date="2016-05-25T10:12:00Z"/>
          <w:rFonts w:eastAsia="SimSun" w:cs="Arial"/>
          <w:lang w:val="en"/>
        </w:rPr>
      </w:pPr>
      <w:del w:id="30" w:author="Beaudet, David" w:date="2016-05-25T10:12:00Z">
        <w:r w:rsidDel="00921E2E">
          <w:rPr>
            <w:rFonts w:eastAsia="SimSun" w:cs="Arial"/>
            <w:b/>
            <w:lang w:val="en"/>
          </w:rPr>
          <w:delText>classification</w:delText>
        </w:r>
        <w:r w:rsidRPr="00F467F4" w:rsidDel="00921E2E">
          <w:rPr>
            <w:rFonts w:eastAsia="SimSun" w:cs="Arial"/>
            <w:b/>
            <w:lang w:val="en"/>
          </w:rPr>
          <w:delText xml:space="preserve"> </w:delText>
        </w:r>
        <w:r w:rsidR="00F467F4" w:rsidRPr="00F467F4" w:rsidDel="00921E2E">
          <w:rPr>
            <w:rFonts w:eastAsia="SimSun" w:cs="Arial"/>
            <w:lang w:val="en"/>
          </w:rPr>
          <w:delText xml:space="preserve">: </w:delText>
        </w:r>
        <w:r w:rsidR="001C0E8D" w:rsidDel="00921E2E">
          <w:rPr>
            <w:rFonts w:eastAsia="SimSun" w:cs="Arial"/>
            <w:lang w:val="en"/>
          </w:rPr>
          <w:delText xml:space="preserve">type of image – used to map to </w:delText>
        </w:r>
        <w:r w:rsidR="00A60668" w:rsidDel="00921E2E">
          <w:rPr>
            <w:rFonts w:eastAsia="SimSun" w:cs="Arial"/>
            <w:lang w:val="en"/>
          </w:rPr>
          <w:delText xml:space="preserve">types of images defined in the </w:delText>
        </w:r>
        <w:r w:rsidR="001C0E8D" w:rsidDel="00921E2E">
          <w:rPr>
            <w:rFonts w:eastAsia="SimSun" w:cs="Arial"/>
            <w:lang w:val="en"/>
          </w:rPr>
          <w:delText>partner</w:delText>
        </w:r>
        <w:r w:rsidR="00A60668" w:rsidDel="00921E2E">
          <w:rPr>
            <w:rFonts w:eastAsia="SimSun" w:cs="Arial"/>
            <w:lang w:val="en"/>
          </w:rPr>
          <w:delText>’s</w:delText>
        </w:r>
        <w:r w:rsidR="001C0E8D" w:rsidDel="00921E2E">
          <w:rPr>
            <w:rFonts w:eastAsia="SimSun" w:cs="Arial"/>
            <w:lang w:val="en"/>
          </w:rPr>
          <w:delText xml:space="preserve"> image ontology</w:delText>
        </w:r>
      </w:del>
    </w:p>
    <w:p w14:paraId="0EA9B7B5" w14:textId="2BB999A7" w:rsidR="00F467F4" w:rsidRPr="00F467F4" w:rsidRDefault="00F467F4" w:rsidP="00BC3E1E">
      <w:pPr>
        <w:widowControl w:val="0"/>
        <w:autoSpaceDE w:val="0"/>
        <w:autoSpaceDN w:val="0"/>
        <w:adjustRightInd w:val="0"/>
        <w:spacing w:after="200" w:line="276" w:lineRule="auto"/>
        <w:ind w:firstLine="720"/>
        <w:rPr>
          <w:rFonts w:eastAsia="SimSun" w:cs="Arial"/>
          <w:lang w:val="en"/>
        </w:rPr>
      </w:pPr>
      <w:r>
        <w:rPr>
          <w:rFonts w:eastAsia="SimSun" w:cs="Arial"/>
          <w:b/>
          <w:lang w:val="en"/>
        </w:rPr>
        <w:t>lightType</w:t>
      </w:r>
      <w:r w:rsidRPr="00F467F4">
        <w:rPr>
          <w:rFonts w:eastAsia="SimSun" w:cs="Arial"/>
          <w:lang w:val="en"/>
        </w:rPr>
        <w:t xml:space="preserve"> : NGA mandatory property</w:t>
      </w:r>
    </w:p>
    <w:p w14:paraId="3A495E76" w14:textId="698A4157" w:rsidR="00F467F4" w:rsidRDefault="00F467F4" w:rsidP="00BC3E1E">
      <w:pPr>
        <w:widowControl w:val="0"/>
        <w:autoSpaceDE w:val="0"/>
        <w:autoSpaceDN w:val="0"/>
        <w:adjustRightInd w:val="0"/>
        <w:spacing w:after="200" w:line="276" w:lineRule="auto"/>
        <w:ind w:firstLine="720"/>
        <w:rPr>
          <w:rFonts w:eastAsia="SimSun" w:cs="Arial"/>
          <w:lang w:val="en"/>
        </w:rPr>
      </w:pPr>
      <w:r>
        <w:rPr>
          <w:rFonts w:eastAsia="SimSun" w:cs="Arial"/>
          <w:b/>
          <w:lang w:val="en"/>
        </w:rPr>
        <w:t>orientation</w:t>
      </w:r>
      <w:r w:rsidRPr="00F467F4">
        <w:rPr>
          <w:rFonts w:eastAsia="SimSun" w:cs="Arial"/>
          <w:lang w:val="en"/>
        </w:rPr>
        <w:t xml:space="preserve"> : NGA mandatory property</w:t>
      </w:r>
    </w:p>
    <w:p w14:paraId="687E9937" w14:textId="5BC8C924" w:rsidR="00DB083B" w:rsidRDefault="00DB083B" w:rsidP="00BC3E1E">
      <w:pPr>
        <w:widowControl w:val="0"/>
        <w:autoSpaceDE w:val="0"/>
        <w:autoSpaceDN w:val="0"/>
        <w:adjustRightInd w:val="0"/>
        <w:spacing w:after="200" w:line="276" w:lineRule="auto"/>
        <w:ind w:firstLine="720"/>
        <w:rPr>
          <w:rFonts w:eastAsia="SimSun" w:cs="Arial"/>
          <w:lang w:val="en"/>
        </w:rPr>
      </w:pPr>
      <w:r>
        <w:rPr>
          <w:rFonts w:eastAsia="SimSun" w:cs="Arial"/>
          <w:lang w:val="en"/>
        </w:rPr>
        <w:t>description : NGA optional property</w:t>
      </w:r>
    </w:p>
    <w:p w14:paraId="56EF02F3" w14:textId="16A97913" w:rsidR="00DB083B" w:rsidRPr="000753BF" w:rsidRDefault="00DB083B" w:rsidP="00DB083B">
      <w:pPr>
        <w:widowControl w:val="0"/>
        <w:autoSpaceDE w:val="0"/>
        <w:autoSpaceDN w:val="0"/>
        <w:adjustRightInd w:val="0"/>
        <w:spacing w:after="200" w:line="276" w:lineRule="auto"/>
        <w:ind w:firstLine="720"/>
        <w:rPr>
          <w:rFonts w:eastAsia="SimSun" w:cs="Arial"/>
          <w:lang w:val="en"/>
        </w:rPr>
      </w:pPr>
      <w:r w:rsidRPr="008402D3">
        <w:rPr>
          <w:rFonts w:eastAsia="SimSun" w:cs="Arial"/>
          <w:b/>
          <w:i/>
          <w:u w:val="single"/>
          <w:lang w:val="en"/>
        </w:rPr>
        <w:t>references</w:t>
      </w:r>
      <w:r>
        <w:rPr>
          <w:rFonts w:eastAsia="SimSun" w:cs="Arial"/>
          <w:lang w:val="en"/>
        </w:rPr>
        <w:t xml:space="preserve"> : associations</w:t>
      </w:r>
      <w:r w:rsidRPr="000753BF">
        <w:rPr>
          <w:rFonts w:eastAsia="SimSun" w:cs="Arial"/>
          <w:lang w:val="en"/>
        </w:rPr>
        <w:t xml:space="preserve"> between this </w:t>
      </w:r>
      <w:r>
        <w:rPr>
          <w:rFonts w:eastAsia="SimSun" w:cs="Arial"/>
          <w:lang w:val="en"/>
        </w:rPr>
        <w:t xml:space="preserve">image </w:t>
      </w:r>
      <w:r w:rsidRPr="000753BF">
        <w:rPr>
          <w:rFonts w:eastAsia="SimSun" w:cs="Arial"/>
          <w:lang w:val="en"/>
        </w:rPr>
        <w:t xml:space="preserve">and other </w:t>
      </w:r>
      <w:r>
        <w:rPr>
          <w:rFonts w:eastAsia="SimSun" w:cs="Arial"/>
          <w:lang w:val="en"/>
        </w:rPr>
        <w:t>entities (cultObj, images)</w:t>
      </w:r>
    </w:p>
    <w:p w14:paraId="0395AF85" w14:textId="7D982491" w:rsidR="00DB083B" w:rsidRDefault="00DB083B" w:rsidP="00DB083B">
      <w:pPr>
        <w:widowControl w:val="0"/>
        <w:autoSpaceDE w:val="0"/>
        <w:autoSpaceDN w:val="0"/>
        <w:adjustRightInd w:val="0"/>
        <w:spacing w:after="200" w:line="276" w:lineRule="auto"/>
        <w:ind w:firstLine="720"/>
        <w:rPr>
          <w:rFonts w:eastAsia="SimSun" w:cs="Arial"/>
          <w:lang w:val="en"/>
        </w:rPr>
      </w:pPr>
      <w:r w:rsidRPr="000753BF">
        <w:rPr>
          <w:rFonts w:eastAsia="SimSun" w:cs="Arial"/>
          <w:lang w:val="en"/>
        </w:rPr>
        <w:tab/>
      </w:r>
      <w:r w:rsidR="00E55ADF">
        <w:rPr>
          <w:rFonts w:eastAsia="SimSun" w:cs="Arial"/>
          <w:lang w:val="en"/>
        </w:rPr>
        <w:t xml:space="preserve">{ </w:t>
      </w:r>
      <w:r w:rsidRPr="00954B66">
        <w:rPr>
          <w:rFonts w:eastAsia="SimSun" w:cs="Arial"/>
          <w:b/>
          <w:u w:val="single"/>
          <w:lang w:val="en"/>
        </w:rPr>
        <w:t>predicate</w:t>
      </w:r>
      <w:r>
        <w:rPr>
          <w:rFonts w:eastAsia="SimSun" w:cs="Arial"/>
          <w:lang w:val="en"/>
        </w:rPr>
        <w:t xml:space="preserve"> </w:t>
      </w:r>
      <w:r w:rsidRPr="000753BF">
        <w:rPr>
          <w:rFonts w:eastAsia="SimSun" w:cs="Arial"/>
          <w:lang w:val="en"/>
        </w:rPr>
        <w:t xml:space="preserve">: </w:t>
      </w:r>
      <w:r>
        <w:rPr>
          <w:rFonts w:eastAsia="SimSun" w:cs="Arial"/>
          <w:lang w:val="en"/>
        </w:rPr>
        <w:t>primarilyDepicts | depicts</w:t>
      </w:r>
    </w:p>
    <w:p w14:paraId="207B2369" w14:textId="52D60F6C" w:rsidR="00DB083B" w:rsidRPr="00843D15" w:rsidRDefault="00DB083B" w:rsidP="00E55ADF">
      <w:pPr>
        <w:widowControl w:val="0"/>
        <w:autoSpaceDE w:val="0"/>
        <w:autoSpaceDN w:val="0"/>
        <w:adjustRightInd w:val="0"/>
        <w:spacing w:after="200" w:line="276" w:lineRule="auto"/>
        <w:ind w:left="720" w:firstLine="720"/>
        <w:rPr>
          <w:rFonts w:eastAsia="SimSun" w:cs="Arial"/>
          <w:lang w:val="en"/>
        </w:rPr>
      </w:pPr>
      <w:r w:rsidRPr="00954B66">
        <w:rPr>
          <w:rFonts w:eastAsia="SimSun" w:cs="Arial"/>
          <w:lang w:val="en"/>
        </w:rPr>
        <w:t xml:space="preserve">object </w:t>
      </w:r>
      <w:r>
        <w:rPr>
          <w:rFonts w:eastAsia="SimSun" w:cs="Arial"/>
          <w:b/>
          <w:lang w:val="en"/>
        </w:rPr>
        <w:t xml:space="preserve">: </w:t>
      </w:r>
      <w:r w:rsidR="001C0E8D">
        <w:rPr>
          <w:rFonts w:eastAsia="SimSun" w:cs="Arial"/>
          <w:lang w:val="en"/>
        </w:rPr>
        <w:t>abridged cultural object record</w:t>
      </w:r>
    </w:p>
    <w:p w14:paraId="2F0A3F6C" w14:textId="77777777" w:rsidR="00DB083B" w:rsidRDefault="00DB083B" w:rsidP="00E55ADF">
      <w:pPr>
        <w:widowControl w:val="0"/>
        <w:autoSpaceDE w:val="0"/>
        <w:autoSpaceDN w:val="0"/>
        <w:adjustRightInd w:val="0"/>
        <w:spacing w:after="200" w:line="276" w:lineRule="auto"/>
        <w:ind w:left="1440" w:firstLine="720"/>
        <w:rPr>
          <w:rFonts w:eastAsia="SimSun" w:cs="Arial"/>
          <w:lang w:val="en"/>
        </w:rPr>
      </w:pPr>
      <w:r w:rsidRPr="00954B66">
        <w:rPr>
          <w:rFonts w:eastAsia="SimSun" w:cs="Arial"/>
          <w:b/>
          <w:u w:val="single"/>
          <w:lang w:val="en"/>
        </w:rPr>
        <w:t>namespace</w:t>
      </w:r>
      <w:r w:rsidRPr="000753BF">
        <w:rPr>
          <w:rFonts w:eastAsia="SimSun" w:cs="Arial"/>
          <w:lang w:val="en"/>
        </w:rPr>
        <w:t xml:space="preserve"> : cultObj</w:t>
      </w:r>
    </w:p>
    <w:p w14:paraId="372FE8A1" w14:textId="791A874F" w:rsidR="00DB083B" w:rsidRPr="000753BF" w:rsidRDefault="001C0E8D" w:rsidP="00DB083B">
      <w:pPr>
        <w:widowControl w:val="0"/>
        <w:autoSpaceDE w:val="0"/>
        <w:autoSpaceDN w:val="0"/>
        <w:adjustRightInd w:val="0"/>
        <w:spacing w:after="200" w:line="276" w:lineRule="auto"/>
        <w:ind w:firstLine="720"/>
        <w:rPr>
          <w:rFonts w:eastAsia="SimSun" w:cs="Arial"/>
          <w:lang w:val="en"/>
        </w:rPr>
      </w:pPr>
      <w:r w:rsidRPr="001C0E8D">
        <w:rPr>
          <w:rFonts w:eastAsia="SimSun" w:cs="Arial"/>
          <w:b/>
          <w:u w:val="single"/>
          <w:lang w:val="en"/>
        </w:rPr>
        <w:t xml:space="preserve">source </w:t>
      </w:r>
      <w:r w:rsidRPr="00795643">
        <w:rPr>
          <w:rFonts w:eastAsia="SimSun" w:cs="Arial"/>
          <w:lang w:val="en"/>
        </w:rPr>
        <w:t>:</w:t>
      </w:r>
      <w:r>
        <w:rPr>
          <w:rFonts w:eastAsia="SimSun" w:cs="Arial"/>
          <w:lang w:val="en"/>
        </w:rPr>
        <w:t xml:space="preserve"> short name for system of record for cultural object</w:t>
      </w:r>
      <w:r w:rsidR="00E55ADF">
        <w:rPr>
          <w:rFonts w:eastAsia="SimSun" w:cs="Arial"/>
          <w:b/>
          <w:lang w:val="en"/>
        </w:rPr>
        <w:tab/>
      </w:r>
      <w:r w:rsidR="00E55ADF">
        <w:rPr>
          <w:rFonts w:eastAsia="SimSun" w:cs="Arial"/>
          <w:b/>
          <w:lang w:val="en"/>
        </w:rPr>
        <w:tab/>
      </w:r>
      <w:r w:rsidR="00DB083B" w:rsidRPr="00954B66">
        <w:rPr>
          <w:rFonts w:eastAsia="SimSun" w:cs="Arial"/>
          <w:b/>
          <w:u w:val="single"/>
          <w:lang w:val="en"/>
        </w:rPr>
        <w:t>id</w:t>
      </w:r>
      <w:r w:rsidR="00DB083B" w:rsidRPr="000753BF">
        <w:rPr>
          <w:rFonts w:eastAsia="SimSun" w:cs="Arial"/>
          <w:b/>
          <w:lang w:val="en"/>
        </w:rPr>
        <w:t xml:space="preserve"> </w:t>
      </w:r>
      <w:r w:rsidR="00DB083B" w:rsidRPr="000753BF">
        <w:rPr>
          <w:rFonts w:eastAsia="SimSun" w:cs="Arial"/>
          <w:lang w:val="en"/>
        </w:rPr>
        <w:t xml:space="preserve">: partner specific unique id for this </w:t>
      </w:r>
      <w:r w:rsidR="00DB083B">
        <w:rPr>
          <w:rFonts w:eastAsia="SimSun" w:cs="Arial"/>
          <w:lang w:val="en"/>
        </w:rPr>
        <w:t xml:space="preserve">cultural </w:t>
      </w:r>
      <w:r w:rsidR="00DB083B" w:rsidRPr="000753BF">
        <w:rPr>
          <w:rFonts w:eastAsia="SimSun" w:cs="Arial"/>
          <w:lang w:val="en"/>
        </w:rPr>
        <w:t>object</w:t>
      </w:r>
    </w:p>
    <w:p w14:paraId="43FC2C86" w14:textId="597CBEC7" w:rsidR="00DB083B" w:rsidRPr="000753BF" w:rsidRDefault="00DB083B" w:rsidP="00DB083B">
      <w:pPr>
        <w:rPr>
          <w:rFonts w:eastAsia="SimSun" w:cs="Arial"/>
          <w:lang w:val="en"/>
        </w:rPr>
      </w:pPr>
      <w:r w:rsidRPr="000753BF">
        <w:rPr>
          <w:rFonts w:eastAsia="SimSun" w:cs="Arial"/>
          <w:lang w:val="en"/>
        </w:rPr>
        <w:tab/>
      </w:r>
      <w:r w:rsidRPr="000753BF">
        <w:rPr>
          <w:rFonts w:eastAsia="SimSun" w:cs="Arial"/>
          <w:lang w:val="en"/>
        </w:rPr>
        <w:tab/>
      </w:r>
      <w:r w:rsidR="00E55ADF">
        <w:rPr>
          <w:rFonts w:eastAsia="SimSun" w:cs="Arial"/>
          <w:lang w:val="en"/>
        </w:rPr>
        <w:tab/>
      </w:r>
      <w:r w:rsidRPr="00954B66">
        <w:rPr>
          <w:rFonts w:eastAsia="SimSun" w:cs="Arial"/>
          <w:b/>
          <w:u w:val="single"/>
          <w:lang w:val="en"/>
        </w:rPr>
        <w:t>classification</w:t>
      </w:r>
      <w:r w:rsidRPr="000753BF">
        <w:rPr>
          <w:rFonts w:eastAsia="SimSun" w:cs="Arial"/>
          <w:b/>
          <w:lang w:val="en"/>
        </w:rPr>
        <w:t xml:space="preserve"> </w:t>
      </w:r>
      <w:r w:rsidRPr="000753BF">
        <w:rPr>
          <w:rFonts w:eastAsia="SimSun" w:cs="Arial"/>
          <w:lang w:val="en"/>
        </w:rPr>
        <w:t>: drawing, painting, sculpture, etc.</w:t>
      </w:r>
    </w:p>
    <w:p w14:paraId="70E09F84" w14:textId="713E1C52" w:rsidR="00E55ADF" w:rsidRDefault="00DB083B" w:rsidP="00DB083B">
      <w:pPr>
        <w:rPr>
          <w:rFonts w:eastAsia="SimSun" w:cs="Arial"/>
          <w:lang w:val="en"/>
        </w:rPr>
      </w:pPr>
      <w:r w:rsidRPr="000753BF">
        <w:rPr>
          <w:rFonts w:eastAsia="SimSun" w:cs="Arial"/>
          <w:b/>
          <w:lang w:val="en"/>
        </w:rPr>
        <w:tab/>
      </w:r>
      <w:r w:rsidRPr="000753BF">
        <w:rPr>
          <w:rFonts w:eastAsia="SimSun" w:cs="Arial"/>
          <w:b/>
          <w:lang w:val="en"/>
        </w:rPr>
        <w:tab/>
      </w:r>
      <w:r w:rsidRPr="000753BF">
        <w:rPr>
          <w:rFonts w:eastAsia="SimSun" w:cs="Arial"/>
          <w:b/>
          <w:lang w:val="en"/>
        </w:rPr>
        <w:tab/>
      </w:r>
      <w:r w:rsidRPr="00954B66">
        <w:rPr>
          <w:rFonts w:eastAsia="SimSun" w:cs="Arial"/>
          <w:b/>
          <w:u w:val="single"/>
          <w:lang w:val="en"/>
        </w:rPr>
        <w:t>title</w:t>
      </w:r>
      <w:r w:rsidRPr="000753BF">
        <w:rPr>
          <w:rFonts w:eastAsia="SimSun" w:cs="Arial"/>
          <w:lang w:val="en"/>
        </w:rPr>
        <w:t xml:space="preserve"> : primary title of the art object</w:t>
      </w:r>
    </w:p>
    <w:p w14:paraId="09C8C975" w14:textId="14B6F954" w:rsidR="001C0E8D" w:rsidRDefault="001C0E8D" w:rsidP="00DB083B">
      <w:pPr>
        <w:rPr>
          <w:rFonts w:eastAsia="SimSun" w:cs="Arial"/>
          <w:lang w:val="en"/>
        </w:rPr>
      </w:pPr>
      <w:r>
        <w:rPr>
          <w:rFonts w:eastAsia="SimSun" w:cs="Arial"/>
          <w:lang w:val="en"/>
        </w:rPr>
        <w:tab/>
      </w:r>
      <w:r>
        <w:rPr>
          <w:rFonts w:eastAsia="SimSun" w:cs="Arial"/>
          <w:lang w:val="en"/>
        </w:rPr>
        <w:tab/>
      </w:r>
      <w:r>
        <w:rPr>
          <w:rFonts w:eastAsia="SimSun" w:cs="Arial"/>
          <w:lang w:val="en"/>
        </w:rPr>
        <w:tab/>
        <w:t>…</w:t>
      </w:r>
    </w:p>
    <w:p w14:paraId="642288AC" w14:textId="77777777" w:rsidR="001C0E8D" w:rsidRDefault="00E55ADF" w:rsidP="00DB083B">
      <w:pPr>
        <w:rPr>
          <w:rFonts w:eastAsia="SimSun" w:cs="Arial"/>
          <w:lang w:val="en"/>
        </w:rPr>
      </w:pPr>
      <w:r>
        <w:rPr>
          <w:rFonts w:eastAsia="SimSun" w:cs="Arial"/>
          <w:lang w:val="en"/>
        </w:rPr>
        <w:tab/>
      </w:r>
      <w:r>
        <w:rPr>
          <w:rFonts w:eastAsia="SimSun" w:cs="Arial"/>
          <w:lang w:val="en"/>
        </w:rPr>
        <w:tab/>
        <w:t>},</w:t>
      </w:r>
    </w:p>
    <w:p w14:paraId="4CD8A21F" w14:textId="73A24A94" w:rsidR="001C0E8D" w:rsidRDefault="001C0E8D" w:rsidP="0017139F">
      <w:pPr>
        <w:widowControl w:val="0"/>
        <w:autoSpaceDE w:val="0"/>
        <w:autoSpaceDN w:val="0"/>
        <w:adjustRightInd w:val="0"/>
        <w:spacing w:after="200" w:line="276" w:lineRule="auto"/>
        <w:ind w:left="720" w:firstLine="720"/>
        <w:rPr>
          <w:rFonts w:eastAsia="SimSun" w:cs="Arial"/>
          <w:lang w:val="en"/>
        </w:rPr>
      </w:pPr>
      <w:r>
        <w:rPr>
          <w:rFonts w:eastAsia="SimSun" w:cs="Arial"/>
          <w:lang w:val="en"/>
        </w:rPr>
        <w:t xml:space="preserve">{ </w:t>
      </w:r>
      <w:r w:rsidRPr="00954B66">
        <w:rPr>
          <w:rFonts w:eastAsia="SimSun" w:cs="Arial"/>
          <w:b/>
          <w:u w:val="single"/>
          <w:lang w:val="en"/>
        </w:rPr>
        <w:t>predicate</w:t>
      </w:r>
      <w:r>
        <w:rPr>
          <w:rFonts w:eastAsia="SimSun" w:cs="Arial"/>
          <w:lang w:val="en"/>
        </w:rPr>
        <w:t xml:space="preserve"> </w:t>
      </w:r>
      <w:r w:rsidRPr="000753BF">
        <w:rPr>
          <w:rFonts w:eastAsia="SimSun" w:cs="Arial"/>
          <w:lang w:val="en"/>
        </w:rPr>
        <w:t xml:space="preserve">: </w:t>
      </w:r>
      <w:r w:rsidR="00077263">
        <w:rPr>
          <w:rFonts w:eastAsia="SimSun" w:cs="Arial"/>
          <w:lang w:val="en"/>
        </w:rPr>
        <w:t>relatedAsset</w:t>
      </w:r>
      <w:r>
        <w:rPr>
          <w:rFonts w:eastAsia="SimSun" w:cs="Arial"/>
          <w:lang w:val="en"/>
        </w:rPr>
        <w:t xml:space="preserve"> – used to define image-to-image relationships</w:t>
      </w:r>
    </w:p>
    <w:p w14:paraId="2DD0597A" w14:textId="73F0FDBF" w:rsidR="001C0E8D" w:rsidRPr="00843D15" w:rsidRDefault="001C0E8D" w:rsidP="001C0E8D">
      <w:pPr>
        <w:widowControl w:val="0"/>
        <w:autoSpaceDE w:val="0"/>
        <w:autoSpaceDN w:val="0"/>
        <w:adjustRightInd w:val="0"/>
        <w:spacing w:after="200" w:line="276" w:lineRule="auto"/>
        <w:ind w:left="720" w:firstLine="720"/>
        <w:rPr>
          <w:rFonts w:eastAsia="SimSun" w:cs="Arial"/>
          <w:lang w:val="en"/>
        </w:rPr>
      </w:pPr>
      <w:r w:rsidRPr="00954B66">
        <w:rPr>
          <w:rFonts w:eastAsia="SimSun" w:cs="Arial"/>
          <w:lang w:val="en"/>
        </w:rPr>
        <w:t xml:space="preserve">object </w:t>
      </w:r>
      <w:r>
        <w:rPr>
          <w:rFonts w:eastAsia="SimSun" w:cs="Arial"/>
          <w:b/>
          <w:lang w:val="en"/>
        </w:rPr>
        <w:t xml:space="preserve">: </w:t>
      </w:r>
      <w:r>
        <w:rPr>
          <w:rFonts w:eastAsia="SimSun" w:cs="Arial"/>
          <w:lang w:val="en"/>
        </w:rPr>
        <w:t>abridged image record</w:t>
      </w:r>
    </w:p>
    <w:p w14:paraId="2D056B79" w14:textId="77777777" w:rsidR="001C0E8D" w:rsidRDefault="001C0E8D" w:rsidP="001C0E8D">
      <w:pPr>
        <w:widowControl w:val="0"/>
        <w:autoSpaceDE w:val="0"/>
        <w:autoSpaceDN w:val="0"/>
        <w:adjustRightInd w:val="0"/>
        <w:spacing w:after="200" w:line="276" w:lineRule="auto"/>
        <w:ind w:left="1440" w:firstLine="720"/>
        <w:rPr>
          <w:rFonts w:eastAsia="SimSun" w:cs="Arial"/>
          <w:lang w:val="en"/>
        </w:rPr>
      </w:pPr>
      <w:r w:rsidRPr="00954B66">
        <w:rPr>
          <w:rFonts w:eastAsia="SimSun" w:cs="Arial"/>
          <w:b/>
          <w:u w:val="single"/>
          <w:lang w:val="en"/>
        </w:rPr>
        <w:t>namespace</w:t>
      </w:r>
      <w:r w:rsidRPr="000753BF">
        <w:rPr>
          <w:rFonts w:eastAsia="SimSun" w:cs="Arial"/>
          <w:lang w:val="en"/>
        </w:rPr>
        <w:t xml:space="preserve"> : cultObj</w:t>
      </w:r>
    </w:p>
    <w:p w14:paraId="7BD47476" w14:textId="557B992F" w:rsidR="001C0E8D" w:rsidRPr="000753BF" w:rsidRDefault="001C0E8D" w:rsidP="001C0E8D">
      <w:pPr>
        <w:widowControl w:val="0"/>
        <w:autoSpaceDE w:val="0"/>
        <w:autoSpaceDN w:val="0"/>
        <w:adjustRightInd w:val="0"/>
        <w:spacing w:after="200" w:line="276" w:lineRule="auto"/>
        <w:ind w:left="1440" w:firstLine="720"/>
        <w:rPr>
          <w:rFonts w:eastAsia="SimSun" w:cs="Arial"/>
          <w:lang w:val="en"/>
        </w:rPr>
      </w:pPr>
      <w:r w:rsidRPr="001C0E8D">
        <w:rPr>
          <w:rFonts w:eastAsia="SimSun" w:cs="Arial"/>
          <w:b/>
          <w:u w:val="single"/>
          <w:lang w:val="en"/>
        </w:rPr>
        <w:t xml:space="preserve">source </w:t>
      </w:r>
      <w:r w:rsidRPr="0017139F">
        <w:rPr>
          <w:rFonts w:eastAsia="SimSun" w:cs="Arial"/>
          <w:lang w:val="en"/>
        </w:rPr>
        <w:t>:</w:t>
      </w:r>
      <w:r>
        <w:rPr>
          <w:rFonts w:eastAsia="SimSun" w:cs="Arial"/>
          <w:lang w:val="en"/>
        </w:rPr>
        <w:t xml:space="preserve"> short name for system of record for image</w:t>
      </w:r>
    </w:p>
    <w:p w14:paraId="43F8C5BE" w14:textId="7A0ADAE5" w:rsidR="001C0E8D" w:rsidRPr="000753BF" w:rsidRDefault="001C0E8D" w:rsidP="001C0E8D">
      <w:pPr>
        <w:widowControl w:val="0"/>
        <w:autoSpaceDE w:val="0"/>
        <w:autoSpaceDN w:val="0"/>
        <w:adjustRightInd w:val="0"/>
        <w:spacing w:after="200" w:line="276" w:lineRule="auto"/>
        <w:ind w:firstLine="720"/>
        <w:rPr>
          <w:rFonts w:eastAsia="SimSun" w:cs="Arial"/>
          <w:lang w:val="en"/>
        </w:rPr>
      </w:pPr>
      <w:r>
        <w:rPr>
          <w:rFonts w:eastAsia="SimSun" w:cs="Arial"/>
          <w:b/>
          <w:lang w:val="en"/>
        </w:rPr>
        <w:tab/>
      </w:r>
      <w:r>
        <w:rPr>
          <w:rFonts w:eastAsia="SimSun" w:cs="Arial"/>
          <w:b/>
          <w:lang w:val="en"/>
        </w:rPr>
        <w:tab/>
      </w:r>
      <w:r w:rsidRPr="00954B66">
        <w:rPr>
          <w:rFonts w:eastAsia="SimSun" w:cs="Arial"/>
          <w:b/>
          <w:u w:val="single"/>
          <w:lang w:val="en"/>
        </w:rPr>
        <w:t>id</w:t>
      </w:r>
      <w:r w:rsidRPr="000753BF">
        <w:rPr>
          <w:rFonts w:eastAsia="SimSun" w:cs="Arial"/>
          <w:b/>
          <w:lang w:val="en"/>
        </w:rPr>
        <w:t xml:space="preserve"> </w:t>
      </w:r>
      <w:r w:rsidRPr="000753BF">
        <w:rPr>
          <w:rFonts w:eastAsia="SimSun" w:cs="Arial"/>
          <w:lang w:val="en"/>
        </w:rPr>
        <w:t xml:space="preserve">: partner specific unique id for this </w:t>
      </w:r>
      <w:r>
        <w:rPr>
          <w:rFonts w:eastAsia="SimSun" w:cs="Arial"/>
          <w:lang w:val="en"/>
        </w:rPr>
        <w:t>image</w:t>
      </w:r>
    </w:p>
    <w:p w14:paraId="1CAAB7C6" w14:textId="6ED6DC7B" w:rsidR="001C0E8D" w:rsidRDefault="001C0E8D" w:rsidP="001C0E8D">
      <w:pPr>
        <w:rPr>
          <w:rFonts w:eastAsia="SimSun" w:cs="Arial"/>
          <w:lang w:val="en"/>
        </w:rPr>
      </w:pPr>
      <w:r w:rsidRPr="000753BF">
        <w:rPr>
          <w:rFonts w:eastAsia="SimSun" w:cs="Arial"/>
          <w:lang w:val="en"/>
        </w:rPr>
        <w:tab/>
      </w:r>
      <w:r w:rsidRPr="000753BF">
        <w:rPr>
          <w:rFonts w:eastAsia="SimSun" w:cs="Arial"/>
          <w:lang w:val="en"/>
        </w:rPr>
        <w:tab/>
      </w:r>
      <w:r>
        <w:rPr>
          <w:rFonts w:eastAsia="SimSun" w:cs="Arial"/>
          <w:lang w:val="en"/>
        </w:rPr>
        <w:tab/>
      </w:r>
      <w:r w:rsidRPr="00954B66">
        <w:rPr>
          <w:rFonts w:eastAsia="SimSun" w:cs="Arial"/>
          <w:b/>
          <w:u w:val="single"/>
          <w:lang w:val="en"/>
        </w:rPr>
        <w:t>classification</w:t>
      </w:r>
      <w:r w:rsidRPr="000753BF">
        <w:rPr>
          <w:rFonts w:eastAsia="SimSun" w:cs="Arial"/>
          <w:b/>
          <w:lang w:val="en"/>
        </w:rPr>
        <w:t xml:space="preserve"> </w:t>
      </w:r>
      <w:r w:rsidRPr="000753BF">
        <w:rPr>
          <w:rFonts w:eastAsia="SimSun" w:cs="Arial"/>
          <w:lang w:val="en"/>
        </w:rPr>
        <w:t xml:space="preserve">: </w:t>
      </w:r>
      <w:r>
        <w:rPr>
          <w:rFonts w:eastAsia="SimSun" w:cs="Arial"/>
          <w:lang w:val="en"/>
        </w:rPr>
        <w:t>scientific_image, photography, generic image, etc.</w:t>
      </w:r>
    </w:p>
    <w:p w14:paraId="41EB08C3" w14:textId="7455BDC6" w:rsidR="00756170" w:rsidRDefault="001C0E8D" w:rsidP="00756170">
      <w:pPr>
        <w:widowControl w:val="0"/>
        <w:autoSpaceDE w:val="0"/>
        <w:autoSpaceDN w:val="0"/>
        <w:adjustRightInd w:val="0"/>
        <w:spacing w:after="200" w:line="276" w:lineRule="auto"/>
        <w:ind w:firstLine="720"/>
        <w:rPr>
          <w:ins w:id="31" w:author="Beaudet, David" w:date="2016-08-02T09:33:00Z"/>
          <w:rFonts w:eastAsia="SimSun" w:cs="Arial"/>
          <w:lang w:val="en"/>
        </w:rPr>
      </w:pPr>
      <w:del w:id="32" w:author="Beaudet, David" w:date="2016-08-02T09:33:00Z">
        <w:r w:rsidDel="00756170">
          <w:rPr>
            <w:rFonts w:eastAsia="SimSun" w:cs="Arial"/>
            <w:lang w:val="en"/>
          </w:rPr>
          <w:tab/>
        </w:r>
      </w:del>
      <w:r>
        <w:rPr>
          <w:rFonts w:eastAsia="SimSun" w:cs="Arial"/>
          <w:lang w:val="en"/>
        </w:rPr>
        <w:tab/>
      </w:r>
      <w:ins w:id="33" w:author="Beaudet, David" w:date="2016-08-02T09:33:00Z">
        <w:r w:rsidR="00756170">
          <w:rPr>
            <w:rFonts w:eastAsia="SimSun" w:cs="Arial"/>
            <w:lang w:val="en"/>
          </w:rPr>
          <w:tab/>
        </w:r>
        <w:r w:rsidR="00756170" w:rsidRPr="004A3A32">
          <w:rPr>
            <w:rFonts w:eastAsia="SimSun" w:cs="Arial"/>
            <w:b/>
            <w:u w:val="single"/>
            <w:lang w:val="en"/>
          </w:rPr>
          <w:t>fingerprint</w:t>
        </w:r>
        <w:r w:rsidR="00756170">
          <w:rPr>
            <w:rFonts w:eastAsia="SimSun" w:cs="Arial"/>
            <w:lang w:val="en"/>
          </w:rPr>
          <w:t xml:space="preserve"> : partner computed value supplied for change detection</w:t>
        </w:r>
      </w:ins>
    </w:p>
    <w:p w14:paraId="43D55963" w14:textId="185E568F" w:rsidR="001C0E8D" w:rsidDel="00756170" w:rsidRDefault="001C0E8D" w:rsidP="001C0E8D">
      <w:pPr>
        <w:rPr>
          <w:del w:id="34" w:author="Beaudet, David" w:date="2016-08-02T09:33:00Z"/>
          <w:rFonts w:eastAsia="SimSun" w:cs="Arial"/>
          <w:lang w:val="en"/>
        </w:rPr>
      </w:pPr>
      <w:del w:id="35" w:author="Beaudet, David" w:date="2016-08-02T09:33:00Z">
        <w:r w:rsidDel="00756170">
          <w:rPr>
            <w:rFonts w:eastAsia="SimSun" w:cs="Arial"/>
            <w:lang w:val="en"/>
          </w:rPr>
          <w:tab/>
          <w:delText>…</w:delText>
        </w:r>
      </w:del>
    </w:p>
    <w:p w14:paraId="5C58D89B" w14:textId="77777777" w:rsidR="001C0E8D" w:rsidRPr="000753BF" w:rsidRDefault="001C0E8D" w:rsidP="001C0E8D">
      <w:pPr>
        <w:rPr>
          <w:rFonts w:eastAsia="SimSun" w:cs="Arial"/>
          <w:lang w:val="en"/>
        </w:rPr>
      </w:pPr>
      <w:r>
        <w:rPr>
          <w:rFonts w:eastAsia="SimSun" w:cs="Arial"/>
          <w:lang w:val="en"/>
        </w:rPr>
        <w:tab/>
      </w:r>
      <w:r>
        <w:rPr>
          <w:rFonts w:eastAsia="SimSun" w:cs="Arial"/>
          <w:lang w:val="en"/>
        </w:rPr>
        <w:tab/>
        <w:t>}, …</w:t>
      </w:r>
    </w:p>
    <w:p w14:paraId="09683C43" w14:textId="09C5E32E" w:rsidR="00E55ADF" w:rsidRPr="000753BF" w:rsidRDefault="00E55ADF" w:rsidP="00DB083B">
      <w:pPr>
        <w:rPr>
          <w:rFonts w:eastAsia="SimSun" w:cs="Arial"/>
          <w:lang w:val="en"/>
        </w:rPr>
      </w:pPr>
    </w:p>
    <w:p w14:paraId="074A7145" w14:textId="77777777" w:rsidR="00A460E4" w:rsidRDefault="00A460E4">
      <w:pPr>
        <w:rPr>
          <w:lang w:val="en"/>
        </w:rPr>
      </w:pPr>
      <w:r>
        <w:rPr>
          <w:lang w:val="en"/>
        </w:rPr>
        <w:t>Notes:</w:t>
      </w:r>
    </w:p>
    <w:p w14:paraId="24DFF69C" w14:textId="07A90A65" w:rsidR="00A460E4" w:rsidRDefault="00DB083B" w:rsidP="00A460E4">
      <w:pPr>
        <w:pStyle w:val="ListParagraph"/>
        <w:numPr>
          <w:ilvl w:val="0"/>
          <w:numId w:val="29"/>
        </w:numPr>
        <w:rPr>
          <w:lang w:val="en"/>
        </w:rPr>
      </w:pPr>
      <w:r>
        <w:rPr>
          <w:lang w:val="en"/>
        </w:rPr>
        <w:t xml:space="preserve">Associations with </w:t>
      </w:r>
      <w:r w:rsidR="00A460E4">
        <w:rPr>
          <w:lang w:val="en"/>
        </w:rPr>
        <w:t>en</w:t>
      </w:r>
      <w:r w:rsidR="00766CA5">
        <w:rPr>
          <w:lang w:val="en"/>
        </w:rPr>
        <w:t xml:space="preserve">tities </w:t>
      </w:r>
      <w:r>
        <w:rPr>
          <w:lang w:val="en"/>
        </w:rPr>
        <w:t xml:space="preserve">such as </w:t>
      </w:r>
      <w:r w:rsidR="00766CA5">
        <w:rPr>
          <w:lang w:val="en"/>
        </w:rPr>
        <w:t xml:space="preserve">cultural objects </w:t>
      </w:r>
      <w:r w:rsidR="00A460E4">
        <w:rPr>
          <w:lang w:val="en"/>
        </w:rPr>
        <w:t xml:space="preserve">will be recorded as an </w:t>
      </w:r>
      <w:r w:rsidR="00A460E4" w:rsidRPr="00A460E4">
        <w:rPr>
          <w:lang w:val="en"/>
        </w:rPr>
        <w:t>“associated with” relation</w:t>
      </w:r>
      <w:r w:rsidR="00A460E4">
        <w:rPr>
          <w:lang w:val="en"/>
        </w:rPr>
        <w:t>ship</w:t>
      </w:r>
      <w:r w:rsidR="009C35F7">
        <w:rPr>
          <w:lang w:val="en"/>
        </w:rPr>
        <w:t xml:space="preserve"> in ConservationSpace R2</w:t>
      </w:r>
      <w:r w:rsidR="002742CA">
        <w:rPr>
          <w:lang w:val="en"/>
        </w:rPr>
        <w:t>.  While the model allows for the definition of different types of related entities, ConservationSpace R2 will only process relationships defined for cultural objects</w:t>
      </w:r>
      <w:r w:rsidR="001C0E8D">
        <w:rPr>
          <w:lang w:val="en"/>
        </w:rPr>
        <w:t xml:space="preserve"> and other images</w:t>
      </w:r>
      <w:r w:rsidR="009C35F7">
        <w:rPr>
          <w:lang w:val="en"/>
        </w:rPr>
        <w:t xml:space="preserve">.  </w:t>
      </w:r>
      <w:r w:rsidR="001C0E8D">
        <w:rPr>
          <w:lang w:val="en"/>
        </w:rPr>
        <w:t xml:space="preserve">Entities encountered in references with unrecognized namespaces </w:t>
      </w:r>
      <w:r w:rsidR="009C35F7">
        <w:rPr>
          <w:lang w:val="en"/>
        </w:rPr>
        <w:t>will be ignored.</w:t>
      </w:r>
      <w:r w:rsidR="00077263">
        <w:rPr>
          <w:lang w:val="en"/>
        </w:rPr>
        <w:t xml:space="preserve">  Each partner will have an opportunity to map their relationship predicates to a ConservationSpace relationship type.</w:t>
      </w:r>
    </w:p>
    <w:p w14:paraId="20022A4D" w14:textId="20AE6CFE" w:rsidR="00DB083B" w:rsidRPr="0005024F" w:rsidRDefault="00A460E4" w:rsidP="00E268A7">
      <w:pPr>
        <w:pStyle w:val="ListParagraph"/>
        <w:numPr>
          <w:ilvl w:val="0"/>
          <w:numId w:val="29"/>
        </w:numPr>
        <w:rPr>
          <w:ins w:id="36" w:author="Beaudet, David" w:date="2016-08-02T09:17:00Z"/>
          <w:rFonts w:ascii="SimSun" w:eastAsia="SimSun" w:hAnsi="SimSun"/>
          <w:sz w:val="20"/>
          <w:lang w:val="en"/>
          <w:rPrChange w:id="37" w:author="Beaudet, David" w:date="2016-08-02T09:17:00Z">
            <w:rPr>
              <w:ins w:id="38" w:author="Beaudet, David" w:date="2016-08-02T09:17:00Z"/>
              <w:lang w:val="en"/>
            </w:rPr>
          </w:rPrChange>
        </w:rPr>
      </w:pPr>
      <w:r w:rsidRPr="00DB083B">
        <w:rPr>
          <w:lang w:val="en"/>
        </w:rPr>
        <w:t xml:space="preserve">image </w:t>
      </w:r>
      <w:r w:rsidR="009F425E">
        <w:rPr>
          <w:lang w:val="en"/>
        </w:rPr>
        <w:t>properties</w:t>
      </w:r>
      <w:r w:rsidR="00DB083B" w:rsidRPr="00DB083B">
        <w:rPr>
          <w:lang w:val="en"/>
        </w:rPr>
        <w:t xml:space="preserve"> </w:t>
      </w:r>
      <w:r w:rsidRPr="00DB083B">
        <w:rPr>
          <w:lang w:val="en"/>
        </w:rPr>
        <w:t xml:space="preserve">supplied with the image record </w:t>
      </w:r>
      <w:r w:rsidR="009C35F7" w:rsidRPr="00DB083B">
        <w:rPr>
          <w:lang w:val="en"/>
        </w:rPr>
        <w:t xml:space="preserve">will be </w:t>
      </w:r>
      <w:r w:rsidRPr="00DB083B">
        <w:rPr>
          <w:lang w:val="en"/>
        </w:rPr>
        <w:t>mapped to the image ontology on a per partner basis – e.g. “</w:t>
      </w:r>
      <w:r w:rsidR="009C35F7" w:rsidRPr="00DB083B">
        <w:rPr>
          <w:lang w:val="en"/>
        </w:rPr>
        <w:t>spectrum</w:t>
      </w:r>
      <w:r w:rsidRPr="00DB083B">
        <w:rPr>
          <w:lang w:val="en"/>
        </w:rPr>
        <w:t xml:space="preserve">” might be a partner supplied </w:t>
      </w:r>
      <w:r w:rsidR="009F425E">
        <w:rPr>
          <w:lang w:val="en"/>
        </w:rPr>
        <w:t>property</w:t>
      </w:r>
      <w:r w:rsidRPr="00DB083B">
        <w:rPr>
          <w:lang w:val="en"/>
        </w:rPr>
        <w:t xml:space="preserve"> fo</w:t>
      </w:r>
      <w:r w:rsidR="00EF0D95" w:rsidRPr="00DB083B">
        <w:rPr>
          <w:lang w:val="en"/>
        </w:rPr>
        <w:t xml:space="preserve">r images which is mapped to a specific ConservationSpace ontology property for </w:t>
      </w:r>
      <w:r w:rsidR="005C6F5D">
        <w:rPr>
          <w:lang w:val="en"/>
        </w:rPr>
        <w:t xml:space="preserve">scientific </w:t>
      </w:r>
      <w:r w:rsidR="00EF0D95" w:rsidRPr="00DB083B">
        <w:rPr>
          <w:lang w:val="en"/>
        </w:rPr>
        <w:t>images</w:t>
      </w:r>
      <w:r w:rsidR="009C35F7" w:rsidRPr="00DB083B">
        <w:rPr>
          <w:lang w:val="en"/>
        </w:rPr>
        <w:t xml:space="preserve"> called “lightType”</w:t>
      </w:r>
    </w:p>
    <w:p w14:paraId="51FF74ED" w14:textId="0B91EFCA" w:rsidR="0005024F" w:rsidRPr="00DB083B" w:rsidRDefault="0005024F" w:rsidP="00E268A7">
      <w:pPr>
        <w:pStyle w:val="ListParagraph"/>
        <w:numPr>
          <w:ilvl w:val="0"/>
          <w:numId w:val="29"/>
        </w:numPr>
        <w:rPr>
          <w:rFonts w:ascii="SimSun" w:eastAsia="SimSun" w:hAnsi="SimSun"/>
          <w:sz w:val="20"/>
          <w:lang w:val="en"/>
        </w:rPr>
      </w:pPr>
      <w:ins w:id="39" w:author="Beaudet, David" w:date="2016-08-02T09:17:00Z">
        <w:r>
          <w:rPr>
            <w:lang w:val="en"/>
          </w:rPr>
          <w:t xml:space="preserve">fingerprint </w:t>
        </w:r>
      </w:ins>
      <w:ins w:id="40" w:author="Beaudet, David" w:date="2016-08-02T09:19:00Z">
        <w:r>
          <w:rPr>
            <w:lang w:val="en"/>
          </w:rPr>
          <w:t xml:space="preserve">is a partner computed </w:t>
        </w:r>
      </w:ins>
      <w:ins w:id="41" w:author="Beaudet, David" w:date="2016-08-02T09:20:00Z">
        <w:r w:rsidR="00553267">
          <w:rPr>
            <w:lang w:val="en"/>
          </w:rPr>
          <w:t xml:space="preserve">or supplied value that should change whenever the image contents or the image metadata is changed.  </w:t>
        </w:r>
      </w:ins>
      <w:ins w:id="42" w:author="Beaudet, David" w:date="2016-08-02T09:21:00Z">
        <w:r w:rsidR="00553267">
          <w:rPr>
            <w:lang w:val="en"/>
          </w:rPr>
          <w:t xml:space="preserve">In many cases, the lastModified date might be reliable enough to use for change detection and in such cases, partners may simply supply this value </w:t>
        </w:r>
      </w:ins>
      <w:ins w:id="43" w:author="Beaudet, David" w:date="2016-08-02T09:23:00Z">
        <w:r w:rsidR="00553267">
          <w:rPr>
            <w:lang w:val="en"/>
          </w:rPr>
          <w:t xml:space="preserve">as the fingerprint.  However, if the lastModified date is not reliable or the partner’s DAM system allows for image content to be updated without altering the lastModified date, a separate fingerprint should be computed, e.g. a reasonably long crytographic hash </w:t>
        </w:r>
      </w:ins>
      <w:ins w:id="44" w:author="Beaudet, David" w:date="2016-08-02T09:24:00Z">
        <w:r w:rsidR="00553267">
          <w:rPr>
            <w:lang w:val="en"/>
          </w:rPr>
          <w:t>of both the image content and the image metadata.  The ConservationSpace system will store the fingerprint supplied with media record</w:t>
        </w:r>
      </w:ins>
      <w:ins w:id="45" w:author="Beaudet, David" w:date="2016-08-02T09:25:00Z">
        <w:r w:rsidR="00553267">
          <w:rPr>
            <w:lang w:val="en"/>
          </w:rPr>
          <w:t>s</w:t>
        </w:r>
      </w:ins>
      <w:ins w:id="46" w:author="Beaudet, David" w:date="2016-08-02T09:24:00Z">
        <w:r w:rsidR="00553267">
          <w:rPr>
            <w:lang w:val="en"/>
          </w:rPr>
          <w:t xml:space="preserve"> and </w:t>
        </w:r>
      </w:ins>
      <w:ins w:id="47" w:author="Beaudet, David" w:date="2016-08-02T09:25:00Z">
        <w:r w:rsidR="00553267">
          <w:rPr>
            <w:lang w:val="en"/>
          </w:rPr>
          <w:t xml:space="preserve">will </w:t>
        </w:r>
      </w:ins>
      <w:ins w:id="48" w:author="Beaudet, David" w:date="2016-08-02T09:24:00Z">
        <w:r w:rsidR="00553267">
          <w:rPr>
            <w:lang w:val="en"/>
          </w:rPr>
          <w:t>use it</w:t>
        </w:r>
      </w:ins>
      <w:ins w:id="49" w:author="Beaudet, David" w:date="2016-08-02T09:25:00Z">
        <w:r w:rsidR="00553267">
          <w:rPr>
            <w:lang w:val="en"/>
          </w:rPr>
          <w:t xml:space="preserve"> when </w:t>
        </w:r>
      </w:ins>
      <w:ins w:id="50" w:author="Beaudet, David" w:date="2016-08-02T09:26:00Z">
        <w:r w:rsidR="00553267">
          <w:rPr>
            <w:lang w:val="en"/>
          </w:rPr>
          <w:t xml:space="preserve">determining whether there are updates available for a given media record. </w:t>
        </w:r>
      </w:ins>
    </w:p>
    <w:p w14:paraId="0CF9D1AF" w14:textId="77777777" w:rsidR="00DB083B" w:rsidRDefault="00DB083B" w:rsidP="00DB083B">
      <w:pPr>
        <w:ind w:left="360"/>
        <w:rPr>
          <w:rFonts w:ascii="SimSun" w:eastAsia="SimSun" w:hAnsi="SimSun"/>
          <w:sz w:val="20"/>
          <w:lang w:val="en"/>
        </w:rPr>
      </w:pPr>
    </w:p>
    <w:p w14:paraId="1FFC4A6E" w14:textId="62F7F47A" w:rsidR="00DB083B" w:rsidRDefault="00DB083B" w:rsidP="00DB083B">
      <w:pPr>
        <w:rPr>
          <w:rFonts w:ascii="SimSun" w:eastAsia="SimSun" w:hAnsi="SimSun"/>
          <w:sz w:val="20"/>
          <w:lang w:val="en"/>
        </w:rPr>
      </w:pPr>
      <w:r>
        <w:rPr>
          <w:rFonts w:eastAsia="SimSun"/>
          <w:lang w:val="en"/>
        </w:rPr>
        <w:t>An unabridged description of an image record for a partner would include all properties for the particular type of image and, for the NGA, a fully formatted JSON response might look like this</w:t>
      </w:r>
      <w:r w:rsidR="00D64309">
        <w:rPr>
          <w:rFonts w:eastAsia="SimSun"/>
          <w:lang w:val="en"/>
        </w:rPr>
        <w:t xml:space="preserve"> (note that some properties in media records, e.g. mimetype, are used only by the NGA search header template in search results rendered by ConservationSpace since ConservationSpace will set the system property mime-type for media items based on the content-type of the service used to fetch the contents of the media item rather than the equivalent property returned by the media record or search services)</w:t>
      </w:r>
      <w:r>
        <w:rPr>
          <w:rFonts w:eastAsia="SimSun"/>
          <w:lang w:val="en"/>
        </w:rPr>
        <w:t>:</w:t>
      </w:r>
    </w:p>
    <w:p w14:paraId="06448513" w14:textId="0E1D957B" w:rsidR="00DB083B" w:rsidRPr="00DB083B" w:rsidRDefault="00DB083B" w:rsidP="00DB083B">
      <w:pPr>
        <w:rPr>
          <w:rFonts w:ascii="SimSun" w:eastAsia="SimSun" w:hAnsi="SimSun"/>
          <w:sz w:val="20"/>
          <w:lang w:val="en"/>
        </w:rPr>
      </w:pPr>
      <w:r w:rsidRPr="00DB083B">
        <w:rPr>
          <w:rFonts w:ascii="SimSun" w:eastAsia="SimSun" w:hAnsi="SimSun"/>
          <w:sz w:val="20"/>
          <w:lang w:val="en"/>
        </w:rPr>
        <w:t>{</w:t>
      </w:r>
    </w:p>
    <w:p w14:paraId="0DB1D344" w14:textId="74C40783" w:rsidR="00DB083B" w:rsidRPr="007123F7" w:rsidRDefault="00DB083B" w:rsidP="00DB083B">
      <w:pPr>
        <w:ind w:firstLine="720"/>
        <w:rPr>
          <w:rFonts w:ascii="SimSun" w:eastAsia="SimSun" w:hAnsi="SimSun"/>
          <w:sz w:val="20"/>
          <w:lang w:val="en"/>
        </w:rPr>
      </w:pPr>
      <w:r w:rsidRPr="007123F7">
        <w:rPr>
          <w:rFonts w:ascii="SimSun" w:eastAsia="SimSun" w:hAnsi="SimSun"/>
          <w:sz w:val="20"/>
          <w:lang w:val="en"/>
        </w:rPr>
        <w:t>"record": {</w:t>
      </w:r>
    </w:p>
    <w:p w14:paraId="7A02955E" w14:textId="4EF65691" w:rsidR="00DB083B" w:rsidRDefault="00DB083B" w:rsidP="00DB083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"namespace": "</w:t>
      </w:r>
      <w:r>
        <w:rPr>
          <w:rFonts w:ascii="SimSun" w:eastAsia="SimSun" w:hAnsi="SimSun"/>
          <w:sz w:val="20"/>
          <w:lang w:val="en"/>
        </w:rPr>
        <w:t>image</w:t>
      </w:r>
      <w:r w:rsidRPr="007123F7">
        <w:rPr>
          <w:rFonts w:ascii="SimSun" w:eastAsia="SimSun" w:hAnsi="SimSun"/>
          <w:sz w:val="20"/>
          <w:lang w:val="en"/>
        </w:rPr>
        <w:t>",</w:t>
      </w:r>
    </w:p>
    <w:p w14:paraId="2993198A" w14:textId="77777777" w:rsidR="0005024F" w:rsidRDefault="005C6F5D" w:rsidP="00DB083B">
      <w:pPr>
        <w:rPr>
          <w:ins w:id="51" w:author="Beaudet, David" w:date="2016-08-02T09:17:00Z"/>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source</w:t>
      </w:r>
      <w:r w:rsidRPr="007123F7">
        <w:rPr>
          <w:rFonts w:ascii="SimSun" w:eastAsia="SimSun" w:hAnsi="SimSun"/>
          <w:sz w:val="20"/>
          <w:lang w:val="en"/>
        </w:rPr>
        <w:t>": "</w:t>
      </w:r>
      <w:r w:rsidR="00F01040">
        <w:rPr>
          <w:rFonts w:ascii="SimSun" w:eastAsia="SimSun" w:hAnsi="SimSun"/>
          <w:sz w:val="20"/>
          <w:lang w:val="en"/>
        </w:rPr>
        <w:t>intranet</w:t>
      </w:r>
      <w:r w:rsidRPr="007123F7">
        <w:rPr>
          <w:rFonts w:ascii="SimSun" w:eastAsia="SimSun" w:hAnsi="SimSun"/>
          <w:sz w:val="20"/>
          <w:lang w:val="en"/>
        </w:rPr>
        <w:t>",</w:t>
      </w:r>
      <w:r w:rsidR="00DB083B" w:rsidRPr="007123F7">
        <w:rPr>
          <w:rFonts w:ascii="SimSun" w:eastAsia="SimSun" w:hAnsi="SimSun"/>
          <w:sz w:val="20"/>
          <w:lang w:val="en"/>
        </w:rPr>
        <w:tab/>
      </w:r>
      <w:r w:rsidR="00DB083B" w:rsidRPr="007123F7">
        <w:rPr>
          <w:rFonts w:ascii="SimSun" w:eastAsia="SimSun" w:hAnsi="SimSun"/>
          <w:sz w:val="20"/>
          <w:lang w:val="en"/>
        </w:rPr>
        <w:tab/>
      </w:r>
    </w:p>
    <w:p w14:paraId="502923CB" w14:textId="0B47867F" w:rsidR="00DB083B" w:rsidRPr="007123F7" w:rsidRDefault="00DB083B">
      <w:pPr>
        <w:ind w:left="720" w:firstLine="720"/>
        <w:rPr>
          <w:rFonts w:ascii="SimSun" w:eastAsia="SimSun" w:hAnsi="SimSun"/>
          <w:sz w:val="20"/>
          <w:lang w:val="en"/>
        </w:rPr>
        <w:pPrChange w:id="52" w:author="Beaudet, David" w:date="2016-08-02T09:17:00Z">
          <w:pPr/>
        </w:pPrChange>
      </w:pPr>
      <w:r w:rsidRPr="007123F7">
        <w:rPr>
          <w:rFonts w:ascii="SimSun" w:eastAsia="SimSun" w:hAnsi="SimSun"/>
          <w:sz w:val="20"/>
          <w:lang w:val="en"/>
        </w:rPr>
        <w:t>"id": "</w:t>
      </w:r>
      <w:r w:rsidR="00E268A7" w:rsidRPr="00E268A7">
        <w:rPr>
          <w:rFonts w:ascii="SimSun" w:eastAsia="SimSun" w:hAnsi="SimSun"/>
          <w:sz w:val="20"/>
          <w:lang w:val="en"/>
        </w:rPr>
        <w:t>d63a8ffd-bdac-498c-b861-a53e11989cef</w:t>
      </w:r>
      <w:r w:rsidRPr="007123F7">
        <w:rPr>
          <w:rFonts w:ascii="SimSun" w:eastAsia="SimSun" w:hAnsi="SimSun"/>
          <w:sz w:val="20"/>
          <w:lang w:val="en"/>
        </w:rPr>
        <w:t>",</w:t>
      </w:r>
    </w:p>
    <w:p w14:paraId="554F0B45" w14:textId="5CFD708F" w:rsidR="00DB083B" w:rsidRPr="007123F7" w:rsidRDefault="00DB083B" w:rsidP="00DB083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w:t>
      </w:r>
      <w:r w:rsidR="00F01040">
        <w:rPr>
          <w:rFonts w:ascii="SimSun" w:eastAsia="SimSun" w:hAnsi="SimSun"/>
          <w:sz w:val="20"/>
          <w:lang w:val="en"/>
        </w:rPr>
        <w:t>classification</w:t>
      </w:r>
      <w:r w:rsidRPr="007123F7">
        <w:rPr>
          <w:rFonts w:ascii="SimSun" w:eastAsia="SimSun" w:hAnsi="SimSun"/>
          <w:sz w:val="20"/>
          <w:lang w:val="en"/>
        </w:rPr>
        <w:t>": "</w:t>
      </w:r>
      <w:r>
        <w:rPr>
          <w:rFonts w:ascii="SimSun" w:eastAsia="SimSun" w:hAnsi="SimSun"/>
          <w:sz w:val="20"/>
          <w:lang w:val="en"/>
        </w:rPr>
        <w:t>image</w:t>
      </w:r>
      <w:r w:rsidRPr="007123F7">
        <w:rPr>
          <w:rFonts w:ascii="SimSun" w:eastAsia="SimSun" w:hAnsi="SimSun"/>
          <w:sz w:val="20"/>
          <w:lang w:val="en"/>
        </w:rPr>
        <w:t>",</w:t>
      </w:r>
    </w:p>
    <w:p w14:paraId="54703ED1" w14:textId="634E4F80" w:rsidR="00DB083B" w:rsidRPr="007123F7" w:rsidDel="00756170" w:rsidRDefault="00DB083B" w:rsidP="00DB083B">
      <w:pPr>
        <w:rPr>
          <w:del w:id="53" w:author="Beaudet, David" w:date="2016-08-02T09:33:00Z"/>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w:t>
      </w:r>
      <w:r>
        <w:rPr>
          <w:rFonts w:ascii="SimSun" w:eastAsia="SimSun" w:hAnsi="SimSun"/>
          <w:sz w:val="20"/>
          <w:lang w:val="en"/>
        </w:rPr>
        <w:t>mimetype</w:t>
      </w:r>
      <w:r w:rsidRPr="007123F7">
        <w:rPr>
          <w:rFonts w:ascii="SimSun" w:eastAsia="SimSun" w:hAnsi="SimSun"/>
          <w:sz w:val="20"/>
          <w:lang w:val="en"/>
        </w:rPr>
        <w:t>": "</w:t>
      </w:r>
      <w:r w:rsidR="00E268A7">
        <w:rPr>
          <w:rFonts w:ascii="SimSun" w:eastAsia="SimSun" w:hAnsi="SimSun"/>
          <w:sz w:val="20"/>
          <w:lang w:val="en"/>
        </w:rPr>
        <w:t>image/tiff</w:t>
      </w:r>
      <w:r w:rsidRPr="007123F7">
        <w:rPr>
          <w:rFonts w:ascii="SimSun" w:eastAsia="SimSun" w:hAnsi="SimSun"/>
          <w:sz w:val="20"/>
          <w:lang w:val="en"/>
        </w:rPr>
        <w:t>",</w:t>
      </w:r>
    </w:p>
    <w:p w14:paraId="7126AF37" w14:textId="08C837BC" w:rsidR="00DB083B" w:rsidRDefault="00DB083B" w:rsidP="00DB083B">
      <w:pPr>
        <w:rPr>
          <w:rFonts w:ascii="SimSun" w:eastAsia="SimSun" w:hAnsi="SimSun"/>
          <w:sz w:val="20"/>
          <w:lang w:val="en"/>
        </w:rPr>
      </w:pPr>
      <w:del w:id="54" w:author="Beaudet, David" w:date="2016-08-02T09:33:00Z">
        <w:r w:rsidRPr="007123F7" w:rsidDel="00756170">
          <w:rPr>
            <w:rFonts w:ascii="SimSun" w:eastAsia="SimSun" w:hAnsi="SimSun"/>
            <w:sz w:val="20"/>
            <w:lang w:val="en"/>
          </w:rPr>
          <w:tab/>
        </w:r>
        <w:r w:rsidRPr="007123F7" w:rsidDel="00756170">
          <w:rPr>
            <w:rFonts w:ascii="SimSun" w:eastAsia="SimSun" w:hAnsi="SimSun"/>
            <w:sz w:val="20"/>
            <w:lang w:val="en"/>
          </w:rPr>
          <w:tab/>
        </w:r>
      </w:del>
      <w:del w:id="55" w:author="Beaudet, David" w:date="2016-05-25T10:14:00Z">
        <w:r w:rsidRPr="007123F7" w:rsidDel="00921E2E">
          <w:rPr>
            <w:rFonts w:ascii="SimSun" w:eastAsia="SimSun" w:hAnsi="SimSun"/>
            <w:sz w:val="20"/>
            <w:lang w:val="en"/>
          </w:rPr>
          <w:delText>"</w:delText>
        </w:r>
        <w:r w:rsidR="00191383" w:rsidDel="00921E2E">
          <w:rPr>
            <w:rFonts w:ascii="SimSun" w:eastAsia="SimSun" w:hAnsi="SimSun"/>
            <w:sz w:val="20"/>
            <w:lang w:val="en"/>
          </w:rPr>
          <w:delText>sizeInBytes</w:delText>
        </w:r>
        <w:r w:rsidRPr="007123F7" w:rsidDel="00921E2E">
          <w:rPr>
            <w:rFonts w:ascii="SimSun" w:eastAsia="SimSun" w:hAnsi="SimSun"/>
            <w:sz w:val="20"/>
            <w:lang w:val="en"/>
          </w:rPr>
          <w:delText xml:space="preserve">": </w:delText>
        </w:r>
        <w:r w:rsidR="00E268A7" w:rsidDel="00921E2E">
          <w:rPr>
            <w:rFonts w:ascii="SimSun" w:eastAsia="SimSun" w:hAnsi="SimSun"/>
            <w:sz w:val="20"/>
            <w:lang w:val="en"/>
          </w:rPr>
          <w:delText>19109283</w:delText>
        </w:r>
        <w:r w:rsidR="00670BCD" w:rsidDel="00921E2E">
          <w:rPr>
            <w:rFonts w:ascii="SimSun" w:eastAsia="SimSun" w:hAnsi="SimSun"/>
            <w:sz w:val="20"/>
            <w:lang w:val="en"/>
          </w:rPr>
          <w:delText>,</w:delText>
        </w:r>
      </w:del>
    </w:p>
    <w:p w14:paraId="724F7902" w14:textId="3F7EF227" w:rsidR="005B3A9B" w:rsidRDefault="005B3A9B" w:rsidP="0017139F">
      <w:pPr>
        <w:ind w:left="720" w:firstLine="720"/>
        <w:rPr>
          <w:rFonts w:ascii="SimSun" w:eastAsia="SimSun" w:hAnsi="SimSun"/>
          <w:sz w:val="20"/>
          <w:lang w:val="en"/>
        </w:rPr>
      </w:pPr>
      <w:r w:rsidRPr="007123F7">
        <w:rPr>
          <w:rFonts w:ascii="SimSun" w:eastAsia="SimSun" w:hAnsi="SimSun"/>
          <w:sz w:val="20"/>
          <w:lang w:val="en"/>
        </w:rPr>
        <w:t>"</w:t>
      </w:r>
      <w:r>
        <w:rPr>
          <w:rFonts w:ascii="SimSun" w:eastAsia="SimSun" w:hAnsi="SimSun"/>
          <w:sz w:val="20"/>
          <w:lang w:val="en"/>
        </w:rPr>
        <w:t>title</w:t>
      </w:r>
      <w:r w:rsidRPr="007123F7">
        <w:rPr>
          <w:rFonts w:ascii="SimSun" w:eastAsia="SimSun" w:hAnsi="SimSun"/>
          <w:sz w:val="20"/>
          <w:lang w:val="en"/>
        </w:rPr>
        <w:t>": "</w:t>
      </w:r>
      <w:r>
        <w:rPr>
          <w:rFonts w:ascii="SimSun" w:eastAsia="SimSun" w:hAnsi="SimSun"/>
          <w:sz w:val="20"/>
          <w:lang w:val="en"/>
        </w:rPr>
        <w:t>60-primary-0-nativeres.ptif</w:t>
      </w:r>
      <w:r w:rsidRPr="007123F7">
        <w:rPr>
          <w:rFonts w:ascii="SimSun" w:eastAsia="SimSun" w:hAnsi="SimSun"/>
          <w:sz w:val="20"/>
          <w:lang w:val="en"/>
        </w:rPr>
        <w:t>"</w:t>
      </w:r>
      <w:r>
        <w:rPr>
          <w:rFonts w:ascii="SimSun" w:eastAsia="SimSun" w:hAnsi="SimSun"/>
          <w:sz w:val="20"/>
          <w:lang w:val="en"/>
        </w:rPr>
        <w:t>,</w:t>
      </w:r>
    </w:p>
    <w:p w14:paraId="674ECEE9" w14:textId="02281852" w:rsidR="005B3A9B" w:rsidRDefault="005B3A9B" w:rsidP="00DB083B">
      <w:pPr>
        <w:rPr>
          <w:ins w:id="56" w:author="Beaudet, David" w:date="2016-08-02T09:17:00Z"/>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lastModified</w:t>
      </w:r>
      <w:r w:rsidRPr="007123F7">
        <w:rPr>
          <w:rFonts w:ascii="SimSun" w:eastAsia="SimSun" w:hAnsi="SimSun"/>
          <w:sz w:val="20"/>
          <w:lang w:val="en"/>
        </w:rPr>
        <w:t>":</w:t>
      </w:r>
      <w:r>
        <w:rPr>
          <w:rFonts w:ascii="SimSun" w:eastAsia="SimSun" w:hAnsi="SimSun"/>
          <w:sz w:val="20"/>
          <w:lang w:val="en"/>
        </w:rPr>
        <w:t xml:space="preserve"> </w:t>
      </w:r>
      <w:r w:rsidRPr="007123F7">
        <w:rPr>
          <w:rFonts w:ascii="SimSun" w:eastAsia="SimSun" w:hAnsi="SimSun"/>
          <w:sz w:val="20"/>
          <w:lang w:val="en"/>
        </w:rPr>
        <w:t>"</w:t>
      </w:r>
      <w:r>
        <w:rPr>
          <w:rFonts w:ascii="SimSun" w:eastAsia="SimSun" w:hAnsi="SimSun"/>
          <w:sz w:val="20"/>
          <w:lang w:val="en"/>
        </w:rPr>
        <w:t>20160421T182434-04:00</w:t>
      </w:r>
      <w:r w:rsidRPr="007123F7">
        <w:rPr>
          <w:rFonts w:ascii="SimSun" w:eastAsia="SimSun" w:hAnsi="SimSun"/>
          <w:sz w:val="20"/>
          <w:lang w:val="en"/>
        </w:rPr>
        <w:t>"</w:t>
      </w:r>
      <w:r>
        <w:rPr>
          <w:rFonts w:ascii="SimSun" w:eastAsia="SimSun" w:hAnsi="SimSun"/>
          <w:sz w:val="20"/>
          <w:lang w:val="en"/>
        </w:rPr>
        <w:t>,</w:t>
      </w:r>
    </w:p>
    <w:p w14:paraId="453A86EB" w14:textId="6366D9B0" w:rsidR="0005024F" w:rsidRDefault="0005024F">
      <w:pPr>
        <w:ind w:left="720" w:firstLine="720"/>
        <w:rPr>
          <w:ins w:id="57" w:author="Beaudet, David" w:date="2016-08-02T09:17:00Z"/>
          <w:rFonts w:ascii="SimSun" w:eastAsia="SimSun" w:hAnsi="SimSun"/>
          <w:sz w:val="20"/>
          <w:lang w:val="en"/>
        </w:rPr>
        <w:pPrChange w:id="58" w:author="Beaudet, David" w:date="2016-08-02T09:17:00Z">
          <w:pPr/>
        </w:pPrChange>
      </w:pPr>
      <w:ins w:id="59" w:author="Beaudet, David" w:date="2016-08-02T09:17:00Z">
        <w:r w:rsidRPr="007123F7">
          <w:rPr>
            <w:rFonts w:ascii="SimSun" w:eastAsia="SimSun" w:hAnsi="SimSun"/>
            <w:sz w:val="20"/>
            <w:lang w:val="en"/>
          </w:rPr>
          <w:t>"</w:t>
        </w:r>
        <w:r>
          <w:rPr>
            <w:rFonts w:ascii="SimSun" w:eastAsia="SimSun" w:hAnsi="SimSun"/>
            <w:sz w:val="20"/>
            <w:lang w:val="en"/>
          </w:rPr>
          <w:t>fingerprint</w:t>
        </w:r>
        <w:r w:rsidRPr="007123F7">
          <w:rPr>
            <w:rFonts w:ascii="SimSun" w:eastAsia="SimSun" w:hAnsi="SimSun"/>
            <w:sz w:val="20"/>
            <w:lang w:val="en"/>
          </w:rPr>
          <w:t>":</w:t>
        </w:r>
        <w:r>
          <w:rPr>
            <w:rFonts w:ascii="SimSun" w:eastAsia="SimSun" w:hAnsi="SimSun"/>
            <w:sz w:val="20"/>
            <w:lang w:val="en"/>
          </w:rPr>
          <w:t xml:space="preserve"> </w:t>
        </w:r>
        <w:r w:rsidRPr="007123F7">
          <w:rPr>
            <w:rFonts w:ascii="SimSun" w:eastAsia="SimSun" w:hAnsi="SimSun"/>
            <w:sz w:val="20"/>
            <w:lang w:val="en"/>
          </w:rPr>
          <w:t>"</w:t>
        </w:r>
        <w:r>
          <w:rPr>
            <w:rFonts w:ascii="Consolas" w:hAnsi="Consolas" w:cs="Consolas"/>
            <w:sz w:val="20"/>
            <w:szCs w:val="20"/>
          </w:rPr>
          <w:t>3537aac2467dce2e146e8195362c5f34bf1aead29b1fbbe91c</w:t>
        </w:r>
        <w:r w:rsidRPr="007123F7">
          <w:rPr>
            <w:rFonts w:ascii="SimSun" w:eastAsia="SimSun" w:hAnsi="SimSun"/>
            <w:sz w:val="20"/>
            <w:lang w:val="en"/>
          </w:rPr>
          <w:t>"</w:t>
        </w:r>
        <w:r>
          <w:rPr>
            <w:rFonts w:ascii="SimSun" w:eastAsia="SimSun" w:hAnsi="SimSun"/>
            <w:sz w:val="20"/>
            <w:lang w:val="en"/>
          </w:rPr>
          <w:t>,</w:t>
        </w:r>
      </w:ins>
    </w:p>
    <w:p w14:paraId="4A51F540" w14:textId="7156CA12" w:rsidR="0005024F" w:rsidDel="0005024F" w:rsidRDefault="0005024F" w:rsidP="00DB083B">
      <w:pPr>
        <w:rPr>
          <w:del w:id="60" w:author="Beaudet, David" w:date="2016-08-02T09:17:00Z"/>
          <w:rFonts w:ascii="SimSun" w:eastAsia="SimSun" w:hAnsi="SimSun"/>
          <w:sz w:val="20"/>
          <w:lang w:val="en"/>
        </w:rPr>
      </w:pPr>
    </w:p>
    <w:p w14:paraId="0E55C37C" w14:textId="434D189D" w:rsidR="00DB083B" w:rsidRPr="007123F7" w:rsidRDefault="00670BCD" w:rsidP="00DB083B">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pixelsPerCM</w:t>
      </w:r>
      <w:r w:rsidRPr="007123F7">
        <w:rPr>
          <w:rFonts w:ascii="SimSun" w:eastAsia="SimSun" w:hAnsi="SimSun"/>
          <w:sz w:val="20"/>
          <w:lang w:val="en"/>
        </w:rPr>
        <w:t>":</w:t>
      </w:r>
      <w:r>
        <w:rPr>
          <w:rFonts w:ascii="SimSun" w:eastAsia="SimSun" w:hAnsi="SimSun"/>
          <w:sz w:val="20"/>
          <w:lang w:val="en"/>
        </w:rPr>
        <w:t>489.34325,</w:t>
      </w:r>
      <w:r w:rsidR="00DB083B" w:rsidRPr="007123F7">
        <w:rPr>
          <w:rFonts w:ascii="SimSun" w:eastAsia="SimSun" w:hAnsi="SimSun"/>
          <w:sz w:val="20"/>
          <w:lang w:val="en"/>
        </w:rPr>
        <w:tab/>
      </w:r>
      <w:r w:rsidR="00DB083B" w:rsidRPr="007123F7">
        <w:rPr>
          <w:rFonts w:ascii="SimSun" w:eastAsia="SimSun" w:hAnsi="SimSun"/>
          <w:sz w:val="20"/>
          <w:lang w:val="en"/>
        </w:rPr>
        <w:tab/>
        <w:t>"</w:t>
      </w:r>
      <w:r w:rsidR="00DB083B">
        <w:rPr>
          <w:rFonts w:ascii="SimSun" w:eastAsia="SimSun" w:hAnsi="SimSun"/>
          <w:sz w:val="20"/>
          <w:lang w:val="en"/>
        </w:rPr>
        <w:t>lightType</w:t>
      </w:r>
      <w:r w:rsidR="00DB083B" w:rsidRPr="007123F7">
        <w:rPr>
          <w:rFonts w:ascii="SimSun" w:eastAsia="SimSun" w:hAnsi="SimSun"/>
          <w:sz w:val="20"/>
          <w:lang w:val="en"/>
        </w:rPr>
        <w:t>": "</w:t>
      </w:r>
      <w:r w:rsidR="00E268A7">
        <w:rPr>
          <w:rFonts w:ascii="SimSun" w:eastAsia="SimSun" w:hAnsi="SimSun"/>
          <w:sz w:val="20"/>
          <w:lang w:val="en"/>
        </w:rPr>
        <w:t>Normal Light</w:t>
      </w:r>
      <w:r w:rsidR="00DB083B" w:rsidRPr="007123F7">
        <w:rPr>
          <w:rFonts w:ascii="SimSun" w:eastAsia="SimSun" w:hAnsi="SimSun"/>
          <w:sz w:val="20"/>
          <w:lang w:val="en"/>
        </w:rPr>
        <w:t>",</w:t>
      </w:r>
    </w:p>
    <w:p w14:paraId="0B392D9D" w14:textId="520E2B7A" w:rsidR="00DB083B" w:rsidRPr="007123F7" w:rsidRDefault="00DB083B" w:rsidP="00DB083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w:t>
      </w:r>
      <w:r>
        <w:rPr>
          <w:rFonts w:ascii="SimSun" w:eastAsia="SimSun" w:hAnsi="SimSun"/>
          <w:sz w:val="20"/>
          <w:lang w:val="en"/>
        </w:rPr>
        <w:t>orientation</w:t>
      </w:r>
      <w:r w:rsidRPr="007123F7">
        <w:rPr>
          <w:rFonts w:ascii="SimSun" w:eastAsia="SimSun" w:hAnsi="SimSun"/>
          <w:sz w:val="20"/>
          <w:lang w:val="en"/>
        </w:rPr>
        <w:t xml:space="preserve">": </w:t>
      </w:r>
      <w:r w:rsidR="00E268A7" w:rsidRPr="007123F7">
        <w:rPr>
          <w:rFonts w:ascii="SimSun" w:eastAsia="SimSun" w:hAnsi="SimSun"/>
          <w:sz w:val="20"/>
          <w:lang w:val="en"/>
        </w:rPr>
        <w:t>"</w:t>
      </w:r>
      <w:r w:rsidR="00E268A7">
        <w:rPr>
          <w:rFonts w:ascii="SimSun" w:eastAsia="SimSun" w:hAnsi="SimSun"/>
          <w:sz w:val="20"/>
          <w:lang w:val="en"/>
        </w:rPr>
        <w:t>Front</w:t>
      </w:r>
      <w:r w:rsidR="00E268A7" w:rsidRPr="007123F7">
        <w:rPr>
          <w:rFonts w:ascii="SimSun" w:eastAsia="SimSun" w:hAnsi="SimSun"/>
          <w:sz w:val="20"/>
          <w:lang w:val="en"/>
        </w:rPr>
        <w:t>"</w:t>
      </w:r>
      <w:r w:rsidRPr="007123F7">
        <w:rPr>
          <w:rFonts w:ascii="SimSun" w:eastAsia="SimSun" w:hAnsi="SimSun"/>
          <w:sz w:val="20"/>
          <w:lang w:val="en"/>
        </w:rPr>
        <w:t>,</w:t>
      </w:r>
    </w:p>
    <w:p w14:paraId="2B97910A" w14:textId="39776F5B" w:rsidR="00DB083B" w:rsidRPr="007123F7" w:rsidRDefault="00DB083B" w:rsidP="00DB083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w:t>
      </w:r>
      <w:r>
        <w:rPr>
          <w:rFonts w:ascii="SimSun" w:eastAsia="SimSun" w:hAnsi="SimSun"/>
          <w:sz w:val="20"/>
          <w:lang w:val="en"/>
        </w:rPr>
        <w:t>description</w:t>
      </w:r>
      <w:r w:rsidRPr="007123F7">
        <w:rPr>
          <w:rFonts w:ascii="SimSun" w:eastAsia="SimSun" w:hAnsi="SimSun"/>
          <w:sz w:val="20"/>
          <w:lang w:val="en"/>
        </w:rPr>
        <w:t>": "</w:t>
      </w:r>
      <w:r w:rsidR="00143556">
        <w:rPr>
          <w:rFonts w:ascii="SimSun" w:eastAsia="SimSun" w:hAnsi="SimSun"/>
          <w:sz w:val="20"/>
          <w:lang w:val="en"/>
        </w:rPr>
        <w:t>after treatment of 1942.1.9, normal light</w:t>
      </w:r>
      <w:r w:rsidRPr="007123F7">
        <w:rPr>
          <w:rFonts w:ascii="SimSun" w:eastAsia="SimSun" w:hAnsi="SimSun"/>
          <w:sz w:val="20"/>
          <w:lang w:val="en"/>
        </w:rPr>
        <w:t>",</w:t>
      </w:r>
    </w:p>
    <w:p w14:paraId="40FD7FCC" w14:textId="77777777" w:rsidR="00332941" w:rsidRDefault="00E55ADF" w:rsidP="00332941">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t>"references": [</w:t>
      </w:r>
      <w:r w:rsidR="00332941">
        <w:rPr>
          <w:rFonts w:ascii="SimSun" w:eastAsia="SimSun" w:hAnsi="SimSun"/>
          <w:sz w:val="20"/>
          <w:lang w:val="en"/>
        </w:rPr>
        <w:t>{</w:t>
      </w:r>
    </w:p>
    <w:p w14:paraId="5DA3F2D0" w14:textId="432FC0FA" w:rsidR="00DB083B" w:rsidRPr="007123F7" w:rsidRDefault="00332941" w:rsidP="00332941">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00DB083B" w:rsidRPr="007123F7">
        <w:rPr>
          <w:rFonts w:ascii="SimSun" w:eastAsia="SimSun" w:hAnsi="SimSun"/>
          <w:sz w:val="20"/>
          <w:lang w:val="en"/>
        </w:rPr>
        <w:t>"predicate": "</w:t>
      </w:r>
      <w:r w:rsidR="00DB083B">
        <w:rPr>
          <w:rFonts w:ascii="SimSun" w:eastAsia="SimSun" w:hAnsi="SimSun"/>
          <w:sz w:val="20"/>
          <w:lang w:val="en"/>
        </w:rPr>
        <w:t>primarilyDepicts</w:t>
      </w:r>
      <w:r w:rsidR="00DB083B" w:rsidRPr="007123F7">
        <w:rPr>
          <w:rFonts w:ascii="SimSun" w:eastAsia="SimSun" w:hAnsi="SimSun"/>
          <w:sz w:val="20"/>
          <w:lang w:val="en"/>
        </w:rPr>
        <w:t>",</w:t>
      </w:r>
    </w:p>
    <w:p w14:paraId="75A70235" w14:textId="1A0B0EF0" w:rsidR="00DB083B" w:rsidRDefault="00DB083B" w:rsidP="00DB083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00332941">
        <w:rPr>
          <w:rFonts w:ascii="SimSun" w:eastAsia="SimSun" w:hAnsi="SimSun"/>
          <w:sz w:val="20"/>
          <w:lang w:val="en"/>
        </w:rPr>
        <w:tab/>
      </w:r>
      <w:r w:rsidRPr="007123F7">
        <w:rPr>
          <w:rFonts w:ascii="SimSun" w:eastAsia="SimSun" w:hAnsi="SimSun"/>
          <w:sz w:val="20"/>
          <w:lang w:val="en"/>
        </w:rPr>
        <w:t>"object": {</w:t>
      </w:r>
    </w:p>
    <w:p w14:paraId="735CE9C2" w14:textId="3548D80B" w:rsidR="00DB083B" w:rsidRDefault="00DB083B" w:rsidP="00DB083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r>
      <w:r w:rsidR="00332941">
        <w:rPr>
          <w:rFonts w:ascii="SimSun" w:eastAsia="SimSun" w:hAnsi="SimSun"/>
          <w:sz w:val="20"/>
          <w:lang w:val="en"/>
        </w:rPr>
        <w:tab/>
      </w:r>
      <w:r w:rsidRPr="007123F7">
        <w:rPr>
          <w:rFonts w:ascii="SimSun" w:eastAsia="SimSun" w:hAnsi="SimSun"/>
          <w:sz w:val="20"/>
          <w:lang w:val="en"/>
        </w:rPr>
        <w:t>"namespace": "</w:t>
      </w:r>
      <w:r>
        <w:rPr>
          <w:rFonts w:ascii="SimSun" w:eastAsia="SimSun" w:hAnsi="SimSun"/>
          <w:sz w:val="20"/>
          <w:lang w:val="en"/>
        </w:rPr>
        <w:t>cultObj</w:t>
      </w:r>
      <w:r w:rsidRPr="007123F7">
        <w:rPr>
          <w:rFonts w:ascii="SimSun" w:eastAsia="SimSun" w:hAnsi="SimSun"/>
          <w:sz w:val="20"/>
          <w:lang w:val="en"/>
        </w:rPr>
        <w:t>",</w:t>
      </w:r>
    </w:p>
    <w:p w14:paraId="1ECD52D1" w14:textId="77777777" w:rsidR="00DC737D" w:rsidRPr="007123F7" w:rsidRDefault="00DC737D" w:rsidP="0017139F">
      <w:pPr>
        <w:ind w:left="2160" w:firstLine="720"/>
        <w:rPr>
          <w:rFonts w:ascii="SimSun" w:eastAsia="SimSun" w:hAnsi="SimSun"/>
          <w:sz w:val="20"/>
          <w:lang w:val="en"/>
        </w:rPr>
      </w:pPr>
      <w:r>
        <w:rPr>
          <w:rFonts w:ascii="SimSun" w:eastAsia="SimSun" w:hAnsi="SimSun"/>
          <w:sz w:val="20"/>
          <w:lang w:val="en"/>
        </w:rPr>
        <w:t>"source": "tms</w:t>
      </w:r>
      <w:r w:rsidRPr="007123F7">
        <w:rPr>
          <w:rFonts w:ascii="SimSun" w:eastAsia="SimSun" w:hAnsi="SimSun"/>
          <w:sz w:val="20"/>
          <w:lang w:val="en"/>
        </w:rPr>
        <w:t>"</w:t>
      </w:r>
      <w:r>
        <w:rPr>
          <w:rFonts w:ascii="SimSun" w:eastAsia="SimSun" w:hAnsi="SimSun"/>
          <w:sz w:val="20"/>
          <w:lang w:val="en"/>
        </w:rPr>
        <w:t>,</w:t>
      </w:r>
    </w:p>
    <w:p w14:paraId="3EA36E5C" w14:textId="4694E314" w:rsidR="00DB083B" w:rsidRPr="007123F7" w:rsidRDefault="00DB083B" w:rsidP="00DB083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sidR="00332941">
        <w:rPr>
          <w:rFonts w:ascii="SimSun" w:eastAsia="SimSun" w:hAnsi="SimSun"/>
          <w:sz w:val="20"/>
          <w:lang w:val="en"/>
        </w:rPr>
        <w:tab/>
      </w:r>
      <w:r w:rsidRPr="007123F7">
        <w:rPr>
          <w:rFonts w:ascii="SimSun" w:eastAsia="SimSun" w:hAnsi="SimSun"/>
          <w:sz w:val="20"/>
          <w:lang w:val="en"/>
        </w:rPr>
        <w:t>"id": 1138,</w:t>
      </w:r>
    </w:p>
    <w:p w14:paraId="1ECDA780" w14:textId="58D8623C" w:rsidR="00DB083B" w:rsidRPr="007123F7" w:rsidRDefault="00DB083B" w:rsidP="00DB083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sidR="00332941">
        <w:rPr>
          <w:rFonts w:ascii="SimSun" w:eastAsia="SimSun" w:hAnsi="SimSun"/>
          <w:sz w:val="20"/>
          <w:lang w:val="en"/>
        </w:rPr>
        <w:tab/>
      </w:r>
      <w:r w:rsidRPr="007123F7">
        <w:rPr>
          <w:rFonts w:ascii="SimSun" w:eastAsia="SimSun" w:hAnsi="SimSun"/>
          <w:sz w:val="20"/>
          <w:lang w:val="en"/>
        </w:rPr>
        <w:t>"classification": "painting",</w:t>
      </w:r>
    </w:p>
    <w:p w14:paraId="529F9870" w14:textId="003D8E30" w:rsidR="00DB083B" w:rsidRPr="007123F7" w:rsidRDefault="00DB083B" w:rsidP="00DB083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sidR="00332941">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title": "The Feast of the Gods"</w:t>
      </w:r>
    </w:p>
    <w:p w14:paraId="40D0CA51" w14:textId="77777777" w:rsidR="00332941" w:rsidRDefault="00DB083B" w:rsidP="00DB083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00332941">
        <w:rPr>
          <w:rFonts w:ascii="SimSun" w:eastAsia="SimSun" w:hAnsi="SimSun"/>
          <w:sz w:val="20"/>
          <w:lang w:val="en"/>
        </w:rPr>
        <w:tab/>
      </w:r>
      <w:r w:rsidRPr="007123F7">
        <w:rPr>
          <w:rFonts w:ascii="SimSun" w:eastAsia="SimSun" w:hAnsi="SimSun"/>
          <w:sz w:val="20"/>
          <w:lang w:val="en"/>
        </w:rPr>
        <w:t>}</w:t>
      </w:r>
    </w:p>
    <w:p w14:paraId="0E49C64D" w14:textId="64C1684B" w:rsidR="00DB083B" w:rsidRPr="007123F7" w:rsidRDefault="00E55ADF" w:rsidP="00332941">
      <w:pPr>
        <w:ind w:left="720" w:firstLine="720"/>
        <w:rPr>
          <w:rFonts w:ascii="SimSun" w:eastAsia="SimSun" w:hAnsi="SimSun"/>
          <w:sz w:val="20"/>
          <w:lang w:val="en"/>
        </w:rPr>
      </w:pPr>
      <w:r>
        <w:rPr>
          <w:rFonts w:ascii="SimSun" w:eastAsia="SimSun" w:hAnsi="SimSun"/>
          <w:sz w:val="20"/>
          <w:lang w:val="en"/>
        </w:rPr>
        <w:t>}]</w:t>
      </w:r>
    </w:p>
    <w:p w14:paraId="3F492528" w14:textId="77777777" w:rsidR="00DB083B" w:rsidRPr="007123F7" w:rsidRDefault="00DB083B" w:rsidP="00DB083B">
      <w:pPr>
        <w:rPr>
          <w:rFonts w:ascii="SimSun" w:eastAsia="SimSun" w:hAnsi="SimSun"/>
          <w:sz w:val="20"/>
          <w:lang w:val="en"/>
        </w:rPr>
      </w:pPr>
      <w:r w:rsidRPr="007123F7">
        <w:rPr>
          <w:rFonts w:ascii="SimSun" w:eastAsia="SimSun" w:hAnsi="SimSun"/>
          <w:sz w:val="20"/>
          <w:lang w:val="en"/>
        </w:rPr>
        <w:tab/>
        <w:t>}</w:t>
      </w:r>
    </w:p>
    <w:p w14:paraId="7423374F" w14:textId="680E9F4F" w:rsidR="00E55ADF" w:rsidRDefault="00DB083B" w:rsidP="00DB083B">
      <w:pPr>
        <w:rPr>
          <w:rFonts w:ascii="SimSun" w:eastAsia="SimSun" w:hAnsi="SimSun"/>
          <w:sz w:val="20"/>
          <w:lang w:val="en"/>
        </w:rPr>
      </w:pPr>
      <w:r w:rsidRPr="007123F7">
        <w:rPr>
          <w:rFonts w:ascii="SimSun" w:eastAsia="SimSun" w:hAnsi="SimSun"/>
          <w:sz w:val="20"/>
          <w:lang w:val="en"/>
        </w:rPr>
        <w:t>}</w:t>
      </w:r>
    </w:p>
    <w:p w14:paraId="46FEE17F" w14:textId="6D5AD57A" w:rsidR="003134D7" w:rsidRPr="007A7E4F" w:rsidRDefault="00E55ADF" w:rsidP="00E55ADF">
      <w:pPr>
        <w:pStyle w:val="Heading2"/>
        <w:rPr>
          <w:rFonts w:eastAsia="SimSun" w:cs="Arial"/>
          <w:lang w:val="en"/>
        </w:rPr>
      </w:pPr>
      <w:r>
        <w:rPr>
          <w:rFonts w:ascii="SimSun" w:eastAsia="SimSun" w:hAnsi="SimSun"/>
          <w:sz w:val="20"/>
          <w:lang w:val="en"/>
        </w:rPr>
        <w:br w:type="page"/>
      </w:r>
      <w:r w:rsidR="00B00E44" w:rsidRPr="0018770C">
        <w:rPr>
          <w:lang w:val="en"/>
        </w:rPr>
        <w:t>Serv</w:t>
      </w:r>
      <w:r w:rsidR="003134D7" w:rsidRPr="0018770C">
        <w:rPr>
          <w:lang w:val="en"/>
        </w:rPr>
        <w:t>ice 1: Retrieve Cultural Object</w:t>
      </w:r>
    </w:p>
    <w:p w14:paraId="3B1D9D7A" w14:textId="329D0D6A" w:rsidR="00B00E44" w:rsidRPr="00D6567B" w:rsidRDefault="00B4036B" w:rsidP="00090F00">
      <w:pPr>
        <w:widowControl w:val="0"/>
        <w:autoSpaceDE w:val="0"/>
        <w:autoSpaceDN w:val="0"/>
        <w:adjustRightInd w:val="0"/>
        <w:spacing w:after="200" w:line="276" w:lineRule="auto"/>
        <w:rPr>
          <w:rFonts w:cs="Arial"/>
          <w:lang w:val="en"/>
        </w:rPr>
      </w:pPr>
      <w:r>
        <w:rPr>
          <w:rFonts w:cs="Arial"/>
          <w:lang w:val="en"/>
        </w:rPr>
        <w:t xml:space="preserve">Retrieves the cultural object definition for the </w:t>
      </w:r>
      <w:r w:rsidR="00CE767A">
        <w:rPr>
          <w:rFonts w:cs="Arial"/>
          <w:lang w:val="en"/>
        </w:rPr>
        <w:t>supplied</w:t>
      </w:r>
      <w:r>
        <w:rPr>
          <w:rFonts w:cs="Arial"/>
          <w:lang w:val="en"/>
        </w:rPr>
        <w:t xml:space="preserve"> cultural object and r</w:t>
      </w:r>
      <w:r w:rsidR="00DC751F" w:rsidRPr="0018770C">
        <w:rPr>
          <w:rFonts w:cs="Arial"/>
          <w:lang w:val="en"/>
        </w:rPr>
        <w:t>eturns the full</w:t>
      </w:r>
      <w:r>
        <w:rPr>
          <w:rFonts w:cs="Arial"/>
          <w:lang w:val="en"/>
        </w:rPr>
        <w:t>, unabridged</w:t>
      </w:r>
      <w:r w:rsidR="00DC751F" w:rsidRPr="0018770C">
        <w:rPr>
          <w:rFonts w:cs="Arial"/>
          <w:lang w:val="en"/>
        </w:rPr>
        <w:t xml:space="preserve"> cultural object record as defined in </w:t>
      </w:r>
      <w:r w:rsidR="00DC751F">
        <w:rPr>
          <w:rFonts w:cs="Arial"/>
          <w:i/>
          <w:lang w:val="en"/>
        </w:rPr>
        <w:t>Record</w:t>
      </w:r>
      <w:r w:rsidR="00DC751F" w:rsidRPr="0018770C">
        <w:rPr>
          <w:rFonts w:cs="Arial"/>
          <w:i/>
          <w:lang w:val="en"/>
        </w:rPr>
        <w:t xml:space="preserve">: </w:t>
      </w:r>
      <w:r>
        <w:rPr>
          <w:rFonts w:cs="Arial"/>
          <w:i/>
          <w:lang w:val="en"/>
        </w:rPr>
        <w:t>Cultural Object</w:t>
      </w:r>
      <w:r w:rsidR="00D6567B">
        <w:rPr>
          <w:rFonts w:cs="Arial"/>
          <w:lang w:val="en"/>
        </w:rPr>
        <w:t>. This service is used by ConservationSpace when importing or updating a cultural object.  Whenever a cultural object is imported or updated, the primary object image(s) are also checked to see whether they require updating.  For this reason, partners may optionally implement a feature whereby the object record modification date is updated when its primary image(s) are updated so that the ConservationSpace automatic CMS update process detects the new image(s).</w:t>
      </w:r>
    </w:p>
    <w:p w14:paraId="545CB0B0" w14:textId="77777777" w:rsidR="00090F00" w:rsidRPr="0018770C" w:rsidRDefault="003134D7" w:rsidP="00090F00">
      <w:pPr>
        <w:pStyle w:val="Heading3"/>
        <w:rPr>
          <w:rFonts w:asciiTheme="minorHAnsi" w:hAnsiTheme="minorHAnsi"/>
          <w:lang w:val="en"/>
        </w:rPr>
      </w:pPr>
      <w:r w:rsidRPr="0018770C">
        <w:rPr>
          <w:rFonts w:asciiTheme="minorHAnsi" w:hAnsiTheme="minorHAnsi"/>
          <w:lang w:val="en"/>
        </w:rPr>
        <w:t>Request</w:t>
      </w:r>
    </w:p>
    <w:p w14:paraId="7A2F3113" w14:textId="02F33D43" w:rsidR="003134D7" w:rsidRPr="0018770C" w:rsidRDefault="003134D7" w:rsidP="00090F00">
      <w:pPr>
        <w:widowControl w:val="0"/>
        <w:autoSpaceDE w:val="0"/>
        <w:autoSpaceDN w:val="0"/>
        <w:adjustRightInd w:val="0"/>
        <w:spacing w:after="200" w:line="276" w:lineRule="auto"/>
        <w:rPr>
          <w:rFonts w:cs="Arial"/>
          <w:lang w:val="en"/>
        </w:rPr>
      </w:pPr>
      <w:r w:rsidRPr="0018770C">
        <w:rPr>
          <w:rFonts w:cs="Arial"/>
          <w:lang w:val="en"/>
        </w:rPr>
        <w:t>HTTP GET</w:t>
      </w:r>
      <w:r w:rsidR="00D611DC" w:rsidRPr="0018770C">
        <w:rPr>
          <w:rFonts w:cs="Arial"/>
          <w:lang w:val="en"/>
        </w:rPr>
        <w:t xml:space="preserve"> request </w:t>
      </w:r>
      <w:r w:rsidRPr="0018770C">
        <w:rPr>
          <w:rFonts w:cs="Arial"/>
          <w:lang w:val="en"/>
        </w:rPr>
        <w:t xml:space="preserve">to the service end point appended with a cultural object ID and a “.json” extension.  </w:t>
      </w:r>
    </w:p>
    <w:p w14:paraId="61D5AF66" w14:textId="77777777" w:rsidR="00090F00" w:rsidRPr="0018770C" w:rsidRDefault="00027134" w:rsidP="00090F00">
      <w:pPr>
        <w:pStyle w:val="Heading3"/>
        <w:rPr>
          <w:rFonts w:asciiTheme="minorHAnsi" w:hAnsiTheme="minorHAnsi"/>
          <w:lang w:val="en"/>
        </w:rPr>
      </w:pPr>
      <w:r w:rsidRPr="0018770C">
        <w:rPr>
          <w:rFonts w:asciiTheme="minorHAnsi" w:hAnsiTheme="minorHAnsi"/>
          <w:lang w:val="en"/>
        </w:rPr>
        <w:t xml:space="preserve">Request </w:t>
      </w:r>
      <w:r w:rsidR="003134D7" w:rsidRPr="0018770C">
        <w:rPr>
          <w:rFonts w:asciiTheme="minorHAnsi" w:hAnsiTheme="minorHAnsi"/>
          <w:lang w:val="en"/>
        </w:rPr>
        <w:t>Example</w:t>
      </w:r>
      <w:r w:rsidR="00090F00" w:rsidRPr="0018770C">
        <w:rPr>
          <w:rFonts w:asciiTheme="minorHAnsi" w:hAnsiTheme="minorHAnsi"/>
          <w:lang w:val="en"/>
        </w:rPr>
        <w:t>s</w:t>
      </w:r>
    </w:p>
    <w:p w14:paraId="7F7AAB59" w14:textId="62DE84F6" w:rsidR="003134D7" w:rsidRPr="0018770C" w:rsidRDefault="003134D7" w:rsidP="00090F00">
      <w:pPr>
        <w:pStyle w:val="ListParagraph"/>
        <w:widowControl w:val="0"/>
        <w:numPr>
          <w:ilvl w:val="0"/>
          <w:numId w:val="14"/>
        </w:numPr>
        <w:autoSpaceDE w:val="0"/>
        <w:autoSpaceDN w:val="0"/>
        <w:adjustRightInd w:val="0"/>
        <w:spacing w:after="200" w:line="276" w:lineRule="auto"/>
        <w:rPr>
          <w:rFonts w:ascii="SimSun" w:eastAsia="SimSun" w:hAnsi="SimSun" w:cs="Arial"/>
          <w:lang w:val="en"/>
        </w:rPr>
      </w:pPr>
      <w:r w:rsidRPr="0018770C">
        <w:rPr>
          <w:rFonts w:ascii="SimSun" w:eastAsia="SimSun" w:hAnsi="SimSun" w:cs="Arial"/>
          <w:lang w:val="en"/>
        </w:rPr>
        <w:t xml:space="preserve">GET </w:t>
      </w:r>
      <w:r w:rsidR="00C0099E" w:rsidRPr="00C0099E">
        <w:rPr>
          <w:rFonts w:ascii="SimSun" w:eastAsia="SimSun" w:hAnsi="SimSun" w:cs="Arial"/>
          <w:lang w:val="en"/>
        </w:rPr>
        <w:t>https://data.nga.gov/art/</w:t>
      </w:r>
      <w:r w:rsidR="007246B9">
        <w:rPr>
          <w:rFonts w:ascii="SimSun" w:eastAsia="SimSun" w:hAnsi="SimSun" w:cs="Arial"/>
          <w:lang w:val="en"/>
        </w:rPr>
        <w:t>tms/</w:t>
      </w:r>
      <w:r w:rsidR="00C0099E" w:rsidRPr="00C0099E">
        <w:rPr>
          <w:rFonts w:ascii="SimSun" w:eastAsia="SimSun" w:hAnsi="SimSun" w:cs="Arial"/>
          <w:lang w:val="en"/>
        </w:rPr>
        <w:t>objects/1138.json</w:t>
      </w:r>
    </w:p>
    <w:p w14:paraId="13D89ADD" w14:textId="2EC8684B" w:rsidR="00090F00" w:rsidRPr="0018770C" w:rsidRDefault="00090F00" w:rsidP="00090F00">
      <w:pPr>
        <w:pStyle w:val="Heading3"/>
        <w:rPr>
          <w:rFonts w:asciiTheme="minorHAnsi" w:hAnsiTheme="minorHAnsi"/>
          <w:lang w:val="en"/>
        </w:rPr>
      </w:pPr>
      <w:r w:rsidRPr="0018770C">
        <w:rPr>
          <w:rFonts w:asciiTheme="minorHAnsi" w:hAnsiTheme="minorHAnsi"/>
          <w:lang w:val="en"/>
        </w:rPr>
        <w:t>Constraints and Assumptions</w:t>
      </w:r>
    </w:p>
    <w:p w14:paraId="4E9B5DD1" w14:textId="6E86B1B7" w:rsidR="00090F00" w:rsidRPr="0018770C" w:rsidRDefault="00090F00" w:rsidP="00090F00">
      <w:pPr>
        <w:pStyle w:val="ListParagraph"/>
        <w:widowControl w:val="0"/>
        <w:numPr>
          <w:ilvl w:val="0"/>
          <w:numId w:val="13"/>
        </w:numPr>
        <w:autoSpaceDE w:val="0"/>
        <w:autoSpaceDN w:val="0"/>
        <w:adjustRightInd w:val="0"/>
        <w:spacing w:after="200" w:line="276" w:lineRule="auto"/>
        <w:rPr>
          <w:rFonts w:cs="Arial"/>
          <w:lang w:val="en"/>
        </w:rPr>
      </w:pPr>
      <w:r w:rsidRPr="0018770C">
        <w:rPr>
          <w:rFonts w:cs="Arial"/>
          <w:lang w:val="en"/>
        </w:rPr>
        <w:t>The cultural object id will be URL escaped if necessary, e.g. if it contains characters reserved for use in a URL</w:t>
      </w:r>
    </w:p>
    <w:p w14:paraId="77B9D25E" w14:textId="5955E0BB" w:rsidR="00090F00" w:rsidRPr="0018770C" w:rsidRDefault="00090F00" w:rsidP="00090F00">
      <w:pPr>
        <w:pStyle w:val="Heading3"/>
        <w:rPr>
          <w:rFonts w:asciiTheme="minorHAnsi" w:hAnsiTheme="minorHAnsi"/>
          <w:lang w:val="en"/>
        </w:rPr>
      </w:pPr>
      <w:r w:rsidRPr="0018770C">
        <w:rPr>
          <w:rFonts w:asciiTheme="minorHAnsi" w:hAnsiTheme="minorHAnsi"/>
          <w:lang w:val="en"/>
        </w:rPr>
        <w:t>Processing the Request</w:t>
      </w:r>
    </w:p>
    <w:p w14:paraId="3BC5EB1E" w14:textId="10894094" w:rsidR="002742CA" w:rsidRPr="002742CA" w:rsidRDefault="009C252F" w:rsidP="002742CA">
      <w:pPr>
        <w:pStyle w:val="ListParagraph"/>
        <w:widowControl w:val="0"/>
        <w:numPr>
          <w:ilvl w:val="0"/>
          <w:numId w:val="13"/>
        </w:numPr>
        <w:autoSpaceDE w:val="0"/>
        <w:autoSpaceDN w:val="0"/>
        <w:adjustRightInd w:val="0"/>
        <w:spacing w:after="200" w:line="276" w:lineRule="auto"/>
        <w:rPr>
          <w:rFonts w:cs="Arial"/>
          <w:lang w:val="en"/>
        </w:rPr>
      </w:pPr>
      <w:r w:rsidRPr="0018770C">
        <w:rPr>
          <w:rFonts w:cs="Arial"/>
          <w:lang w:val="en"/>
        </w:rPr>
        <w:t>Read the ID,</w:t>
      </w:r>
      <w:r w:rsidR="00FC6490">
        <w:rPr>
          <w:rFonts w:cs="Arial"/>
          <w:lang w:val="en"/>
        </w:rPr>
        <w:t xml:space="preserve"> unescape if necessary,</w:t>
      </w:r>
      <w:r w:rsidRPr="0018770C">
        <w:rPr>
          <w:rFonts w:cs="Arial"/>
          <w:lang w:val="en"/>
        </w:rPr>
        <w:t xml:space="preserve"> look up the object, return the </w:t>
      </w:r>
      <w:r w:rsidR="00FC6490">
        <w:rPr>
          <w:rFonts w:cs="Arial"/>
          <w:lang w:val="en"/>
        </w:rPr>
        <w:t>cultural object record or an error</w:t>
      </w:r>
    </w:p>
    <w:p w14:paraId="200C6281" w14:textId="7A230A01" w:rsidR="00D611DC" w:rsidRPr="0018770C" w:rsidRDefault="00D611DC" w:rsidP="00090F00">
      <w:pPr>
        <w:pStyle w:val="Heading3"/>
        <w:rPr>
          <w:rFonts w:asciiTheme="minorHAnsi" w:hAnsiTheme="minorHAnsi"/>
          <w:lang w:val="en"/>
        </w:rPr>
      </w:pPr>
      <w:r w:rsidRPr="0018770C">
        <w:rPr>
          <w:rFonts w:asciiTheme="minorHAnsi" w:hAnsiTheme="minorHAnsi"/>
          <w:lang w:val="en"/>
        </w:rPr>
        <w:t>Response</w:t>
      </w:r>
    </w:p>
    <w:p w14:paraId="162BBB5E" w14:textId="6DDDC249" w:rsidR="00D611DC" w:rsidRDefault="00090F00" w:rsidP="00D611DC">
      <w:pPr>
        <w:widowControl w:val="0"/>
        <w:numPr>
          <w:ilvl w:val="0"/>
          <w:numId w:val="4"/>
        </w:numPr>
        <w:autoSpaceDE w:val="0"/>
        <w:autoSpaceDN w:val="0"/>
        <w:adjustRightInd w:val="0"/>
        <w:spacing w:after="200" w:line="276" w:lineRule="auto"/>
        <w:rPr>
          <w:rFonts w:cs="Arial"/>
          <w:lang w:val="en"/>
        </w:rPr>
      </w:pPr>
      <w:r w:rsidRPr="0018770C">
        <w:rPr>
          <w:rFonts w:cs="Arial"/>
          <w:lang w:val="en"/>
        </w:rPr>
        <w:t xml:space="preserve">A single JSON formatted </w:t>
      </w:r>
      <w:r w:rsidR="00DB1B9C">
        <w:rPr>
          <w:rFonts w:cs="Arial"/>
          <w:lang w:val="en"/>
        </w:rPr>
        <w:t xml:space="preserve">unabridged </w:t>
      </w:r>
      <w:r w:rsidR="00027134" w:rsidRPr="0018770C">
        <w:rPr>
          <w:rFonts w:cs="Arial"/>
          <w:lang w:val="en"/>
        </w:rPr>
        <w:t>Cultural Object Record</w:t>
      </w:r>
      <w:r w:rsidR="00DC751F">
        <w:rPr>
          <w:rFonts w:cs="Arial"/>
          <w:lang w:val="en"/>
        </w:rPr>
        <w:t xml:space="preserve"> with a default namespace of “cultObj”</w:t>
      </w:r>
    </w:p>
    <w:p w14:paraId="7C7F2C7A" w14:textId="18CBBAB7" w:rsidR="002742CA" w:rsidRDefault="002742CA" w:rsidP="00D611DC">
      <w:pPr>
        <w:widowControl w:val="0"/>
        <w:numPr>
          <w:ilvl w:val="0"/>
          <w:numId w:val="4"/>
        </w:numPr>
        <w:autoSpaceDE w:val="0"/>
        <w:autoSpaceDN w:val="0"/>
        <w:adjustRightInd w:val="0"/>
        <w:spacing w:after="200" w:line="276" w:lineRule="auto"/>
        <w:rPr>
          <w:rFonts w:cs="Arial"/>
          <w:lang w:val="en"/>
        </w:rPr>
      </w:pPr>
      <w:r>
        <w:rPr>
          <w:rFonts w:cs="Arial"/>
          <w:lang w:val="en"/>
        </w:rPr>
        <w:t xml:space="preserve">Note that the </w:t>
      </w:r>
      <w:r w:rsidR="0028187E">
        <w:rPr>
          <w:rFonts w:cs="Arial"/>
          <w:lang w:val="en"/>
        </w:rPr>
        <w:t xml:space="preserve">predicate </w:t>
      </w:r>
      <w:r>
        <w:rPr>
          <w:rFonts w:cs="Arial"/>
          <w:lang w:val="en"/>
        </w:rPr>
        <w:t xml:space="preserve">is specified from the perspective of the </w:t>
      </w:r>
      <w:r w:rsidR="00DB1B9C">
        <w:rPr>
          <w:rFonts w:cs="Arial"/>
          <w:lang w:val="en"/>
        </w:rPr>
        <w:t>entity in the search results, aka the “</w:t>
      </w:r>
      <w:r w:rsidR="0028187E">
        <w:rPr>
          <w:rFonts w:cs="Arial"/>
          <w:lang w:val="en"/>
        </w:rPr>
        <w:t>item</w:t>
      </w:r>
      <w:r w:rsidR="00DB1B9C">
        <w:rPr>
          <w:rFonts w:cs="Arial"/>
          <w:lang w:val="en"/>
        </w:rPr>
        <w:t xml:space="preserve">”,  </w:t>
      </w:r>
      <w:r w:rsidR="0028187E">
        <w:rPr>
          <w:rFonts w:cs="Arial"/>
          <w:lang w:val="en"/>
        </w:rPr>
        <w:t>and the object of the predicate is defined in the reference structure</w:t>
      </w:r>
    </w:p>
    <w:p w14:paraId="522C295B" w14:textId="77777777" w:rsidR="006022C9" w:rsidRPr="00FC6490" w:rsidRDefault="006022C9" w:rsidP="006022C9">
      <w:pPr>
        <w:pStyle w:val="Heading3"/>
        <w:rPr>
          <w:rFonts w:asciiTheme="minorHAnsi" w:hAnsiTheme="minorHAnsi"/>
          <w:lang w:val="en"/>
        </w:rPr>
      </w:pPr>
      <w:r w:rsidRPr="00FC6490">
        <w:rPr>
          <w:rFonts w:asciiTheme="minorHAnsi" w:hAnsiTheme="minorHAnsi"/>
          <w:lang w:val="en"/>
        </w:rPr>
        <w:t>Response Example</w:t>
      </w:r>
    </w:p>
    <w:p w14:paraId="74DF54E4" w14:textId="77777777" w:rsidR="00B4036B" w:rsidRPr="007123F7" w:rsidRDefault="00B4036B" w:rsidP="00B4036B">
      <w:pPr>
        <w:rPr>
          <w:rFonts w:ascii="SimSun" w:eastAsia="SimSun" w:hAnsi="SimSun"/>
          <w:sz w:val="20"/>
          <w:lang w:val="en"/>
        </w:rPr>
      </w:pPr>
      <w:r w:rsidRPr="007123F7">
        <w:rPr>
          <w:rFonts w:ascii="SimSun" w:eastAsia="SimSun" w:hAnsi="SimSun"/>
          <w:sz w:val="20"/>
          <w:lang w:val="en"/>
        </w:rPr>
        <w:t>{</w:t>
      </w:r>
    </w:p>
    <w:p w14:paraId="36C8B181" w14:textId="77777777" w:rsidR="00B4036B" w:rsidRPr="007123F7" w:rsidRDefault="00B4036B" w:rsidP="00B4036B">
      <w:pPr>
        <w:rPr>
          <w:rFonts w:ascii="SimSun" w:eastAsia="SimSun" w:hAnsi="SimSun"/>
          <w:sz w:val="20"/>
          <w:lang w:val="en"/>
        </w:rPr>
      </w:pPr>
      <w:r w:rsidRPr="007123F7">
        <w:rPr>
          <w:rFonts w:ascii="SimSun" w:eastAsia="SimSun" w:hAnsi="SimSun"/>
          <w:sz w:val="20"/>
          <w:lang w:val="en"/>
        </w:rPr>
        <w:tab/>
        <w:t>"record": {</w:t>
      </w:r>
    </w:p>
    <w:p w14:paraId="4C4E734F" w14:textId="36B4EC97" w:rsidR="00B4036B" w:rsidRDefault="00CE767A" w:rsidP="00B4036B">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t>"namespace": "cultObj</w:t>
      </w:r>
      <w:r w:rsidR="00B4036B" w:rsidRPr="007123F7">
        <w:rPr>
          <w:rFonts w:ascii="SimSun" w:eastAsia="SimSun" w:hAnsi="SimSun"/>
          <w:sz w:val="20"/>
          <w:lang w:val="en"/>
        </w:rPr>
        <w:t>",</w:t>
      </w:r>
    </w:p>
    <w:p w14:paraId="58860D5F" w14:textId="05A37261" w:rsidR="00DC737D" w:rsidRPr="007123F7" w:rsidRDefault="00DC737D" w:rsidP="00AF71DE">
      <w:pPr>
        <w:ind w:left="720" w:firstLine="720"/>
        <w:rPr>
          <w:rFonts w:ascii="SimSun" w:eastAsia="SimSun" w:hAnsi="SimSun"/>
          <w:sz w:val="20"/>
          <w:lang w:val="en"/>
        </w:rPr>
      </w:pPr>
      <w:r>
        <w:rPr>
          <w:rFonts w:ascii="SimSun" w:eastAsia="SimSun" w:hAnsi="SimSun"/>
          <w:sz w:val="20"/>
          <w:lang w:val="en"/>
        </w:rPr>
        <w:t>"source": "tms</w:t>
      </w:r>
      <w:r w:rsidRPr="007123F7">
        <w:rPr>
          <w:rFonts w:ascii="SimSun" w:eastAsia="SimSun" w:hAnsi="SimSun"/>
          <w:sz w:val="20"/>
          <w:lang w:val="en"/>
        </w:rPr>
        <w:t>",</w:t>
      </w:r>
    </w:p>
    <w:p w14:paraId="78AA888B" w14:textId="77777777"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"id": 1138,</w:t>
      </w:r>
    </w:p>
    <w:p w14:paraId="41453D73" w14:textId="77777777"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"classification": "painting",</w:t>
      </w:r>
    </w:p>
    <w:p w14:paraId="18532F7C" w14:textId="77777777"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"title": "The Feast of the Gods",</w:t>
      </w:r>
    </w:p>
    <w:p w14:paraId="4A515F32" w14:textId="5AC6BBC5"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00AF1BCF" w:rsidRPr="007123F7">
        <w:rPr>
          <w:rFonts w:ascii="SimSun" w:eastAsia="SimSun" w:hAnsi="SimSun"/>
          <w:sz w:val="20"/>
          <w:lang w:val="en"/>
        </w:rPr>
        <w:t>"artistName</w:t>
      </w:r>
      <w:r w:rsidR="00AF1BCF">
        <w:rPr>
          <w:rFonts w:ascii="SimSun" w:eastAsia="SimSun" w:hAnsi="SimSun"/>
          <w:sz w:val="20"/>
          <w:lang w:val="en"/>
        </w:rPr>
        <w:t>s</w:t>
      </w:r>
      <w:r w:rsidR="00AF1BCF" w:rsidRPr="007123F7">
        <w:rPr>
          <w:rFonts w:ascii="SimSun" w:eastAsia="SimSun" w:hAnsi="SimSun"/>
          <w:sz w:val="20"/>
          <w:lang w:val="en"/>
        </w:rPr>
        <w:t>": "Bellini, Giovanni</w:t>
      </w:r>
      <w:r w:rsidR="00AF1BCF">
        <w:rPr>
          <w:rFonts w:ascii="SimSun" w:eastAsia="SimSun" w:hAnsi="SimSun"/>
          <w:sz w:val="20"/>
          <w:lang w:val="en"/>
        </w:rPr>
        <w:t xml:space="preserve"> (artist); </w:t>
      </w:r>
      <w:r w:rsidR="00AF1BCF" w:rsidRPr="007123F7">
        <w:rPr>
          <w:rFonts w:ascii="SimSun" w:eastAsia="SimSun" w:hAnsi="SimSun"/>
          <w:sz w:val="20"/>
          <w:lang w:val="en"/>
        </w:rPr>
        <w:t>Titian</w:t>
      </w:r>
      <w:r w:rsidR="00AF1BCF">
        <w:rPr>
          <w:rFonts w:ascii="SimSun" w:eastAsia="SimSun" w:hAnsi="SimSun"/>
          <w:sz w:val="20"/>
          <w:lang w:val="en"/>
        </w:rPr>
        <w:t xml:space="preserve"> (artist)</w:t>
      </w:r>
      <w:r w:rsidR="00AF1BCF" w:rsidRPr="007123F7">
        <w:rPr>
          <w:rFonts w:ascii="SimSun" w:eastAsia="SimSun" w:hAnsi="SimSun"/>
          <w:sz w:val="20"/>
          <w:lang w:val="en"/>
        </w:rPr>
        <w:t>",</w:t>
      </w:r>
    </w:p>
    <w:p w14:paraId="42BB9BBA" w14:textId="301227F3"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"accessionNum": "1942.9.1",</w:t>
      </w:r>
    </w:p>
    <w:p w14:paraId="32520F27" w14:textId="4393600E"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"bibliography": ["Hartshorne, Rev.C.H.A Guide to Alnwick Castle.London, 1865: 62.", "&lt;i&gt; Paintings in the Collection of Joseph Widener at Lynnewood Hall. &lt; /i&gt; Intro. by Wilhelm R. Valentiner. Elkins Park, Pennsylvania, 1923: unpaginated, repro., as by Giovanni Bellini."],</w:t>
      </w:r>
    </w:p>
    <w:p w14:paraId="111C2A2E" w14:textId="77777777"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"displayDate": "1514 / 1529",</w:t>
      </w:r>
    </w:p>
    <w:p w14:paraId="008AE67B" w14:textId="77777777"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"creditLine": "Widener Collection",</w:t>
      </w:r>
    </w:p>
    <w:p w14:paraId="6BB89FE6" w14:textId="77777777"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"description": "The Feast of the Gods, Giovanni Bellini and Titian, 1514 / 1529",</w:t>
      </w:r>
    </w:p>
    <w:p w14:paraId="24DB22A2" w14:textId="07D8DD92"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 xml:space="preserve">"location": </w:t>
      </w:r>
      <w:r w:rsidR="0055504D">
        <w:rPr>
          <w:rFonts w:ascii="SimSun" w:eastAsia="SimSun" w:hAnsi="SimSun"/>
          <w:sz w:val="20"/>
          <w:lang w:val="en"/>
        </w:rPr>
        <w:t>[</w:t>
      </w:r>
      <w:r w:rsidR="0055504D" w:rsidRPr="007123F7">
        <w:rPr>
          <w:rFonts w:ascii="SimSun" w:eastAsia="SimSun" w:hAnsi="SimSun"/>
          <w:sz w:val="20"/>
          <w:lang w:val="en"/>
        </w:rPr>
        <w:t>"</w:t>
      </w:r>
      <w:r w:rsidR="0055504D">
        <w:rPr>
          <w:rFonts w:ascii="SimSun" w:eastAsia="SimSun" w:hAnsi="SimSun"/>
          <w:sz w:val="20"/>
          <w:lang w:val="en"/>
        </w:rPr>
        <w:t>1942.9.1 – West Building Main Floor Gallery 12</w:t>
      </w:r>
      <w:r w:rsidR="0055504D" w:rsidRPr="007123F7">
        <w:rPr>
          <w:rFonts w:ascii="SimSun" w:eastAsia="SimSun" w:hAnsi="SimSun"/>
          <w:sz w:val="20"/>
          <w:lang w:val="en"/>
        </w:rPr>
        <w:t>"</w:t>
      </w:r>
      <w:r w:rsidR="0055504D">
        <w:rPr>
          <w:rFonts w:ascii="SimSun" w:eastAsia="SimSun" w:hAnsi="SimSun"/>
          <w:sz w:val="20"/>
          <w:lang w:val="en"/>
        </w:rPr>
        <w:t>]</w:t>
      </w:r>
      <w:r w:rsidR="0055504D" w:rsidRPr="007123F7">
        <w:rPr>
          <w:rFonts w:ascii="SimSun" w:eastAsia="SimSun" w:hAnsi="SimSun"/>
          <w:sz w:val="20"/>
          <w:lang w:val="en"/>
        </w:rPr>
        <w:t>,</w:t>
      </w:r>
    </w:p>
    <w:p w14:paraId="05CC6B69" w14:textId="25B8CD68"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 xml:space="preserve">"homeLocation": </w:t>
      </w:r>
      <w:r w:rsidR="0055504D">
        <w:rPr>
          <w:rFonts w:ascii="SimSun" w:eastAsia="SimSun" w:hAnsi="SimSun"/>
          <w:sz w:val="20"/>
          <w:lang w:val="en"/>
        </w:rPr>
        <w:t>[</w:t>
      </w:r>
      <w:r w:rsidR="0055504D" w:rsidRPr="007123F7">
        <w:rPr>
          <w:rFonts w:ascii="SimSun" w:eastAsia="SimSun" w:hAnsi="SimSun"/>
          <w:sz w:val="20"/>
          <w:lang w:val="en"/>
        </w:rPr>
        <w:t>"</w:t>
      </w:r>
      <w:r w:rsidR="0055504D">
        <w:rPr>
          <w:rFonts w:ascii="SimSun" w:eastAsia="SimSun" w:hAnsi="SimSun"/>
          <w:sz w:val="20"/>
          <w:lang w:val="en"/>
        </w:rPr>
        <w:t>1942.9.1 – West Building Main Floor Gallery 12</w:t>
      </w:r>
      <w:r w:rsidR="0055504D" w:rsidRPr="007123F7">
        <w:rPr>
          <w:rFonts w:ascii="SimSun" w:eastAsia="SimSun" w:hAnsi="SimSun"/>
          <w:sz w:val="20"/>
          <w:lang w:val="en"/>
        </w:rPr>
        <w:t>"</w:t>
      </w:r>
      <w:r w:rsidR="0055504D">
        <w:rPr>
          <w:rFonts w:ascii="SimSun" w:eastAsia="SimSun" w:hAnsi="SimSun"/>
          <w:sz w:val="20"/>
          <w:lang w:val="en"/>
        </w:rPr>
        <w:t>]</w:t>
      </w:r>
      <w:r w:rsidR="0055504D" w:rsidRPr="007123F7">
        <w:rPr>
          <w:rFonts w:ascii="SimSun" w:eastAsia="SimSun" w:hAnsi="SimSun"/>
          <w:sz w:val="20"/>
          <w:lang w:val="en"/>
        </w:rPr>
        <w:t>,</w:t>
      </w:r>
    </w:p>
    <w:p w14:paraId="0E41445C" w14:textId="77777777"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"inscription": "lower right on wooden tub: joannes bellinus venetus / p MDXIIII",</w:t>
      </w:r>
    </w:p>
    <w:p w14:paraId="78E82D26" w14:textId="77777777"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"medium": "oil on canvas",</w:t>
      </w:r>
    </w:p>
    <w:p w14:paraId="7E18FFB0" w14:textId="77777777"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"departmentAbbr": "DCRS",</w:t>
      </w:r>
    </w:p>
    <w:p w14:paraId="201610EE" w14:textId="77777777"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"dimensions": "overall: 170.2 x 188 cm(67 x 74 in .) \n framed: 203.8 x 218.4 x 7.6 cm(80 1 / 4 x 86 x 3 in .)",</w:t>
      </w:r>
    </w:p>
    <w:p w14:paraId="09943608" w14:textId="77777777"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"provenance": "Probably commissioned by Alfonso I d 'Este, Duke of Ferrara [d. 1534);[1] by inheritance to his son, Ercole II d'Este, Duke of Ferrara[d .1559];by inheritance to his son, Alfonso II d 'Este, Duke of Ferrara [d. 1597]; by inheritance to his cousin, Cesare d' Este...",</w:t>
      </w:r>
    </w:p>
    <w:p w14:paraId="390FA3BD" w14:textId="55DDB52A" w:rsidR="00E55ADF" w:rsidRPr="007123F7" w:rsidRDefault="00E55ADF" w:rsidP="00B4036B">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t>"references": [</w:t>
      </w:r>
    </w:p>
    <w:p w14:paraId="3CDB7A81" w14:textId="3B236FC2"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00E55ADF">
        <w:rPr>
          <w:rFonts w:ascii="SimSun" w:eastAsia="SimSun" w:hAnsi="SimSun"/>
          <w:sz w:val="20"/>
          <w:lang w:val="en"/>
        </w:rPr>
        <w:tab/>
      </w:r>
      <w:r w:rsidR="00E55ADF">
        <w:rPr>
          <w:rFonts w:ascii="SimSun" w:eastAsia="SimSun" w:hAnsi="SimSun"/>
          <w:sz w:val="20"/>
          <w:lang w:val="en"/>
        </w:rPr>
        <w:tab/>
        <w:t>{</w:t>
      </w:r>
      <w:r w:rsidR="00332941">
        <w:rPr>
          <w:rFonts w:ascii="SimSun" w:eastAsia="SimSun" w:hAnsi="SimSun"/>
          <w:sz w:val="20"/>
          <w:lang w:val="en"/>
        </w:rPr>
        <w:tab/>
      </w:r>
      <w:r w:rsidRPr="007123F7">
        <w:rPr>
          <w:rFonts w:ascii="SimSun" w:eastAsia="SimSun" w:hAnsi="SimSun"/>
          <w:sz w:val="20"/>
          <w:lang w:val="en"/>
        </w:rPr>
        <w:t>"predicate": "hasPrimaryDepiction",</w:t>
      </w:r>
    </w:p>
    <w:p w14:paraId="4AF77730" w14:textId="399D1EB5"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00E55ADF">
        <w:rPr>
          <w:rFonts w:ascii="SimSun" w:eastAsia="SimSun" w:hAnsi="SimSun"/>
          <w:sz w:val="20"/>
          <w:lang w:val="en"/>
        </w:rPr>
        <w:tab/>
      </w:r>
      <w:r w:rsidRPr="007123F7">
        <w:rPr>
          <w:rFonts w:ascii="SimSun" w:eastAsia="SimSun" w:hAnsi="SimSun"/>
          <w:sz w:val="20"/>
          <w:lang w:val="en"/>
        </w:rPr>
        <w:tab/>
        <w:t>"object": {</w:t>
      </w:r>
    </w:p>
    <w:p w14:paraId="12A43B7D" w14:textId="5BAFD002" w:rsidR="00B4036B"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r>
      <w:r w:rsidR="00E55ADF">
        <w:rPr>
          <w:rFonts w:ascii="SimSun" w:eastAsia="SimSun" w:hAnsi="SimSun"/>
          <w:sz w:val="20"/>
          <w:lang w:val="en"/>
        </w:rPr>
        <w:tab/>
      </w:r>
      <w:r w:rsidRPr="007123F7">
        <w:rPr>
          <w:rFonts w:ascii="SimSun" w:eastAsia="SimSun" w:hAnsi="SimSun"/>
          <w:sz w:val="20"/>
          <w:lang w:val="en"/>
        </w:rPr>
        <w:tab/>
        <w:t>"namespace": "image",</w:t>
      </w:r>
    </w:p>
    <w:p w14:paraId="33315487" w14:textId="08106B5A" w:rsidR="00F01040" w:rsidRDefault="00F01040" w:rsidP="00B4036B">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t>"source": "intranet</w:t>
      </w:r>
      <w:r w:rsidRPr="007123F7">
        <w:rPr>
          <w:rFonts w:ascii="SimSun" w:eastAsia="SimSun" w:hAnsi="SimSun"/>
          <w:sz w:val="20"/>
          <w:lang w:val="en"/>
        </w:rPr>
        <w:t>"</w:t>
      </w:r>
      <w:r>
        <w:rPr>
          <w:rFonts w:ascii="SimSun" w:eastAsia="SimSun" w:hAnsi="SimSun"/>
          <w:sz w:val="20"/>
          <w:lang w:val="en"/>
        </w:rPr>
        <w:t>,</w:t>
      </w:r>
    </w:p>
    <w:p w14:paraId="249FADAB" w14:textId="63307E40" w:rsidR="00F01040" w:rsidRPr="007123F7" w:rsidRDefault="00F01040" w:rsidP="00B4036B">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t>"classification": "photography</w:t>
      </w:r>
      <w:r w:rsidRPr="007123F7">
        <w:rPr>
          <w:rFonts w:ascii="SimSun" w:eastAsia="SimSun" w:hAnsi="SimSun"/>
          <w:sz w:val="20"/>
          <w:lang w:val="en"/>
        </w:rPr>
        <w:t>"</w:t>
      </w:r>
      <w:r>
        <w:rPr>
          <w:rFonts w:ascii="SimSun" w:eastAsia="SimSun" w:hAnsi="SimSun"/>
          <w:sz w:val="20"/>
          <w:lang w:val="en"/>
        </w:rPr>
        <w:t>,</w:t>
      </w:r>
    </w:p>
    <w:p w14:paraId="418AF617" w14:textId="2F0675EF" w:rsidR="00B4036B" w:rsidRDefault="00B4036B" w:rsidP="00B4036B">
      <w:pPr>
        <w:rPr>
          <w:ins w:id="61" w:author="Beaudet, David" w:date="2016-08-02T09:34:00Z"/>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r>
      <w:r w:rsidR="00E55ADF">
        <w:rPr>
          <w:rFonts w:ascii="SimSun" w:eastAsia="SimSun" w:hAnsi="SimSun"/>
          <w:sz w:val="20"/>
          <w:lang w:val="en"/>
        </w:rPr>
        <w:tab/>
      </w:r>
      <w:r w:rsidRPr="007123F7">
        <w:rPr>
          <w:rFonts w:ascii="SimSun" w:eastAsia="SimSun" w:hAnsi="SimSun"/>
          <w:sz w:val="20"/>
          <w:lang w:val="en"/>
        </w:rPr>
        <w:t>"id": "</w:t>
      </w:r>
      <w:r w:rsidR="00E268A7" w:rsidRPr="00E268A7">
        <w:rPr>
          <w:rFonts w:ascii="SimSun" w:eastAsia="SimSun" w:hAnsi="SimSun"/>
          <w:sz w:val="20"/>
          <w:lang w:val="en"/>
        </w:rPr>
        <w:t>d63a8ffd-bdac-498c-b861-a53e11989cef</w:t>
      </w:r>
      <w:r w:rsidRPr="007123F7">
        <w:rPr>
          <w:rFonts w:ascii="SimSun" w:eastAsia="SimSun" w:hAnsi="SimSun"/>
          <w:sz w:val="20"/>
          <w:lang w:val="en"/>
        </w:rPr>
        <w:t>"</w:t>
      </w:r>
    </w:p>
    <w:p w14:paraId="7BBA1717" w14:textId="6B78C4B0" w:rsidR="00756170" w:rsidRPr="007123F7" w:rsidRDefault="00756170" w:rsidP="00B4036B">
      <w:pPr>
        <w:rPr>
          <w:rFonts w:ascii="SimSun" w:eastAsia="SimSun" w:hAnsi="SimSun"/>
          <w:sz w:val="20"/>
          <w:lang w:val="en"/>
        </w:rPr>
      </w:pPr>
      <w:ins w:id="62" w:author="Beaudet, David" w:date="2016-08-02T09:34:00Z">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fingerprint</w:t>
        </w:r>
        <w:r w:rsidRPr="007123F7">
          <w:rPr>
            <w:rFonts w:ascii="SimSun" w:eastAsia="SimSun" w:hAnsi="SimSun"/>
            <w:sz w:val="20"/>
            <w:lang w:val="en"/>
          </w:rPr>
          <w:t>": "</w:t>
        </w:r>
        <w:r w:rsidRPr="00E268A7">
          <w:rPr>
            <w:rFonts w:ascii="SimSun" w:eastAsia="SimSun" w:hAnsi="SimSun"/>
            <w:sz w:val="20"/>
            <w:lang w:val="en"/>
          </w:rPr>
          <w:t>d63a8ffddac498cb861a53e11989cef</w:t>
        </w:r>
        <w:r w:rsidRPr="007123F7">
          <w:rPr>
            <w:rFonts w:ascii="SimSun" w:eastAsia="SimSun" w:hAnsi="SimSun"/>
            <w:sz w:val="20"/>
            <w:lang w:val="en"/>
          </w:rPr>
          <w:t>"</w:t>
        </w:r>
      </w:ins>
    </w:p>
    <w:p w14:paraId="0B0F955E" w14:textId="5C3049F5"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r>
      <w:r w:rsidR="00E55ADF">
        <w:rPr>
          <w:rFonts w:ascii="SimSun" w:eastAsia="SimSun" w:hAnsi="SimSun"/>
          <w:sz w:val="20"/>
          <w:lang w:val="en"/>
        </w:rPr>
        <w:tab/>
      </w:r>
      <w:r w:rsidRPr="007123F7">
        <w:rPr>
          <w:rFonts w:ascii="SimSun" w:eastAsia="SimSun" w:hAnsi="SimSun"/>
          <w:sz w:val="20"/>
          <w:lang w:val="en"/>
        </w:rPr>
        <w:t>}</w:t>
      </w:r>
    </w:p>
    <w:p w14:paraId="6FE1F5C9" w14:textId="43922F65" w:rsidR="00B4036B"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00E55ADF">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w:t>
      </w:r>
    </w:p>
    <w:p w14:paraId="306CF7A6" w14:textId="598329BC"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r>
      <w:r w:rsidR="00E55ADF">
        <w:rPr>
          <w:rFonts w:ascii="SimSun" w:eastAsia="SimSun" w:hAnsi="SimSun"/>
          <w:sz w:val="20"/>
          <w:lang w:val="en"/>
        </w:rPr>
        <w:t>{</w:t>
      </w:r>
      <w:r w:rsidR="00332941">
        <w:rPr>
          <w:rFonts w:ascii="SimSun" w:eastAsia="SimSun" w:hAnsi="SimSun"/>
          <w:sz w:val="20"/>
          <w:lang w:val="en"/>
        </w:rPr>
        <w:tab/>
      </w:r>
      <w:r w:rsidRPr="007123F7">
        <w:rPr>
          <w:rFonts w:ascii="SimSun" w:eastAsia="SimSun" w:hAnsi="SimSun"/>
          <w:sz w:val="20"/>
          <w:lang w:val="en"/>
        </w:rPr>
        <w:t>"predicate": "</w:t>
      </w:r>
      <w:r>
        <w:rPr>
          <w:rFonts w:ascii="SimSun" w:eastAsia="SimSun" w:hAnsi="SimSun"/>
          <w:sz w:val="20"/>
          <w:lang w:val="en"/>
        </w:rPr>
        <w:t>hasChild</w:t>
      </w:r>
      <w:r w:rsidRPr="007123F7">
        <w:rPr>
          <w:rFonts w:ascii="SimSun" w:eastAsia="SimSun" w:hAnsi="SimSun"/>
          <w:sz w:val="20"/>
          <w:lang w:val="en"/>
        </w:rPr>
        <w:t>",</w:t>
      </w:r>
    </w:p>
    <w:p w14:paraId="5F656196" w14:textId="136D6653"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00E55ADF">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t>"object": {</w:t>
      </w:r>
    </w:p>
    <w:p w14:paraId="4F5D9FDE" w14:textId="66FB39B8" w:rsidR="00B4036B"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00E55ADF">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t>"namespace": "</w:t>
      </w:r>
      <w:r>
        <w:rPr>
          <w:rFonts w:ascii="SimSun" w:eastAsia="SimSun" w:hAnsi="SimSun"/>
          <w:sz w:val="20"/>
          <w:lang w:val="en"/>
        </w:rPr>
        <w:t>cultObj</w:t>
      </w:r>
      <w:r w:rsidRPr="007123F7">
        <w:rPr>
          <w:rFonts w:ascii="SimSun" w:eastAsia="SimSun" w:hAnsi="SimSun"/>
          <w:sz w:val="20"/>
          <w:lang w:val="en"/>
        </w:rPr>
        <w:t>",</w:t>
      </w:r>
    </w:p>
    <w:p w14:paraId="37A25382" w14:textId="7785DDD8" w:rsidR="00DC737D" w:rsidRPr="007123F7" w:rsidRDefault="00DC737D" w:rsidP="00AF71DE">
      <w:pPr>
        <w:ind w:left="2880" w:firstLine="720"/>
        <w:rPr>
          <w:rFonts w:ascii="SimSun" w:eastAsia="SimSun" w:hAnsi="SimSun"/>
          <w:sz w:val="20"/>
          <w:lang w:val="en"/>
        </w:rPr>
      </w:pPr>
      <w:r>
        <w:rPr>
          <w:rFonts w:ascii="SimSun" w:eastAsia="SimSun" w:hAnsi="SimSun"/>
          <w:sz w:val="20"/>
          <w:lang w:val="en"/>
        </w:rPr>
        <w:t>"source": "tms</w:t>
      </w:r>
      <w:r w:rsidRPr="007123F7">
        <w:rPr>
          <w:rFonts w:ascii="SimSun" w:eastAsia="SimSun" w:hAnsi="SimSun"/>
          <w:sz w:val="20"/>
          <w:lang w:val="en"/>
        </w:rPr>
        <w:t>"</w:t>
      </w:r>
      <w:r>
        <w:rPr>
          <w:rFonts w:ascii="SimSun" w:eastAsia="SimSun" w:hAnsi="SimSun"/>
          <w:sz w:val="20"/>
          <w:lang w:val="en"/>
        </w:rPr>
        <w:t>,</w:t>
      </w:r>
    </w:p>
    <w:p w14:paraId="55CAE276" w14:textId="4EE23131" w:rsidR="00B4036B"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r>
      <w:r w:rsidR="00E55ADF">
        <w:rPr>
          <w:rFonts w:ascii="SimSun" w:eastAsia="SimSun" w:hAnsi="SimSun"/>
          <w:sz w:val="20"/>
          <w:lang w:val="en"/>
        </w:rPr>
        <w:tab/>
      </w:r>
      <w:r w:rsidRPr="007123F7">
        <w:rPr>
          <w:rFonts w:ascii="SimSun" w:eastAsia="SimSun" w:hAnsi="SimSun"/>
          <w:sz w:val="20"/>
          <w:lang w:val="en"/>
        </w:rPr>
        <w:tab/>
        <w:t>"id": "</w:t>
      </w:r>
      <w:r>
        <w:rPr>
          <w:rFonts w:ascii="SimSun" w:eastAsia="SimSun" w:hAnsi="SimSun"/>
          <w:sz w:val="20"/>
          <w:lang w:val="en"/>
        </w:rPr>
        <w:t>1234</w:t>
      </w:r>
      <w:r w:rsidRPr="007123F7">
        <w:rPr>
          <w:rFonts w:ascii="SimSun" w:eastAsia="SimSun" w:hAnsi="SimSun"/>
          <w:sz w:val="20"/>
          <w:lang w:val="en"/>
        </w:rPr>
        <w:t>"</w:t>
      </w:r>
      <w:r>
        <w:rPr>
          <w:rFonts w:ascii="SimSun" w:eastAsia="SimSun" w:hAnsi="SimSun"/>
          <w:sz w:val="20"/>
          <w:lang w:val="en"/>
        </w:rPr>
        <w:t>,</w:t>
      </w:r>
    </w:p>
    <w:p w14:paraId="32335B8D" w14:textId="56860D79" w:rsidR="00B4036B" w:rsidRDefault="00B4036B" w:rsidP="00B4036B">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00E55ADF">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title</w:t>
      </w:r>
      <w:r w:rsidRPr="007123F7">
        <w:rPr>
          <w:rFonts w:ascii="SimSun" w:eastAsia="SimSun" w:hAnsi="SimSun"/>
          <w:sz w:val="20"/>
          <w:lang w:val="en"/>
        </w:rPr>
        <w:t>": ""</w:t>
      </w:r>
      <w:r>
        <w:rPr>
          <w:rFonts w:ascii="SimSun" w:eastAsia="SimSun" w:hAnsi="SimSun"/>
          <w:sz w:val="20"/>
          <w:lang w:val="en"/>
        </w:rPr>
        <w:t>,</w:t>
      </w:r>
    </w:p>
    <w:p w14:paraId="774C03FD" w14:textId="58C5B03A" w:rsidR="00B4036B" w:rsidRDefault="00B4036B" w:rsidP="00E55ADF">
      <w:pPr>
        <w:ind w:left="2880" w:firstLine="720"/>
        <w:rPr>
          <w:rFonts w:ascii="SimSun" w:eastAsia="SimSun" w:hAnsi="SimSun"/>
          <w:sz w:val="20"/>
          <w:lang w:val="en"/>
        </w:rPr>
      </w:pPr>
      <w:r w:rsidRPr="007123F7">
        <w:rPr>
          <w:rFonts w:ascii="SimSun" w:eastAsia="SimSun" w:hAnsi="SimSun"/>
          <w:sz w:val="20"/>
          <w:lang w:val="en"/>
        </w:rPr>
        <w:t>"</w:t>
      </w:r>
      <w:r w:rsidR="00EE4DED">
        <w:rPr>
          <w:rFonts w:ascii="SimSun" w:eastAsia="SimSun" w:hAnsi="SimSun"/>
          <w:sz w:val="20"/>
          <w:lang w:val="en"/>
        </w:rPr>
        <w:t>classification</w:t>
      </w:r>
      <w:r w:rsidRPr="007123F7">
        <w:rPr>
          <w:rFonts w:ascii="SimSun" w:eastAsia="SimSun" w:hAnsi="SimSun"/>
          <w:sz w:val="20"/>
          <w:lang w:val="en"/>
        </w:rPr>
        <w:t>": "</w:t>
      </w:r>
      <w:r w:rsidR="00EE4DED">
        <w:rPr>
          <w:rFonts w:ascii="SimSun" w:eastAsia="SimSun" w:hAnsi="SimSun"/>
          <w:sz w:val="20"/>
          <w:lang w:val="en"/>
        </w:rPr>
        <w:t>frame</w:t>
      </w:r>
      <w:r w:rsidRPr="007123F7">
        <w:rPr>
          <w:rFonts w:ascii="SimSun" w:eastAsia="SimSun" w:hAnsi="SimSun"/>
          <w:sz w:val="20"/>
          <w:lang w:val="en"/>
        </w:rPr>
        <w:t>"</w:t>
      </w:r>
    </w:p>
    <w:p w14:paraId="635EA866" w14:textId="6FBFD1A4" w:rsidR="00B4036B" w:rsidRPr="007123F7"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r>
      <w:r w:rsidR="00E55ADF">
        <w:rPr>
          <w:rFonts w:ascii="SimSun" w:eastAsia="SimSun" w:hAnsi="SimSun"/>
          <w:sz w:val="20"/>
          <w:lang w:val="en"/>
        </w:rPr>
        <w:tab/>
      </w:r>
      <w:r w:rsidRPr="007123F7">
        <w:rPr>
          <w:rFonts w:ascii="SimSun" w:eastAsia="SimSun" w:hAnsi="SimSun"/>
          <w:sz w:val="20"/>
          <w:lang w:val="en"/>
        </w:rPr>
        <w:t>}</w:t>
      </w:r>
    </w:p>
    <w:p w14:paraId="416F4199" w14:textId="2CDA75FE" w:rsidR="00B4036B" w:rsidRDefault="00B4036B" w:rsidP="00B4036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00E55ADF">
        <w:rPr>
          <w:rFonts w:ascii="SimSun" w:eastAsia="SimSun" w:hAnsi="SimSun"/>
          <w:sz w:val="20"/>
          <w:lang w:val="en"/>
        </w:rPr>
        <w:tab/>
      </w:r>
      <w:r w:rsidRPr="007123F7">
        <w:rPr>
          <w:rFonts w:ascii="SimSun" w:eastAsia="SimSun" w:hAnsi="SimSun"/>
          <w:sz w:val="20"/>
          <w:lang w:val="en"/>
        </w:rPr>
        <w:t>}</w:t>
      </w:r>
    </w:p>
    <w:p w14:paraId="53ED5D06" w14:textId="6A6E5F71" w:rsidR="00E55ADF" w:rsidRDefault="00E55ADF" w:rsidP="00B4036B">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t>]</w:t>
      </w:r>
    </w:p>
    <w:p w14:paraId="4A9F1A87" w14:textId="64345DAD" w:rsidR="00B4036B" w:rsidRPr="007123F7" w:rsidRDefault="00B4036B" w:rsidP="00B4036B">
      <w:pPr>
        <w:ind w:firstLine="720"/>
        <w:rPr>
          <w:rFonts w:ascii="SimSun" w:eastAsia="SimSun" w:hAnsi="SimSun"/>
          <w:sz w:val="20"/>
          <w:lang w:val="en"/>
        </w:rPr>
      </w:pPr>
      <w:r w:rsidRPr="007123F7">
        <w:rPr>
          <w:rFonts w:ascii="SimSun" w:eastAsia="SimSun" w:hAnsi="SimSun"/>
          <w:sz w:val="20"/>
          <w:lang w:val="en"/>
        </w:rPr>
        <w:t>}</w:t>
      </w:r>
    </w:p>
    <w:p w14:paraId="54C98648" w14:textId="77777777" w:rsidR="00B4036B" w:rsidRPr="007123F7" w:rsidRDefault="00B4036B" w:rsidP="00B4036B">
      <w:pPr>
        <w:rPr>
          <w:rFonts w:ascii="SimSun" w:eastAsia="SimSun" w:hAnsi="SimSun"/>
          <w:sz w:val="20"/>
          <w:lang w:val="en"/>
        </w:rPr>
      </w:pPr>
      <w:r w:rsidRPr="007123F7">
        <w:rPr>
          <w:rFonts w:ascii="SimSun" w:eastAsia="SimSun" w:hAnsi="SimSun"/>
          <w:sz w:val="20"/>
          <w:lang w:val="en"/>
        </w:rPr>
        <w:t>}</w:t>
      </w:r>
    </w:p>
    <w:p w14:paraId="26BFCA16" w14:textId="568E79F0" w:rsidR="00D611DC" w:rsidRPr="0018770C" w:rsidRDefault="00D611DC" w:rsidP="00090F00">
      <w:pPr>
        <w:pStyle w:val="Heading3"/>
        <w:rPr>
          <w:rFonts w:asciiTheme="minorHAnsi" w:hAnsiTheme="minorHAnsi"/>
          <w:lang w:val="en"/>
        </w:rPr>
      </w:pPr>
      <w:r w:rsidRPr="0018770C">
        <w:rPr>
          <w:rFonts w:asciiTheme="minorHAnsi" w:hAnsiTheme="minorHAnsi"/>
          <w:lang w:val="en"/>
        </w:rPr>
        <w:t>Error Handling</w:t>
      </w:r>
    </w:p>
    <w:p w14:paraId="0A05ADAB" w14:textId="6107A7C7" w:rsidR="00F140E3" w:rsidRPr="0018770C" w:rsidRDefault="00D611DC" w:rsidP="00F140E3">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implementation </w:t>
      </w:r>
      <w:r w:rsidR="00F35F5D" w:rsidRPr="0018770C">
        <w:rPr>
          <w:rFonts w:cs="Arial"/>
          <w:lang w:val="en"/>
        </w:rPr>
        <w:t xml:space="preserve">shall </w:t>
      </w:r>
      <w:r w:rsidRPr="0018770C">
        <w:rPr>
          <w:rFonts w:cs="Arial"/>
          <w:lang w:val="en"/>
        </w:rPr>
        <w:t>return a 404 not found error if the ID does not correspond to a cultural object</w:t>
      </w:r>
      <w:r w:rsidR="00F35F5D" w:rsidRPr="0018770C">
        <w:rPr>
          <w:rFonts w:cs="Arial"/>
          <w:lang w:val="en"/>
        </w:rPr>
        <w:t xml:space="preserve"> in the partner CMS</w:t>
      </w:r>
      <w:r w:rsidR="001468C3">
        <w:rPr>
          <w:rFonts w:cs="Arial"/>
          <w:lang w:val="en"/>
        </w:rPr>
        <w:t>/CMSes</w:t>
      </w:r>
    </w:p>
    <w:p w14:paraId="7DBC5734" w14:textId="39DD4701" w:rsidR="001468C3" w:rsidRPr="00020E53" w:rsidRDefault="001468C3" w:rsidP="00020E53">
      <w:pPr>
        <w:widowControl w:val="0"/>
        <w:numPr>
          <w:ilvl w:val="0"/>
          <w:numId w:val="1"/>
        </w:numPr>
        <w:autoSpaceDE w:val="0"/>
        <w:autoSpaceDN w:val="0"/>
        <w:adjustRightInd w:val="0"/>
        <w:spacing w:after="200" w:line="276" w:lineRule="auto"/>
        <w:ind w:left="720" w:hanging="360"/>
        <w:rPr>
          <w:rFonts w:cs="Arial"/>
          <w:lang w:val="en"/>
        </w:rPr>
      </w:pPr>
      <w:r w:rsidRPr="00020E53">
        <w:rPr>
          <w:rFonts w:cs="Arial"/>
          <w:lang w:val="en"/>
        </w:rPr>
        <w:t xml:space="preserve">if </w:t>
      </w:r>
      <w:r w:rsidR="00621825" w:rsidRPr="00020E53">
        <w:rPr>
          <w:rFonts w:cs="Arial"/>
          <w:lang w:val="en"/>
        </w:rPr>
        <w:t xml:space="preserve">no source is specified, this service should redirect to the search for cultural objects records service </w:t>
      </w:r>
      <w:r w:rsidR="00020E53" w:rsidRPr="00020E53">
        <w:rPr>
          <w:rFonts w:cs="Arial"/>
          <w:lang w:val="en"/>
        </w:rPr>
        <w:t xml:space="preserve">to execute a search for the id provided </w:t>
      </w:r>
      <w:r w:rsidR="00621825" w:rsidRPr="00020E53">
        <w:rPr>
          <w:rFonts w:cs="Arial"/>
          <w:lang w:val="en"/>
        </w:rPr>
        <w:t xml:space="preserve">or </w:t>
      </w:r>
      <w:r w:rsidR="00020E53" w:rsidRPr="00020E53">
        <w:rPr>
          <w:rFonts w:cs="Arial"/>
          <w:lang w:val="en"/>
        </w:rPr>
        <w:t xml:space="preserve">it should </w:t>
      </w:r>
      <w:r w:rsidR="00621825" w:rsidRPr="00020E53">
        <w:rPr>
          <w:rFonts w:cs="Arial"/>
          <w:lang w:val="en"/>
        </w:rPr>
        <w:t xml:space="preserve">return a </w:t>
      </w:r>
      <w:del w:id="63" w:author="Beaudet, David" w:date="2016-06-09T16:13:00Z">
        <w:r w:rsidR="00E92D17" w:rsidRPr="00020E53" w:rsidDel="00B5736E">
          <w:rPr>
            <w:rFonts w:cs="Arial"/>
            <w:lang w:val="en"/>
          </w:rPr>
          <w:delText xml:space="preserve">501 </w:delText>
        </w:r>
      </w:del>
      <w:ins w:id="64" w:author="Beaudet, David" w:date="2016-06-09T16:13:00Z">
        <w:r w:rsidR="00B5736E">
          <w:rPr>
            <w:rFonts w:cs="Arial"/>
            <w:lang w:val="en"/>
          </w:rPr>
          <w:t>400 Bad Request</w:t>
        </w:r>
      </w:ins>
      <w:del w:id="65" w:author="Beaudet, David" w:date="2016-06-09T16:13:00Z">
        <w:r w:rsidR="00E92D17" w:rsidRPr="00020E53" w:rsidDel="00B5736E">
          <w:rPr>
            <w:rFonts w:cs="Arial"/>
            <w:lang w:val="en"/>
          </w:rPr>
          <w:delText>Not implemented</w:delText>
        </w:r>
      </w:del>
      <w:r w:rsidR="00621825" w:rsidRPr="00020E53">
        <w:rPr>
          <w:rFonts w:cs="Arial"/>
          <w:lang w:val="en"/>
        </w:rPr>
        <w:t xml:space="preserve"> error</w:t>
      </w:r>
      <w:r w:rsidR="00AA34B5">
        <w:rPr>
          <w:rFonts w:cs="Arial"/>
          <w:lang w:val="en"/>
        </w:rPr>
        <w:t xml:space="preserve"> with an error structure as defined in the error logging service</w:t>
      </w:r>
    </w:p>
    <w:p w14:paraId="4A622191" w14:textId="6045E3FF" w:rsidR="00F35F5D" w:rsidRPr="0018770C" w:rsidRDefault="00CC773F" w:rsidP="00F35F5D">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if a malformed request </w:t>
      </w:r>
      <w:r w:rsidR="00020E53">
        <w:rPr>
          <w:rFonts w:cs="Arial"/>
          <w:lang w:val="en"/>
        </w:rPr>
        <w:t>is received (doesn’t contain a set of parameters that can be understood by the service or is missing mandatory parameters</w:t>
      </w:r>
      <w:ins w:id="66" w:author="Beaudet, David" w:date="2016-06-10T10:29:00Z">
        <w:r w:rsidR="001F2165">
          <w:rPr>
            <w:rFonts w:cs="Arial"/>
            <w:lang w:val="en"/>
          </w:rPr>
          <w:t xml:space="preserve"> such as the object id</w:t>
        </w:r>
      </w:ins>
      <w:del w:id="67" w:author="Beaudet, David" w:date="2016-06-10T10:29:00Z">
        <w:r w:rsidR="00020E53" w:rsidDel="001F2165">
          <w:rPr>
            <w:rFonts w:cs="Arial"/>
            <w:lang w:val="en"/>
          </w:rPr>
          <w:delText>, etc.)</w:delText>
        </w:r>
      </w:del>
      <w:r w:rsidR="00020E53">
        <w:rPr>
          <w:rFonts w:cs="Arial"/>
          <w:lang w:val="en"/>
        </w:rPr>
        <w:t xml:space="preserve"> </w:t>
      </w:r>
      <w:r w:rsidRPr="0018770C">
        <w:rPr>
          <w:rFonts w:cs="Arial"/>
          <w:lang w:val="en"/>
        </w:rPr>
        <w:t xml:space="preserve">an error 400 Bad Request </w:t>
      </w:r>
      <w:r w:rsidR="00020E53">
        <w:rPr>
          <w:rFonts w:cs="Arial"/>
          <w:lang w:val="en"/>
        </w:rPr>
        <w:t xml:space="preserve">shall be </w:t>
      </w:r>
      <w:r w:rsidRPr="0018770C">
        <w:rPr>
          <w:rFonts w:cs="Arial"/>
          <w:lang w:val="en"/>
        </w:rPr>
        <w:t xml:space="preserve">returned </w:t>
      </w:r>
    </w:p>
    <w:p w14:paraId="3E0D34D3" w14:textId="77777777" w:rsidR="00020E53" w:rsidRDefault="00F35F5D" w:rsidP="00F35F5D">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in case of </w:t>
      </w:r>
      <w:r w:rsidR="00E92D17">
        <w:rPr>
          <w:rFonts w:cs="Arial"/>
          <w:lang w:val="en"/>
        </w:rPr>
        <w:t xml:space="preserve">any other </w:t>
      </w:r>
      <w:r w:rsidRPr="0018770C">
        <w:rPr>
          <w:rFonts w:cs="Arial"/>
          <w:lang w:val="en"/>
        </w:rPr>
        <w:t xml:space="preserve">internal error, a </w:t>
      </w:r>
      <w:r w:rsidR="00CC773F" w:rsidRPr="0018770C">
        <w:rPr>
          <w:rFonts w:cs="Arial"/>
          <w:lang w:val="en"/>
        </w:rPr>
        <w:t xml:space="preserve">500 </w:t>
      </w:r>
      <w:r w:rsidRPr="0018770C">
        <w:rPr>
          <w:rFonts w:cs="Arial"/>
          <w:lang w:val="en"/>
        </w:rPr>
        <w:t xml:space="preserve">error response shall be returned </w:t>
      </w:r>
    </w:p>
    <w:p w14:paraId="291BD9FD" w14:textId="13B67C2A" w:rsidR="00CC773F" w:rsidRDefault="00020E53" w:rsidP="00F35F5D">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 xml:space="preserve">whenever an error condition occurs, the body of the response may be empty or, ideally, it should consist of a JSON error message </w:t>
      </w:r>
      <w:r w:rsidR="00E92D17">
        <w:rPr>
          <w:rFonts w:cs="Arial"/>
          <w:lang w:val="en"/>
        </w:rPr>
        <w:t xml:space="preserve">structure </w:t>
      </w:r>
      <w:r>
        <w:rPr>
          <w:rFonts w:cs="Arial"/>
          <w:lang w:val="en"/>
        </w:rPr>
        <w:t xml:space="preserve">as </w:t>
      </w:r>
      <w:r w:rsidR="00E92D17">
        <w:rPr>
          <w:rFonts w:cs="Arial"/>
          <w:lang w:val="en"/>
        </w:rPr>
        <w:t>defined in the error logging service</w:t>
      </w:r>
      <w:r>
        <w:rPr>
          <w:rFonts w:cs="Arial"/>
          <w:lang w:val="en"/>
        </w:rPr>
        <w:t>, e.g. severity, summary, details, origin – providing this structure will make it easier for Sirma and partners to diagnose problems with the interface</w:t>
      </w:r>
    </w:p>
    <w:p w14:paraId="4A3A6DEB" w14:textId="526ED624" w:rsidR="00CC773F" w:rsidRPr="0018770C" w:rsidRDefault="00020E53" w:rsidP="00F35F5D">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 xml:space="preserve">In general, if a request cannot be mapped to any of the supported services, a </w:t>
      </w:r>
      <w:del w:id="68" w:author="Beaudet, David" w:date="2016-06-09T12:44:00Z">
        <w:r w:rsidDel="006976D7">
          <w:rPr>
            <w:rFonts w:cs="Arial"/>
            <w:lang w:val="en"/>
          </w:rPr>
          <w:delText xml:space="preserve">501 </w:delText>
        </w:r>
      </w:del>
      <w:ins w:id="69" w:author="Beaudet, David" w:date="2016-06-09T12:44:00Z">
        <w:r w:rsidR="006976D7">
          <w:rPr>
            <w:rFonts w:cs="Arial"/>
            <w:lang w:val="en"/>
          </w:rPr>
          <w:t xml:space="preserve">404 </w:t>
        </w:r>
      </w:ins>
      <w:r>
        <w:rPr>
          <w:rFonts w:cs="Arial"/>
          <w:lang w:val="en"/>
        </w:rPr>
        <w:t xml:space="preserve">Not </w:t>
      </w:r>
      <w:ins w:id="70" w:author="Beaudet, David" w:date="2016-06-09T12:44:00Z">
        <w:r w:rsidR="006976D7">
          <w:rPr>
            <w:rFonts w:cs="Arial"/>
            <w:lang w:val="en"/>
          </w:rPr>
          <w:t xml:space="preserve">found </w:t>
        </w:r>
      </w:ins>
      <w:del w:id="71" w:author="Beaudet, David" w:date="2016-06-09T12:44:00Z">
        <w:r w:rsidDel="006976D7">
          <w:rPr>
            <w:rFonts w:cs="Arial"/>
            <w:lang w:val="en"/>
          </w:rPr>
          <w:delText xml:space="preserve">Implemented </w:delText>
        </w:r>
      </w:del>
      <w:r>
        <w:rPr>
          <w:rFonts w:cs="Arial"/>
          <w:lang w:val="en"/>
        </w:rPr>
        <w:t>error should be sent</w:t>
      </w:r>
      <w:r w:rsidR="00E73DCE">
        <w:rPr>
          <w:rFonts w:cs="Arial"/>
          <w:lang w:val="en"/>
        </w:rPr>
        <w:t xml:space="preserve">. </w:t>
      </w:r>
      <w:r w:rsidR="00CC773F" w:rsidRPr="0018770C">
        <w:rPr>
          <w:rFonts w:cs="Arial"/>
          <w:lang w:val="en"/>
        </w:rPr>
        <w:t xml:space="preserve">if </w:t>
      </w:r>
      <w:r w:rsidR="000D576D" w:rsidRPr="0018770C">
        <w:rPr>
          <w:rFonts w:cs="Arial"/>
          <w:lang w:val="en"/>
        </w:rPr>
        <w:t xml:space="preserve">ConservationSpace </w:t>
      </w:r>
      <w:r w:rsidR="00CC773F" w:rsidRPr="0018770C">
        <w:rPr>
          <w:rFonts w:cs="Arial"/>
          <w:lang w:val="en"/>
        </w:rPr>
        <w:t>receives</w:t>
      </w:r>
      <w:r w:rsidR="000D0BD0" w:rsidRPr="0018770C">
        <w:rPr>
          <w:rFonts w:cs="Arial"/>
          <w:lang w:val="en"/>
        </w:rPr>
        <w:t xml:space="preserve"> an</w:t>
      </w:r>
      <w:r w:rsidR="00CC773F" w:rsidRPr="0018770C">
        <w:rPr>
          <w:rFonts w:cs="Arial"/>
          <w:lang w:val="en"/>
        </w:rPr>
        <w:t xml:space="preserve"> incomplete response</w:t>
      </w:r>
      <w:r w:rsidR="000D0BD0" w:rsidRPr="0018770C">
        <w:rPr>
          <w:rFonts w:cs="Arial"/>
          <w:lang w:val="en"/>
        </w:rPr>
        <w:t xml:space="preserve"> from the service</w:t>
      </w:r>
      <w:r w:rsidR="00CC773F" w:rsidRPr="0018770C">
        <w:rPr>
          <w:rFonts w:cs="Arial"/>
          <w:lang w:val="en"/>
        </w:rPr>
        <w:t xml:space="preserve">, an error </w:t>
      </w:r>
      <w:r w:rsidR="000D576D" w:rsidRPr="0018770C">
        <w:rPr>
          <w:rFonts w:cs="Arial"/>
          <w:lang w:val="en"/>
        </w:rPr>
        <w:t>message shall be posted to the logger service with</w:t>
      </w:r>
      <w:r w:rsidR="00CC773F" w:rsidRPr="0018770C">
        <w:rPr>
          <w:rFonts w:cs="Arial"/>
          <w:lang w:val="en"/>
        </w:rPr>
        <w:t xml:space="preserve"> details about the error</w:t>
      </w:r>
      <w:r w:rsidR="00DF54C2">
        <w:rPr>
          <w:rFonts w:cs="Arial"/>
          <w:lang w:val="en"/>
        </w:rPr>
        <w:t>.  In order to avoid error loops, ConservationSpace shall not report an error encountered with the error logger service itself and it shall detect redirect loops and terminate a request if one is discovered.</w:t>
      </w:r>
    </w:p>
    <w:p w14:paraId="012BB7D6" w14:textId="5203C752" w:rsidR="00090F00" w:rsidRPr="0018770C" w:rsidRDefault="00090F00">
      <w:pPr>
        <w:rPr>
          <w:rFonts w:eastAsiaTheme="majorEastAsia" w:cstheme="majorBidi"/>
          <w:bCs/>
          <w:color w:val="1F4D78" w:themeColor="accent1" w:themeShade="7F"/>
          <w:sz w:val="24"/>
          <w:szCs w:val="24"/>
          <w:lang w:val="en"/>
        </w:rPr>
      </w:pPr>
    </w:p>
    <w:p w14:paraId="38E0A138" w14:textId="2E135B89" w:rsidR="00DC751F" w:rsidRPr="0018770C" w:rsidRDefault="00DC751F" w:rsidP="00DC751F">
      <w:pPr>
        <w:pStyle w:val="Heading2"/>
        <w:rPr>
          <w:rFonts w:asciiTheme="minorHAnsi" w:hAnsiTheme="minorHAnsi"/>
          <w:lang w:val="en"/>
        </w:rPr>
      </w:pPr>
      <w:r w:rsidRPr="0018770C">
        <w:rPr>
          <w:rFonts w:asciiTheme="minorHAnsi" w:hAnsiTheme="minorHAnsi"/>
          <w:lang w:val="en"/>
        </w:rPr>
        <w:t>Service #</w:t>
      </w:r>
      <w:r>
        <w:rPr>
          <w:rFonts w:asciiTheme="minorHAnsi" w:hAnsiTheme="minorHAnsi"/>
          <w:lang w:val="en"/>
        </w:rPr>
        <w:t>2</w:t>
      </w:r>
      <w:r w:rsidRPr="0018770C">
        <w:rPr>
          <w:rFonts w:asciiTheme="minorHAnsi" w:hAnsiTheme="minorHAnsi"/>
          <w:lang w:val="en"/>
        </w:rPr>
        <w:t xml:space="preserve">: </w:t>
      </w:r>
      <w:r w:rsidRPr="0018770C">
        <w:rPr>
          <w:rFonts w:asciiTheme="minorHAnsi" w:hAnsiTheme="minorHAnsi"/>
        </w:rPr>
        <w:t>Search for Cultural Object Records</w:t>
      </w:r>
    </w:p>
    <w:p w14:paraId="1C95B7AA" w14:textId="77777777" w:rsidR="00DC751F" w:rsidRPr="0018770C" w:rsidRDefault="00DC751F" w:rsidP="00DC751F">
      <w:pPr>
        <w:pStyle w:val="Heading3"/>
        <w:rPr>
          <w:rFonts w:asciiTheme="minorHAnsi" w:hAnsiTheme="minorHAnsi"/>
          <w:lang w:val="en"/>
        </w:rPr>
      </w:pPr>
      <w:r w:rsidRPr="0018770C">
        <w:rPr>
          <w:rFonts w:asciiTheme="minorHAnsi" w:hAnsiTheme="minorHAnsi"/>
          <w:lang w:val="en"/>
        </w:rPr>
        <w:t>Response</w:t>
      </w:r>
    </w:p>
    <w:p w14:paraId="72DFE35A" w14:textId="14AB4A88" w:rsidR="005C0BE7" w:rsidRPr="0018770C" w:rsidRDefault="00DC751F" w:rsidP="00DC751F">
      <w:pPr>
        <w:widowControl w:val="0"/>
        <w:autoSpaceDE w:val="0"/>
        <w:autoSpaceDN w:val="0"/>
        <w:adjustRightInd w:val="0"/>
        <w:spacing w:after="200" w:line="276" w:lineRule="auto"/>
        <w:rPr>
          <w:rFonts w:cs="Arial"/>
          <w:lang w:val="en"/>
        </w:rPr>
      </w:pPr>
      <w:r>
        <w:rPr>
          <w:rFonts w:cs="Arial"/>
          <w:lang w:val="en"/>
        </w:rPr>
        <w:t>R</w:t>
      </w:r>
      <w:r w:rsidR="005C0BE7" w:rsidRPr="0018770C">
        <w:rPr>
          <w:rFonts w:cs="Arial"/>
          <w:lang w:val="en"/>
        </w:rPr>
        <w:t xml:space="preserve">eturns </w:t>
      </w:r>
      <w:r w:rsidR="005204A4">
        <w:rPr>
          <w:rFonts w:cs="Arial"/>
          <w:lang w:val="en"/>
        </w:rPr>
        <w:t xml:space="preserve">a </w:t>
      </w:r>
      <w:r w:rsidR="005C0BE7" w:rsidRPr="0018770C">
        <w:rPr>
          <w:rFonts w:cs="Arial"/>
          <w:lang w:val="en"/>
        </w:rPr>
        <w:t xml:space="preserve">cultural object record as defined in </w:t>
      </w:r>
      <w:r w:rsidR="005C0BE7" w:rsidRPr="0018770C">
        <w:rPr>
          <w:rFonts w:cs="Arial"/>
          <w:i/>
          <w:lang w:val="en"/>
        </w:rPr>
        <w:t>Result Set: Records</w:t>
      </w:r>
      <w:r w:rsidR="005C0BE7" w:rsidRPr="0018770C">
        <w:rPr>
          <w:rFonts w:cs="Arial"/>
          <w:lang w:val="en"/>
        </w:rPr>
        <w:t xml:space="preserve"> with </w:t>
      </w:r>
      <w:r w:rsidR="009F425E">
        <w:rPr>
          <w:rFonts w:cs="Arial"/>
          <w:lang w:val="en"/>
        </w:rPr>
        <w:t>records</w:t>
      </w:r>
      <w:r w:rsidR="005C0BE7" w:rsidRPr="0018770C">
        <w:rPr>
          <w:rFonts w:cs="Arial"/>
          <w:lang w:val="en"/>
        </w:rPr>
        <w:t xml:space="preserve"> for items corresponding to </w:t>
      </w:r>
      <w:r w:rsidR="005204A4">
        <w:rPr>
          <w:rFonts w:cs="Arial"/>
          <w:lang w:val="en"/>
        </w:rPr>
        <w:t xml:space="preserve">an </w:t>
      </w:r>
      <w:r w:rsidR="000E2547" w:rsidRPr="00143556">
        <w:rPr>
          <w:rFonts w:cs="Arial"/>
          <w:b/>
          <w:i/>
          <w:lang w:val="en"/>
        </w:rPr>
        <w:t>abridged</w:t>
      </w:r>
      <w:r w:rsidR="005204A4" w:rsidRPr="00143556">
        <w:rPr>
          <w:rFonts w:cs="Arial"/>
          <w:b/>
          <w:i/>
          <w:lang w:val="en"/>
        </w:rPr>
        <w:t xml:space="preserve"> cultural object</w:t>
      </w:r>
      <w:r w:rsidR="005204A4">
        <w:rPr>
          <w:rFonts w:cs="Arial"/>
          <w:lang w:val="en"/>
        </w:rPr>
        <w:t xml:space="preserve"> record</w:t>
      </w:r>
      <w:r w:rsidR="000E2547">
        <w:rPr>
          <w:rFonts w:cs="Arial"/>
          <w:lang w:val="en"/>
        </w:rPr>
        <w:t xml:space="preserve"> </w:t>
      </w:r>
      <w:r w:rsidR="002E66D1">
        <w:rPr>
          <w:rFonts w:cs="Arial"/>
          <w:lang w:val="en"/>
        </w:rPr>
        <w:t xml:space="preserve">which is defined as </w:t>
      </w:r>
      <w:r w:rsidR="005204A4">
        <w:rPr>
          <w:rFonts w:cs="Arial"/>
          <w:lang w:val="en"/>
        </w:rPr>
        <w:t xml:space="preserve"> the </w:t>
      </w:r>
      <w:r w:rsidR="009F425E">
        <w:rPr>
          <w:rFonts w:cs="Arial"/>
          <w:lang w:val="en"/>
        </w:rPr>
        <w:t xml:space="preserve">mandatory set of </w:t>
      </w:r>
      <w:r w:rsidR="005204A4">
        <w:rPr>
          <w:rFonts w:cs="Arial"/>
          <w:lang w:val="en"/>
        </w:rPr>
        <w:t>properties</w:t>
      </w:r>
      <w:r w:rsidR="009F425E">
        <w:rPr>
          <w:rFonts w:cs="Arial"/>
          <w:lang w:val="en"/>
        </w:rPr>
        <w:t xml:space="preserve"> </w:t>
      </w:r>
      <w:r w:rsidR="002E66D1">
        <w:rPr>
          <w:rFonts w:cs="Arial"/>
          <w:lang w:val="en"/>
        </w:rPr>
        <w:t xml:space="preserve">including </w:t>
      </w:r>
      <w:r w:rsidR="009F425E">
        <w:rPr>
          <w:rFonts w:cs="Arial"/>
          <w:lang w:val="en"/>
        </w:rPr>
        <w:t xml:space="preserve">references to other </w:t>
      </w:r>
      <w:r w:rsidR="000E2547">
        <w:rPr>
          <w:rFonts w:cs="Arial"/>
          <w:lang w:val="en"/>
        </w:rPr>
        <w:t>entities</w:t>
      </w:r>
      <w:r w:rsidR="002E66D1">
        <w:rPr>
          <w:rFonts w:cs="Arial"/>
          <w:lang w:val="en"/>
        </w:rPr>
        <w:t xml:space="preserve"> and all cultural object properties used in the partner’s cultural object search header template.</w:t>
      </w:r>
    </w:p>
    <w:p w14:paraId="511F1F47" w14:textId="3D374562" w:rsidR="005C0BE7" w:rsidRDefault="005C0BE7" w:rsidP="005C0BE7">
      <w:pPr>
        <w:pStyle w:val="Heading3"/>
        <w:rPr>
          <w:rFonts w:asciiTheme="minorHAnsi" w:hAnsiTheme="minorHAnsi"/>
          <w:lang w:val="en"/>
        </w:rPr>
      </w:pPr>
      <w:r>
        <w:rPr>
          <w:rFonts w:asciiTheme="minorHAnsi" w:hAnsiTheme="minorHAnsi"/>
          <w:lang w:val="en"/>
        </w:rPr>
        <w:t>Request</w:t>
      </w:r>
    </w:p>
    <w:p w14:paraId="31FFCBB9" w14:textId="56727462" w:rsidR="005C0BE7" w:rsidRPr="005C0BE7" w:rsidRDefault="005C0BE7" w:rsidP="005C0BE7">
      <w:pPr>
        <w:rPr>
          <w:lang w:val="en"/>
        </w:rPr>
      </w:pPr>
      <w:r w:rsidRPr="0018770C">
        <w:rPr>
          <w:rFonts w:cs="Arial"/>
          <w:lang w:val="en"/>
        </w:rPr>
        <w:t>HTTP GET or POST request to the service end point.  ConservationSpace will use the GET method except in cases when the query string would cause the URL length to exceed the maximum length as defined in the HTTP specification</w:t>
      </w:r>
      <w:r>
        <w:rPr>
          <w:rFonts w:cs="Arial"/>
          <w:lang w:val="en"/>
        </w:rPr>
        <w:t xml:space="preserve"> (more than 2000 symbols of URL encoded data)</w:t>
      </w:r>
      <w:r w:rsidRPr="0018770C">
        <w:rPr>
          <w:rFonts w:cs="Arial"/>
          <w:lang w:val="en"/>
        </w:rPr>
        <w:t>. ConservationSpace will provide the search queries and pagination configuration in the query string or in the posted form data.</w:t>
      </w:r>
    </w:p>
    <w:p w14:paraId="1221DB53" w14:textId="77777777" w:rsidR="005C0BE7" w:rsidRPr="0018770C" w:rsidRDefault="005C0BE7" w:rsidP="005C0BE7">
      <w:pPr>
        <w:pStyle w:val="Heading3"/>
        <w:rPr>
          <w:rFonts w:asciiTheme="minorHAnsi" w:hAnsiTheme="minorHAnsi"/>
          <w:lang w:val="en"/>
        </w:rPr>
      </w:pPr>
      <w:r w:rsidRPr="0018770C">
        <w:rPr>
          <w:rFonts w:asciiTheme="minorHAnsi" w:hAnsiTheme="minorHAnsi"/>
          <w:lang w:val="en"/>
        </w:rPr>
        <w:t>Request Examples</w:t>
      </w:r>
    </w:p>
    <w:p w14:paraId="37E7BAB9" w14:textId="16665455" w:rsidR="005C0BE7" w:rsidRPr="0018770C" w:rsidRDefault="005C0BE7" w:rsidP="005C0BE7">
      <w:pPr>
        <w:widowControl w:val="0"/>
        <w:numPr>
          <w:ilvl w:val="0"/>
          <w:numId w:val="4"/>
        </w:numPr>
        <w:autoSpaceDE w:val="0"/>
        <w:autoSpaceDN w:val="0"/>
        <w:adjustRightInd w:val="0"/>
        <w:spacing w:after="200" w:line="276" w:lineRule="auto"/>
        <w:rPr>
          <w:rFonts w:ascii="SimSun" w:eastAsia="SimSun" w:hAnsi="SimSun" w:cs="Arial"/>
          <w:lang w:val="en"/>
        </w:rPr>
      </w:pPr>
      <w:r w:rsidRPr="0018770C">
        <w:rPr>
          <w:rFonts w:ascii="SimSun" w:eastAsia="SimSun" w:hAnsi="SimSun" w:cs="Arial"/>
          <w:lang w:val="en"/>
        </w:rPr>
        <w:t xml:space="preserve">GET </w:t>
      </w:r>
      <w:r w:rsidRPr="00C0099E">
        <w:rPr>
          <w:rFonts w:ascii="SimSun" w:eastAsia="SimSun" w:hAnsi="SimSun" w:cs="Arial"/>
          <w:lang w:val="en"/>
        </w:rPr>
        <w:t>http</w:t>
      </w:r>
      <w:r>
        <w:rPr>
          <w:rFonts w:ascii="SimSun" w:eastAsia="SimSun" w:hAnsi="SimSun" w:cs="Arial"/>
          <w:lang w:val="en"/>
        </w:rPr>
        <w:t>s</w:t>
      </w:r>
      <w:r w:rsidRPr="00C0099E">
        <w:rPr>
          <w:rFonts w:ascii="SimSun" w:eastAsia="SimSun" w:hAnsi="SimSun" w:cs="Arial"/>
          <w:lang w:val="en"/>
        </w:rPr>
        <w:t>://data.nga.gov/art/objects.json?number=1987.1.&amp;title=blue&amp;skip=0&amp;limit=10&amp;orderasc=number&amp;orderdesc=title</w:t>
      </w:r>
    </w:p>
    <w:p w14:paraId="4FF30E31" w14:textId="14EF10CA" w:rsidR="005C0BE7" w:rsidRPr="0018770C" w:rsidRDefault="005C0BE7" w:rsidP="005C0BE7">
      <w:pPr>
        <w:widowControl w:val="0"/>
        <w:numPr>
          <w:ilvl w:val="0"/>
          <w:numId w:val="4"/>
        </w:numPr>
        <w:autoSpaceDE w:val="0"/>
        <w:autoSpaceDN w:val="0"/>
        <w:adjustRightInd w:val="0"/>
        <w:spacing w:after="200" w:line="276" w:lineRule="auto"/>
        <w:rPr>
          <w:rStyle w:val="Hyperlink"/>
          <w:rFonts w:ascii="SimSun" w:eastAsia="SimSun" w:hAnsi="SimSun" w:cs="Arial"/>
          <w:color w:val="auto"/>
          <w:u w:val="none"/>
          <w:lang w:val="en"/>
        </w:rPr>
      </w:pPr>
      <w:r w:rsidRPr="0018770C">
        <w:rPr>
          <w:rFonts w:ascii="SimSun" w:eastAsia="SimSun" w:hAnsi="SimSun" w:cs="Arial"/>
          <w:lang w:val="en"/>
        </w:rPr>
        <w:t xml:space="preserve">GET </w:t>
      </w:r>
      <w:r w:rsidRPr="00C0099E">
        <w:rPr>
          <w:rFonts w:ascii="SimSun" w:eastAsia="SimSun" w:hAnsi="SimSun" w:cs="Arial"/>
          <w:lang w:val="en"/>
        </w:rPr>
        <w:t>http</w:t>
      </w:r>
      <w:r>
        <w:rPr>
          <w:rFonts w:ascii="SimSun" w:eastAsia="SimSun" w:hAnsi="SimSun" w:cs="Arial"/>
          <w:lang w:val="en"/>
        </w:rPr>
        <w:t>s</w:t>
      </w:r>
      <w:r w:rsidRPr="00C0099E">
        <w:rPr>
          <w:rFonts w:ascii="SimSun" w:eastAsia="SimSun" w:hAnsi="SimSun" w:cs="Arial"/>
          <w:lang w:val="en"/>
        </w:rPr>
        <w:t>://data.nga.gov/art/objects.json?lastModified=</w:t>
      </w:r>
      <w:r w:rsidRPr="00C0099E">
        <w:rPr>
          <w:rFonts w:ascii="SimSun" w:eastAsia="SimSun" w:hAnsi="SimSun" w:cs="Arial"/>
          <w:sz w:val="20"/>
          <w:szCs w:val="20"/>
        </w:rPr>
        <w:t>2016-01-01T00:00:00.000Z&amp;lastModified=2016-01-10T00:00:00.000Z</w:t>
      </w:r>
      <w:r w:rsidRPr="00C0099E">
        <w:rPr>
          <w:rFonts w:ascii="SimSun" w:eastAsia="SimSun" w:hAnsi="SimSun" w:cs="Arial"/>
          <w:lang w:val="en"/>
        </w:rPr>
        <w:t>&amp;skip=20&amp;limit=10</w:t>
      </w:r>
    </w:p>
    <w:p w14:paraId="3A74567A" w14:textId="61F242AB" w:rsidR="005C0BE7" w:rsidRPr="0018770C" w:rsidRDefault="005C0BE7" w:rsidP="005C0BE7">
      <w:pPr>
        <w:pStyle w:val="ListParagraph"/>
        <w:widowControl w:val="0"/>
        <w:numPr>
          <w:ilvl w:val="0"/>
          <w:numId w:val="4"/>
        </w:numPr>
        <w:autoSpaceDE w:val="0"/>
        <w:autoSpaceDN w:val="0"/>
        <w:adjustRightInd w:val="0"/>
        <w:spacing w:after="0" w:line="240" w:lineRule="auto"/>
        <w:rPr>
          <w:rFonts w:ascii="SimSun" w:eastAsia="SimSun" w:hAnsi="SimSun" w:cs="Consolas"/>
          <w:color w:val="4D4E53"/>
          <w:sz w:val="20"/>
          <w:szCs w:val="20"/>
          <w:bdr w:val="none" w:sz="0" w:space="0" w:color="auto" w:frame="1"/>
        </w:rPr>
      </w:pPr>
      <w:r w:rsidRPr="0018770C">
        <w:rPr>
          <w:rFonts w:ascii="SimSun" w:eastAsia="SimSun" w:hAnsi="SimSun" w:cs="Consolas"/>
          <w:color w:val="4D4E53"/>
          <w:sz w:val="20"/>
          <w:szCs w:val="20"/>
          <w:bdr w:val="none" w:sz="0" w:space="0" w:color="auto" w:frame="1"/>
        </w:rPr>
        <w:t>POST /art/objects.json</w:t>
      </w:r>
      <w:r w:rsidR="00CE767A">
        <w:rPr>
          <w:rFonts w:ascii="SimSun" w:eastAsia="SimSun" w:hAnsi="SimSun" w:cs="Consolas"/>
          <w:color w:val="4D4E53"/>
          <w:sz w:val="20"/>
          <w:szCs w:val="20"/>
          <w:bdr w:val="none" w:sz="0" w:space="0" w:color="auto" w:frame="1"/>
        </w:rPr>
        <w:t>?skip=20&amp;limit=10</w:t>
      </w:r>
      <w:r w:rsidRPr="0018770C">
        <w:rPr>
          <w:rFonts w:ascii="SimSun" w:eastAsia="SimSun" w:hAnsi="SimSun" w:cs="Consolas"/>
          <w:color w:val="4D4E53"/>
          <w:sz w:val="20"/>
          <w:szCs w:val="20"/>
          <w:bdr w:val="none" w:sz="0" w:space="0" w:color="auto" w:frame="1"/>
        </w:rPr>
        <w:t xml:space="preserve"> HTTP/1.1</w:t>
      </w:r>
    </w:p>
    <w:p w14:paraId="1C2656A5" w14:textId="77777777" w:rsidR="005C0BE7" w:rsidRPr="0018770C" w:rsidRDefault="005C0BE7" w:rsidP="005C0BE7">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r w:rsidRPr="0018770C">
        <w:rPr>
          <w:rFonts w:ascii="SimSun" w:eastAsia="SimSun" w:hAnsi="SimSun" w:cs="Consolas"/>
          <w:color w:val="4D4E53"/>
          <w:sz w:val="20"/>
          <w:szCs w:val="20"/>
          <w:bdr w:val="none" w:sz="0" w:space="0" w:color="auto" w:frame="1"/>
        </w:rPr>
        <w:t>Host: data.nga.gov</w:t>
      </w:r>
    </w:p>
    <w:p w14:paraId="05D6C6FF" w14:textId="77777777" w:rsidR="005C0BE7" w:rsidRPr="0018770C" w:rsidRDefault="005C0BE7" w:rsidP="005C0BE7">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r w:rsidRPr="0018770C">
        <w:rPr>
          <w:rFonts w:ascii="SimSun" w:eastAsia="SimSun" w:hAnsi="SimSun" w:cs="Consolas"/>
          <w:color w:val="4D4E53"/>
          <w:sz w:val="20"/>
          <w:szCs w:val="20"/>
          <w:bdr w:val="none" w:sz="0" w:space="0" w:color="auto" w:frame="1"/>
        </w:rPr>
        <w:t>Content-Type: application/x-www-form-urlencoded</w:t>
      </w:r>
    </w:p>
    <w:p w14:paraId="1B9CC9F4" w14:textId="64BE1C5B" w:rsidR="005C0BE7" w:rsidRPr="0018770C" w:rsidRDefault="005C0BE7" w:rsidP="005C0BE7">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r w:rsidRPr="0018770C">
        <w:rPr>
          <w:rFonts w:ascii="SimSun" w:eastAsia="SimSun" w:hAnsi="SimSun" w:cs="Consolas"/>
          <w:color w:val="4D4E53"/>
          <w:sz w:val="20"/>
          <w:szCs w:val="20"/>
          <w:bdr w:val="none" w:sz="0" w:space="0" w:color="auto" w:frame="1"/>
        </w:rPr>
        <w:t xml:space="preserve">Content-Length: </w:t>
      </w:r>
      <w:r w:rsidR="00467DA3">
        <w:rPr>
          <w:rFonts w:ascii="SimSun" w:eastAsia="SimSun" w:hAnsi="SimSun" w:cs="Consolas"/>
          <w:color w:val="4D4E53"/>
          <w:sz w:val="20"/>
          <w:szCs w:val="20"/>
          <w:bdr w:val="none" w:sz="0" w:space="0" w:color="auto" w:frame="1"/>
        </w:rPr>
        <w:t>76</w:t>
      </w:r>
    </w:p>
    <w:p w14:paraId="68FC5AA6" w14:textId="77777777" w:rsidR="005C0BE7" w:rsidRPr="0018770C" w:rsidRDefault="005C0BE7" w:rsidP="005C0BE7">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p>
    <w:p w14:paraId="342E774F" w14:textId="25BFA334" w:rsidR="005C0BE7" w:rsidRPr="0018770C" w:rsidRDefault="005C0BE7" w:rsidP="005C0BE7">
      <w:pPr>
        <w:widowControl w:val="0"/>
        <w:autoSpaceDE w:val="0"/>
        <w:autoSpaceDN w:val="0"/>
        <w:adjustRightInd w:val="0"/>
        <w:spacing w:after="0" w:line="240" w:lineRule="auto"/>
        <w:ind w:left="720"/>
        <w:rPr>
          <w:rFonts w:ascii="SimSun" w:eastAsia="SimSun" w:hAnsi="SimSun" w:cs="Arial"/>
          <w:lang w:val="en"/>
        </w:rPr>
      </w:pPr>
      <w:r w:rsidRPr="0018770C">
        <w:rPr>
          <w:rFonts w:ascii="SimSun" w:eastAsia="SimSun" w:hAnsi="SimSun" w:cs="Consolas"/>
          <w:color w:val="4D4E53"/>
          <w:sz w:val="20"/>
          <w:szCs w:val="20"/>
          <w:bdr w:val="none" w:sz="0" w:space="0" w:color="auto" w:frame="1"/>
        </w:rPr>
        <w:t>lastModified=2016-01-01T00:00:00.000Z&amp;lastModified=2016-01-1</w:t>
      </w:r>
      <w:r w:rsidR="00CE767A">
        <w:rPr>
          <w:rFonts w:ascii="SimSun" w:eastAsia="SimSun" w:hAnsi="SimSun" w:cs="Consolas"/>
          <w:color w:val="4D4E53"/>
          <w:sz w:val="20"/>
          <w:szCs w:val="20"/>
          <w:bdr w:val="none" w:sz="0" w:space="0" w:color="auto" w:frame="1"/>
        </w:rPr>
        <w:t>0T00:00:00.000Z</w:t>
      </w:r>
    </w:p>
    <w:p w14:paraId="75A3E5D7" w14:textId="77777777" w:rsidR="005C0BE7" w:rsidRDefault="005C0BE7" w:rsidP="000E1B72">
      <w:pPr>
        <w:rPr>
          <w:lang w:val="en"/>
        </w:rPr>
      </w:pPr>
    </w:p>
    <w:p w14:paraId="7D43A565" w14:textId="05383189" w:rsidR="00D611DC" w:rsidRPr="0018770C" w:rsidRDefault="00D611DC" w:rsidP="00090F00">
      <w:pPr>
        <w:pStyle w:val="Heading3"/>
        <w:rPr>
          <w:rFonts w:asciiTheme="minorHAnsi" w:hAnsiTheme="minorHAnsi"/>
          <w:lang w:val="en"/>
        </w:rPr>
      </w:pPr>
      <w:r w:rsidRPr="0018770C">
        <w:rPr>
          <w:rFonts w:asciiTheme="minorHAnsi" w:hAnsiTheme="minorHAnsi"/>
          <w:lang w:val="en"/>
        </w:rPr>
        <w:t>Constraints and Assumptions</w:t>
      </w:r>
    </w:p>
    <w:p w14:paraId="272D1B77" w14:textId="77777777" w:rsidR="00D611DC" w:rsidRDefault="00DD49E8" w:rsidP="00931A89">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search operators are fixed for each of the five search c</w:t>
      </w:r>
      <w:r w:rsidR="00D611DC" w:rsidRPr="0018770C">
        <w:rPr>
          <w:rFonts w:cs="Arial"/>
          <w:lang w:val="en"/>
        </w:rPr>
        <w:t>riteria (see table below)</w:t>
      </w:r>
    </w:p>
    <w:p w14:paraId="7D5FAC6D" w14:textId="75191C97" w:rsidR="00DF54C2" w:rsidRPr="0018770C" w:rsidRDefault="00DF54C2" w:rsidP="00931A89">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if “source” is supplied in the URL, the search shall be constrained to only that source – if source is not supplied, all sources should be searched</w:t>
      </w:r>
    </w:p>
    <w:p w14:paraId="328C03A2" w14:textId="41FC4EBE" w:rsidR="003102BD" w:rsidRDefault="00DD49E8" w:rsidP="00B00E44">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the search implementation shall combine all supplied constraints with </w:t>
      </w:r>
      <w:r w:rsidR="000D576D" w:rsidRPr="0018770C">
        <w:rPr>
          <w:rFonts w:cs="Arial"/>
          <w:lang w:val="en"/>
        </w:rPr>
        <w:t xml:space="preserve">the </w:t>
      </w:r>
      <w:r w:rsidR="00970390" w:rsidRPr="0018770C">
        <w:rPr>
          <w:rFonts w:cs="Arial"/>
          <w:lang w:val="en"/>
        </w:rPr>
        <w:t>Boolean</w:t>
      </w:r>
      <w:r w:rsidR="000D576D" w:rsidRPr="0018770C">
        <w:rPr>
          <w:rFonts w:cs="Arial"/>
          <w:lang w:val="en"/>
        </w:rPr>
        <w:t xml:space="preserve"> </w:t>
      </w:r>
      <w:r w:rsidRPr="0018770C">
        <w:rPr>
          <w:rFonts w:cs="Arial"/>
          <w:lang w:val="en"/>
        </w:rPr>
        <w:t>"AND"</w:t>
      </w:r>
      <w:r w:rsidR="000D576D" w:rsidRPr="0018770C">
        <w:rPr>
          <w:rFonts w:cs="Arial"/>
          <w:lang w:val="en"/>
        </w:rPr>
        <w:t xml:space="preserve"> operator</w:t>
      </w:r>
    </w:p>
    <w:p w14:paraId="2C9A1ABD" w14:textId="4AEEB484" w:rsidR="005C0BE7" w:rsidRDefault="005C0BE7" w:rsidP="00027941">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 xml:space="preserve">with the exception of the lastModified attribute, multiple values for search criteria </w:t>
      </w:r>
      <w:r w:rsidR="000A75CA">
        <w:rPr>
          <w:rFonts w:cs="Arial"/>
          <w:lang w:val="en"/>
        </w:rPr>
        <w:t xml:space="preserve">will not be sent to this </w:t>
      </w:r>
      <w:r>
        <w:rPr>
          <w:rFonts w:cs="Arial"/>
          <w:lang w:val="en"/>
        </w:rPr>
        <w:t xml:space="preserve">interface and need not be supported </w:t>
      </w:r>
      <w:r w:rsidR="001C6501">
        <w:rPr>
          <w:rFonts w:cs="Arial"/>
          <w:lang w:val="en"/>
        </w:rPr>
        <w:t xml:space="preserve">within </w:t>
      </w:r>
      <w:r w:rsidR="000A75CA">
        <w:rPr>
          <w:rFonts w:cs="Arial"/>
          <w:lang w:val="en"/>
        </w:rPr>
        <w:t xml:space="preserve">an implementation </w:t>
      </w:r>
      <w:r>
        <w:rPr>
          <w:rFonts w:cs="Arial"/>
          <w:lang w:val="en"/>
        </w:rPr>
        <w:t>– if multiple values are supplied</w:t>
      </w:r>
      <w:r w:rsidR="001C6501">
        <w:rPr>
          <w:rFonts w:cs="Arial"/>
          <w:lang w:val="en"/>
        </w:rPr>
        <w:t xml:space="preserve"> for attributes other than lastModified</w:t>
      </w:r>
      <w:r w:rsidR="00CB37A6">
        <w:rPr>
          <w:rFonts w:cs="Arial"/>
          <w:lang w:val="en"/>
        </w:rPr>
        <w:t xml:space="preserve"> timestamp</w:t>
      </w:r>
      <w:r>
        <w:rPr>
          <w:rFonts w:cs="Arial"/>
          <w:lang w:val="en"/>
        </w:rPr>
        <w:t xml:space="preserve">, </w:t>
      </w:r>
      <w:r w:rsidR="001C6501">
        <w:rPr>
          <w:rFonts w:cs="Arial"/>
          <w:lang w:val="en"/>
        </w:rPr>
        <w:t xml:space="preserve">only the first </w:t>
      </w:r>
      <w:r w:rsidR="00BA6402">
        <w:rPr>
          <w:rFonts w:cs="Arial"/>
          <w:lang w:val="en"/>
        </w:rPr>
        <w:t xml:space="preserve">value </w:t>
      </w:r>
      <w:r w:rsidR="001C6501">
        <w:rPr>
          <w:rFonts w:cs="Arial"/>
          <w:lang w:val="en"/>
        </w:rPr>
        <w:t xml:space="preserve"> </w:t>
      </w:r>
      <w:r w:rsidR="00DF54C2">
        <w:rPr>
          <w:rFonts w:cs="Arial"/>
          <w:lang w:val="en"/>
        </w:rPr>
        <w:t xml:space="preserve">needs to </w:t>
      </w:r>
      <w:r w:rsidR="001C6501">
        <w:rPr>
          <w:rFonts w:cs="Arial"/>
          <w:lang w:val="en"/>
        </w:rPr>
        <w:t>be used.</w:t>
      </w:r>
      <w:r w:rsidR="00DF54C2">
        <w:rPr>
          <w:rFonts w:cs="Arial"/>
          <w:lang w:val="en"/>
        </w:rPr>
        <w:t xml:space="preserve">  </w:t>
      </w:r>
      <w:r w:rsidR="00DF54C2" w:rsidRPr="00AF71DE">
        <w:rPr>
          <w:rFonts w:cs="Arial"/>
          <w:i/>
          <w:lang w:val="en"/>
        </w:rPr>
        <w:t>Partners may optionally implement support for multiple valued criteria</w:t>
      </w:r>
      <w:r w:rsidR="00817471" w:rsidRPr="00AF71DE">
        <w:rPr>
          <w:rFonts w:cs="Arial"/>
          <w:i/>
          <w:lang w:val="en"/>
        </w:rPr>
        <w:t xml:space="preserve"> </w:t>
      </w:r>
      <w:r w:rsidR="00817471" w:rsidRPr="00961D62">
        <w:rPr>
          <w:rFonts w:cs="Arial"/>
          <w:i/>
          <w:lang w:val="en"/>
        </w:rPr>
        <w:t>by creating a sub-query</w:t>
      </w:r>
      <w:r w:rsidR="00817471">
        <w:rPr>
          <w:rFonts w:cs="Arial"/>
          <w:i/>
          <w:lang w:val="en"/>
        </w:rPr>
        <w:t xml:space="preserve"> for that field </w:t>
      </w:r>
      <w:r w:rsidR="00CB37A6">
        <w:rPr>
          <w:rFonts w:cs="Arial"/>
          <w:i/>
          <w:lang w:val="en"/>
        </w:rPr>
        <w:t>which</w:t>
      </w:r>
      <w:r w:rsidR="00817471">
        <w:rPr>
          <w:rFonts w:cs="Arial"/>
          <w:i/>
          <w:lang w:val="en"/>
        </w:rPr>
        <w:t xml:space="preserve"> OR</w:t>
      </w:r>
      <w:r w:rsidR="00CB37A6">
        <w:rPr>
          <w:rFonts w:cs="Arial"/>
          <w:i/>
          <w:lang w:val="en"/>
        </w:rPr>
        <w:t>s</w:t>
      </w:r>
      <w:r w:rsidR="00817471">
        <w:rPr>
          <w:rFonts w:cs="Arial"/>
          <w:i/>
          <w:lang w:val="en"/>
        </w:rPr>
        <w:t xml:space="preserve"> th</w:t>
      </w:r>
      <w:r w:rsidR="00817471" w:rsidRPr="00961D62">
        <w:rPr>
          <w:rFonts w:cs="Arial"/>
          <w:i/>
          <w:lang w:val="en"/>
        </w:rPr>
        <w:t xml:space="preserve">e </w:t>
      </w:r>
      <w:r w:rsidR="00817471" w:rsidRPr="001A524F">
        <w:rPr>
          <w:rFonts w:cs="Arial"/>
          <w:i/>
          <w:lang w:val="en"/>
        </w:rPr>
        <w:t xml:space="preserve">multiple values </w:t>
      </w:r>
      <w:r w:rsidR="00817471" w:rsidRPr="00961D62">
        <w:rPr>
          <w:rFonts w:cs="Arial"/>
          <w:i/>
          <w:lang w:val="en"/>
        </w:rPr>
        <w:t>together</w:t>
      </w:r>
      <w:r w:rsidR="00961D62" w:rsidRPr="00961D62">
        <w:rPr>
          <w:rFonts w:cs="Arial"/>
          <w:i/>
          <w:lang w:val="en"/>
        </w:rPr>
        <w:t xml:space="preserve">, however, </w:t>
      </w:r>
      <w:r w:rsidR="00DF54C2" w:rsidRPr="00AF71DE">
        <w:rPr>
          <w:rFonts w:cs="Arial"/>
          <w:i/>
          <w:lang w:val="en"/>
        </w:rPr>
        <w:t xml:space="preserve">ConservationSpace will not supply any multi-valued search criteria except for </w:t>
      </w:r>
      <w:r w:rsidR="00CB37A6">
        <w:rPr>
          <w:rFonts w:cs="Arial"/>
          <w:i/>
          <w:lang w:val="en"/>
        </w:rPr>
        <w:t xml:space="preserve">the </w:t>
      </w:r>
      <w:r w:rsidR="00961D62" w:rsidRPr="00AF71DE">
        <w:rPr>
          <w:rFonts w:cs="Arial"/>
          <w:i/>
          <w:lang w:val="en"/>
        </w:rPr>
        <w:t>“</w:t>
      </w:r>
      <w:r w:rsidR="00DF54C2" w:rsidRPr="00AF71DE">
        <w:rPr>
          <w:rFonts w:cs="Arial"/>
          <w:i/>
          <w:lang w:val="en"/>
        </w:rPr>
        <w:t>lastModified</w:t>
      </w:r>
      <w:r w:rsidR="00961D62" w:rsidRPr="00AF71DE">
        <w:rPr>
          <w:rFonts w:cs="Arial"/>
          <w:i/>
          <w:lang w:val="en"/>
        </w:rPr>
        <w:t xml:space="preserve">” </w:t>
      </w:r>
      <w:r w:rsidR="00CB37A6">
        <w:rPr>
          <w:rFonts w:cs="Arial"/>
          <w:i/>
          <w:lang w:val="en"/>
        </w:rPr>
        <w:t xml:space="preserve">timestamp for which a </w:t>
      </w:r>
      <w:r w:rsidR="00961D62" w:rsidRPr="00AF71DE">
        <w:rPr>
          <w:rFonts w:cs="Arial"/>
          <w:i/>
          <w:lang w:val="en"/>
        </w:rPr>
        <w:t xml:space="preserve">maximum </w:t>
      </w:r>
      <w:r w:rsidR="00CB37A6">
        <w:rPr>
          <w:rFonts w:cs="Arial"/>
          <w:i/>
          <w:lang w:val="en"/>
        </w:rPr>
        <w:t xml:space="preserve">of 2 values will be sent </w:t>
      </w:r>
      <w:r w:rsidR="00DF54C2" w:rsidRPr="00AF71DE">
        <w:rPr>
          <w:rFonts w:cs="Arial"/>
          <w:i/>
          <w:lang w:val="en"/>
        </w:rPr>
        <w:t xml:space="preserve">in </w:t>
      </w:r>
      <w:r w:rsidR="00CB37A6">
        <w:rPr>
          <w:rFonts w:cs="Arial"/>
          <w:i/>
          <w:lang w:val="en"/>
        </w:rPr>
        <w:t xml:space="preserve">ConservationSpace </w:t>
      </w:r>
      <w:r w:rsidR="00DF54C2" w:rsidRPr="00AF71DE">
        <w:rPr>
          <w:rFonts w:cs="Arial"/>
          <w:i/>
          <w:lang w:val="en"/>
        </w:rPr>
        <w:t>R2</w:t>
      </w:r>
    </w:p>
    <w:p w14:paraId="1D5FDAD4" w14:textId="6F71D75B" w:rsidR="00BA6402" w:rsidRDefault="00BA6402" w:rsidP="00027941">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 xml:space="preserve">If a single value is supplied for lastModified and that value is empty, it should be ignored.  If a single </w:t>
      </w:r>
      <w:r w:rsidR="00DF54C2">
        <w:rPr>
          <w:rFonts w:cs="Arial"/>
          <w:lang w:val="en"/>
        </w:rPr>
        <w:t xml:space="preserve">non-empty </w:t>
      </w:r>
      <w:r>
        <w:rPr>
          <w:rFonts w:cs="Arial"/>
          <w:lang w:val="en"/>
        </w:rPr>
        <w:t>value is supplied, that value should be assumed as the earliest date with an unbounded upper limit.  When two or more values are supplied, only the first two values should be used and those values represent a date range.  If the second value is earlier than the first, the values should be swapped by the API implementation in order to construct a valid date range for the search.</w:t>
      </w:r>
      <w:r w:rsidR="00DF54C2">
        <w:rPr>
          <w:rFonts w:cs="Arial"/>
          <w:lang w:val="en"/>
        </w:rPr>
        <w:t xml:space="preserve">  If the first value is empty and the second not-empty, an unbounded minimum shall be used for the search.</w:t>
      </w:r>
    </w:p>
    <w:p w14:paraId="43B7A7EC" w14:textId="395D387D" w:rsidR="00014529" w:rsidRPr="0018770C" w:rsidRDefault="00014529" w:rsidP="00B00E44">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skip has a default value of 0; limit has a default value of </w:t>
      </w:r>
      <w:r w:rsidR="000D576D" w:rsidRPr="0018770C">
        <w:rPr>
          <w:rFonts w:cs="Arial"/>
          <w:lang w:val="en"/>
        </w:rPr>
        <w:t>50</w:t>
      </w:r>
      <w:r w:rsidRPr="0018770C">
        <w:rPr>
          <w:rFonts w:cs="Arial"/>
          <w:lang w:val="en"/>
        </w:rPr>
        <w:t xml:space="preserve"> and a maximum value of </w:t>
      </w:r>
      <w:r w:rsidR="000D576D" w:rsidRPr="0018770C">
        <w:rPr>
          <w:rFonts w:cs="Arial"/>
          <w:lang w:val="en"/>
        </w:rPr>
        <w:t>1000</w:t>
      </w:r>
      <w:r w:rsidR="00BD1126" w:rsidRPr="0018770C">
        <w:rPr>
          <w:rFonts w:cs="Arial"/>
          <w:lang w:val="en"/>
        </w:rPr>
        <w:t>; order shall default to alphabetical by cultural object title</w:t>
      </w:r>
    </w:p>
    <w:p w14:paraId="77B1F18E" w14:textId="20A56D21" w:rsidR="00BD1126" w:rsidRPr="0018770C" w:rsidRDefault="00D72C6C" w:rsidP="00B00E44">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 xml:space="preserve">order </w:t>
      </w:r>
      <w:r w:rsidR="00BD1126" w:rsidRPr="0018770C">
        <w:rPr>
          <w:rFonts w:cs="Arial"/>
          <w:lang w:val="en"/>
        </w:rPr>
        <w:t xml:space="preserve">can be used to control the order of the result set – </w:t>
      </w:r>
      <w:r w:rsidR="00DF54C2">
        <w:rPr>
          <w:rFonts w:cs="Arial"/>
          <w:lang w:val="en"/>
        </w:rPr>
        <w:t>order</w:t>
      </w:r>
      <w:r w:rsidR="00BD1126" w:rsidRPr="0018770C">
        <w:rPr>
          <w:rFonts w:cs="Arial"/>
          <w:lang w:val="en"/>
        </w:rPr>
        <w:t xml:space="preserve"> </w:t>
      </w:r>
      <w:r>
        <w:rPr>
          <w:rFonts w:cs="Arial"/>
          <w:lang w:val="en"/>
        </w:rPr>
        <w:t xml:space="preserve">should consist of </w:t>
      </w:r>
      <w:r w:rsidR="00DF54C2">
        <w:rPr>
          <w:rFonts w:cs="Arial"/>
          <w:lang w:val="en"/>
        </w:rPr>
        <w:t xml:space="preserve">one or more </w:t>
      </w:r>
      <w:r w:rsidR="00276C48">
        <w:rPr>
          <w:rFonts w:cs="Arial"/>
          <w:lang w:val="en"/>
        </w:rPr>
        <w:t xml:space="preserve">comma delimited </w:t>
      </w:r>
      <w:r w:rsidR="00DF54C2">
        <w:rPr>
          <w:rFonts w:cs="Arial"/>
          <w:lang w:val="en"/>
        </w:rPr>
        <w:t xml:space="preserve"> search fields</w:t>
      </w:r>
      <w:r>
        <w:rPr>
          <w:rFonts w:cs="Arial"/>
          <w:lang w:val="en"/>
        </w:rPr>
        <w:t xml:space="preserve"> </w:t>
      </w:r>
      <w:r w:rsidR="00DF54C2">
        <w:rPr>
          <w:rFonts w:cs="Arial"/>
          <w:lang w:val="en"/>
        </w:rPr>
        <w:t xml:space="preserve">with descending order specified by prefixing the field </w:t>
      </w:r>
      <w:r>
        <w:rPr>
          <w:rFonts w:cs="Arial"/>
          <w:lang w:val="en"/>
        </w:rPr>
        <w:t>name with a minus character “-“ (see examples in table below). I</w:t>
      </w:r>
      <w:r w:rsidR="00DF54C2">
        <w:rPr>
          <w:rFonts w:cs="Arial"/>
          <w:lang w:val="en"/>
        </w:rPr>
        <w:t>f no sort order is specified,</w:t>
      </w:r>
      <w:r w:rsidR="00FF4419">
        <w:rPr>
          <w:rFonts w:cs="Arial"/>
          <w:lang w:val="en"/>
        </w:rPr>
        <w:t xml:space="preserve"> a partner-specific default ordering should be used</w:t>
      </w:r>
      <w:r w:rsidR="00276C48">
        <w:rPr>
          <w:rFonts w:cs="Arial"/>
          <w:lang w:val="en"/>
        </w:rPr>
        <w:t xml:space="preserve"> although it is suggested that Object Number / Accession Number be used if such numbers are available. </w:t>
      </w:r>
      <w:r w:rsidR="00FF4419">
        <w:rPr>
          <w:rFonts w:cs="Arial"/>
          <w:lang w:val="en"/>
        </w:rPr>
        <w:t>For usability concerns, it is recommended that the default ordering only use fields present in the search header.</w:t>
      </w:r>
      <w:r w:rsidR="00276C48">
        <w:rPr>
          <w:rFonts w:cs="Arial"/>
          <w:lang w:val="en"/>
        </w:rPr>
        <w:t xml:space="preserve">  </w:t>
      </w:r>
      <w:r w:rsidR="00276C48" w:rsidRPr="00AF71DE">
        <w:rPr>
          <w:rFonts w:cs="Arial"/>
          <w:i/>
          <w:lang w:val="en"/>
        </w:rPr>
        <w:t xml:space="preserve">Since ConservationSpace will only supply a primary sort criteria, support for secondary, tertiary, etc. sorts are </w:t>
      </w:r>
      <w:r w:rsidR="00276C48" w:rsidRPr="00276C48">
        <w:rPr>
          <w:rFonts w:cs="Arial"/>
          <w:i/>
          <w:lang w:val="en"/>
        </w:rPr>
        <w:t xml:space="preserve">optional.  </w:t>
      </w:r>
      <w:r w:rsidR="00276C48">
        <w:rPr>
          <w:rFonts w:cs="Arial"/>
          <w:lang w:val="en"/>
        </w:rPr>
        <w:t>The NGA intends to support them and will append the default sort criteria (accession number ascending) to the end of each requested sort order in order to differentiate all items in the result set.</w:t>
      </w:r>
    </w:p>
    <w:p w14:paraId="466FABBB" w14:textId="05585E76" w:rsidR="00E44F4F" w:rsidRPr="00C61B65" w:rsidRDefault="00014529" w:rsidP="00C61B65">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all search criteria values will be properly escaped </w:t>
      </w:r>
      <w:r w:rsidR="00FF4419">
        <w:rPr>
          <w:rFonts w:cs="Arial"/>
          <w:lang w:val="en"/>
        </w:rPr>
        <w:t xml:space="preserve">by ConservationSpace </w:t>
      </w:r>
      <w:r w:rsidRPr="0018770C">
        <w:rPr>
          <w:rFonts w:cs="Arial"/>
          <w:lang w:val="en"/>
        </w:rPr>
        <w:t xml:space="preserve">so they can appear in query strings </w:t>
      </w:r>
      <w:r w:rsidR="00FF4419">
        <w:rPr>
          <w:rFonts w:cs="Arial"/>
          <w:lang w:val="en"/>
        </w:rPr>
        <w:t xml:space="preserve">-they </w:t>
      </w:r>
      <w:r w:rsidR="00BD1126" w:rsidRPr="0018770C">
        <w:rPr>
          <w:rFonts w:cs="Arial"/>
          <w:lang w:val="en"/>
        </w:rPr>
        <w:t>will need to be unescaped before using</w:t>
      </w:r>
      <w:r w:rsidR="00BA6402">
        <w:rPr>
          <w:rFonts w:cs="Arial"/>
          <w:lang w:val="en"/>
        </w:rPr>
        <w:t xml:space="preserve"> – most programmi</w:t>
      </w:r>
      <w:r w:rsidR="00FF4419">
        <w:rPr>
          <w:rFonts w:cs="Arial"/>
          <w:lang w:val="en"/>
        </w:rPr>
        <w:t xml:space="preserve">ng frameworks will unescape query strings and form parameters </w:t>
      </w:r>
      <w:r w:rsidR="00BA6402">
        <w:rPr>
          <w:rFonts w:cs="Arial"/>
          <w:lang w:val="en"/>
        </w:rPr>
        <w:t>automatically</w:t>
      </w:r>
    </w:p>
    <w:tbl>
      <w:tblPr>
        <w:tblW w:w="10614" w:type="dxa"/>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52"/>
        <w:gridCol w:w="4500"/>
        <w:gridCol w:w="1196"/>
        <w:gridCol w:w="2966"/>
      </w:tblGrid>
      <w:tr w:rsidR="00660F3B" w:rsidRPr="0018770C" w14:paraId="5C35AF80" w14:textId="77777777" w:rsidTr="003C7E6C">
        <w:trPr>
          <w:trHeight w:val="668"/>
        </w:trPr>
        <w:tc>
          <w:tcPr>
            <w:tcW w:w="1952" w:type="dxa"/>
            <w:tcBorders>
              <w:top w:val="single" w:sz="4" w:space="0" w:color="DBDBDB"/>
              <w:left w:val="single" w:sz="4" w:space="0" w:color="DBDBDB"/>
              <w:bottom w:val="single" w:sz="4" w:space="0" w:color="DBDBDB"/>
              <w:right w:val="single" w:sz="4" w:space="0" w:color="DBDBDB"/>
            </w:tcBorders>
          </w:tcPr>
          <w:p w14:paraId="7741F75B" w14:textId="77777777" w:rsidR="008F64B9" w:rsidRDefault="0050583C" w:rsidP="00D611DC">
            <w:pPr>
              <w:widowControl w:val="0"/>
              <w:autoSpaceDE w:val="0"/>
              <w:autoSpaceDN w:val="0"/>
              <w:adjustRightInd w:val="0"/>
              <w:spacing w:before="100" w:after="100" w:line="252" w:lineRule="auto"/>
              <w:rPr>
                <w:rFonts w:cs="Arial"/>
                <w:b/>
                <w:sz w:val="20"/>
                <w:szCs w:val="20"/>
              </w:rPr>
            </w:pPr>
            <w:r>
              <w:rPr>
                <w:rFonts w:cs="Arial"/>
                <w:b/>
                <w:sz w:val="20"/>
                <w:szCs w:val="20"/>
              </w:rPr>
              <w:t xml:space="preserve">Request </w:t>
            </w:r>
            <w:r w:rsidR="00660F3B" w:rsidRPr="0018770C">
              <w:rPr>
                <w:rFonts w:cs="Arial"/>
                <w:b/>
                <w:sz w:val="20"/>
                <w:szCs w:val="20"/>
              </w:rPr>
              <w:t>Property</w:t>
            </w:r>
          </w:p>
          <w:p w14:paraId="3675B393" w14:textId="52732E1C" w:rsidR="00660F3B" w:rsidRPr="008F64B9" w:rsidRDefault="008F64B9" w:rsidP="00D611DC">
            <w:pPr>
              <w:widowControl w:val="0"/>
              <w:autoSpaceDE w:val="0"/>
              <w:autoSpaceDN w:val="0"/>
              <w:adjustRightInd w:val="0"/>
              <w:spacing w:before="100" w:after="100" w:line="252" w:lineRule="auto"/>
              <w:rPr>
                <w:rFonts w:cs="Arial"/>
                <w:sz w:val="20"/>
                <w:szCs w:val="20"/>
              </w:rPr>
            </w:pPr>
            <w:r w:rsidRPr="008F64B9">
              <w:rPr>
                <w:rFonts w:cs="Arial"/>
                <w:sz w:val="20"/>
                <w:szCs w:val="20"/>
              </w:rPr>
              <w:t>(default namespace is "cu</w:t>
            </w:r>
            <w:r w:rsidR="00CE767A">
              <w:rPr>
                <w:rFonts w:cs="Arial"/>
                <w:sz w:val="20"/>
                <w:szCs w:val="20"/>
              </w:rPr>
              <w:t>ltObj</w:t>
            </w:r>
            <w:r w:rsidRPr="008F64B9">
              <w:rPr>
                <w:rFonts w:cs="Arial"/>
                <w:sz w:val="20"/>
                <w:szCs w:val="20"/>
              </w:rPr>
              <w:t>")</w:t>
            </w:r>
          </w:p>
        </w:tc>
        <w:tc>
          <w:tcPr>
            <w:tcW w:w="4500" w:type="dxa"/>
            <w:tcBorders>
              <w:top w:val="single" w:sz="4" w:space="0" w:color="DBDBDB"/>
              <w:left w:val="single" w:sz="4" w:space="0" w:color="DBDBDB"/>
              <w:bottom w:val="single" w:sz="4" w:space="0" w:color="DBDBDB"/>
              <w:right w:val="single" w:sz="4" w:space="0" w:color="DBDBDB"/>
            </w:tcBorders>
          </w:tcPr>
          <w:p w14:paraId="5C76E8C4" w14:textId="77777777" w:rsidR="00660F3B" w:rsidRPr="0018770C" w:rsidRDefault="00660F3B" w:rsidP="00D611DC">
            <w:pPr>
              <w:widowControl w:val="0"/>
              <w:autoSpaceDE w:val="0"/>
              <w:autoSpaceDN w:val="0"/>
              <w:adjustRightInd w:val="0"/>
              <w:spacing w:before="100" w:after="100" w:line="252" w:lineRule="auto"/>
              <w:rPr>
                <w:rFonts w:cs="Arial"/>
                <w:b/>
                <w:sz w:val="20"/>
                <w:szCs w:val="20"/>
              </w:rPr>
            </w:pPr>
            <w:r w:rsidRPr="0018770C">
              <w:rPr>
                <w:rFonts w:cs="Arial"/>
                <w:b/>
                <w:sz w:val="20"/>
                <w:szCs w:val="20"/>
              </w:rPr>
              <w:t>Description</w:t>
            </w:r>
          </w:p>
        </w:tc>
        <w:tc>
          <w:tcPr>
            <w:tcW w:w="1196" w:type="dxa"/>
            <w:tcBorders>
              <w:top w:val="single" w:sz="4" w:space="0" w:color="DBDBDB"/>
              <w:left w:val="single" w:sz="4" w:space="0" w:color="DBDBDB"/>
              <w:bottom w:val="single" w:sz="4" w:space="0" w:color="DBDBDB"/>
              <w:right w:val="single" w:sz="4" w:space="0" w:color="DBDBDB"/>
            </w:tcBorders>
          </w:tcPr>
          <w:p w14:paraId="58CC8EC1" w14:textId="77777777" w:rsidR="00660F3B" w:rsidRPr="0018770C" w:rsidRDefault="00660F3B" w:rsidP="00D611DC">
            <w:pPr>
              <w:widowControl w:val="0"/>
              <w:autoSpaceDE w:val="0"/>
              <w:autoSpaceDN w:val="0"/>
              <w:adjustRightInd w:val="0"/>
              <w:spacing w:before="100" w:after="100" w:line="252" w:lineRule="auto"/>
              <w:rPr>
                <w:rFonts w:cs="Arial"/>
                <w:b/>
                <w:sz w:val="20"/>
                <w:szCs w:val="20"/>
              </w:rPr>
            </w:pPr>
            <w:r w:rsidRPr="0018770C">
              <w:rPr>
                <w:rFonts w:cs="Arial"/>
                <w:b/>
                <w:sz w:val="20"/>
                <w:szCs w:val="20"/>
              </w:rPr>
              <w:t>Matching Operator to Use</w:t>
            </w:r>
          </w:p>
        </w:tc>
        <w:tc>
          <w:tcPr>
            <w:tcW w:w="2966" w:type="dxa"/>
            <w:tcBorders>
              <w:top w:val="single" w:sz="4" w:space="0" w:color="DBDBDB"/>
              <w:left w:val="single" w:sz="4" w:space="0" w:color="DBDBDB"/>
              <w:bottom w:val="single" w:sz="4" w:space="0" w:color="DBDBDB"/>
              <w:right w:val="single" w:sz="4" w:space="0" w:color="DBDBDB"/>
            </w:tcBorders>
          </w:tcPr>
          <w:p w14:paraId="3A8D5D01" w14:textId="6610A015" w:rsidR="00660F3B" w:rsidRPr="0018770C" w:rsidRDefault="00660F3B" w:rsidP="00562002">
            <w:pPr>
              <w:widowControl w:val="0"/>
              <w:autoSpaceDE w:val="0"/>
              <w:autoSpaceDN w:val="0"/>
              <w:adjustRightInd w:val="0"/>
              <w:spacing w:before="100" w:after="100" w:line="252" w:lineRule="auto"/>
              <w:rPr>
                <w:rFonts w:cs="Arial"/>
                <w:b/>
                <w:sz w:val="20"/>
                <w:szCs w:val="20"/>
              </w:rPr>
            </w:pPr>
            <w:r w:rsidRPr="0018770C">
              <w:rPr>
                <w:rFonts w:cs="Arial"/>
                <w:b/>
                <w:sz w:val="20"/>
                <w:szCs w:val="20"/>
              </w:rPr>
              <w:t>Example of Value</w:t>
            </w:r>
            <w:r w:rsidR="00C61B65">
              <w:rPr>
                <w:rFonts w:cs="Arial"/>
                <w:b/>
                <w:sz w:val="20"/>
                <w:szCs w:val="20"/>
              </w:rPr>
              <w:t>(</w:t>
            </w:r>
            <w:r w:rsidRPr="0018770C">
              <w:rPr>
                <w:rFonts w:cs="Arial"/>
                <w:b/>
                <w:sz w:val="20"/>
                <w:szCs w:val="20"/>
              </w:rPr>
              <w:t>s</w:t>
            </w:r>
            <w:r w:rsidR="00C61B65">
              <w:rPr>
                <w:rFonts w:cs="Arial"/>
                <w:b/>
                <w:sz w:val="20"/>
                <w:szCs w:val="20"/>
              </w:rPr>
              <w:t>)</w:t>
            </w:r>
          </w:p>
        </w:tc>
      </w:tr>
      <w:tr w:rsidR="00660F3B" w:rsidRPr="0018770C" w14:paraId="2F3DC53D" w14:textId="77777777" w:rsidTr="003C7E6C">
        <w:trPr>
          <w:trHeight w:val="668"/>
        </w:trPr>
        <w:tc>
          <w:tcPr>
            <w:tcW w:w="1952" w:type="dxa"/>
            <w:tcBorders>
              <w:top w:val="single" w:sz="4" w:space="0" w:color="DBDBDB"/>
              <w:left w:val="single" w:sz="4" w:space="0" w:color="DBDBDB"/>
              <w:bottom w:val="single" w:sz="4" w:space="0" w:color="DBDBDB"/>
              <w:right w:val="single" w:sz="4" w:space="0" w:color="DBDBDB"/>
            </w:tcBorders>
          </w:tcPr>
          <w:p w14:paraId="129AADED" w14:textId="2A2C95AF" w:rsidR="00660F3B" w:rsidRPr="0018770C" w:rsidRDefault="0052400B" w:rsidP="001761D6">
            <w:pPr>
              <w:widowControl w:val="0"/>
              <w:autoSpaceDE w:val="0"/>
              <w:autoSpaceDN w:val="0"/>
              <w:adjustRightInd w:val="0"/>
              <w:spacing w:before="100" w:after="100" w:line="252" w:lineRule="auto"/>
              <w:rPr>
                <w:rFonts w:cs="Arial"/>
                <w:sz w:val="20"/>
                <w:szCs w:val="20"/>
              </w:rPr>
            </w:pPr>
            <w:r>
              <w:rPr>
                <w:rFonts w:cs="Arial"/>
                <w:sz w:val="20"/>
                <w:szCs w:val="20"/>
              </w:rPr>
              <w:t>i</w:t>
            </w:r>
            <w:r w:rsidR="000D576D" w:rsidRPr="0018770C">
              <w:rPr>
                <w:rFonts w:cs="Arial"/>
                <w:sz w:val="20"/>
                <w:szCs w:val="20"/>
              </w:rPr>
              <w:t>d</w:t>
            </w:r>
          </w:p>
        </w:tc>
        <w:tc>
          <w:tcPr>
            <w:tcW w:w="4500" w:type="dxa"/>
            <w:tcBorders>
              <w:top w:val="single" w:sz="4" w:space="0" w:color="DBDBDB"/>
              <w:left w:val="single" w:sz="4" w:space="0" w:color="DBDBDB"/>
              <w:bottom w:val="single" w:sz="4" w:space="0" w:color="DBDBDB"/>
              <w:right w:val="single" w:sz="4" w:space="0" w:color="DBDBDB"/>
            </w:tcBorders>
          </w:tcPr>
          <w:p w14:paraId="530F0A34" w14:textId="7ACF26BB" w:rsidR="00660F3B" w:rsidRPr="0018770C" w:rsidRDefault="00660F3B" w:rsidP="000D576D">
            <w:pPr>
              <w:widowControl w:val="0"/>
              <w:autoSpaceDE w:val="0"/>
              <w:autoSpaceDN w:val="0"/>
              <w:adjustRightInd w:val="0"/>
              <w:spacing w:before="100" w:after="100" w:line="252" w:lineRule="auto"/>
              <w:rPr>
                <w:rFonts w:cs="Arial"/>
                <w:sz w:val="20"/>
                <w:szCs w:val="20"/>
              </w:rPr>
            </w:pPr>
            <w:r w:rsidRPr="0018770C">
              <w:rPr>
                <w:rFonts w:cs="Arial"/>
                <w:sz w:val="20"/>
                <w:szCs w:val="20"/>
              </w:rPr>
              <w:t>The unique cultural object identifier</w:t>
            </w:r>
            <w:r w:rsidR="00113D25" w:rsidRPr="0018770C">
              <w:rPr>
                <w:rFonts w:cs="Arial"/>
                <w:sz w:val="20"/>
                <w:szCs w:val="20"/>
              </w:rPr>
              <w:t xml:space="preserve"> for the tenant’s CMS</w:t>
            </w:r>
            <w:r w:rsidR="00150127" w:rsidRPr="0018770C">
              <w:rPr>
                <w:rFonts w:cs="Arial"/>
                <w:sz w:val="20"/>
                <w:szCs w:val="20"/>
              </w:rPr>
              <w:t>, e.g. TMS ID, CONA URL, etc.</w:t>
            </w:r>
          </w:p>
        </w:tc>
        <w:tc>
          <w:tcPr>
            <w:tcW w:w="1196" w:type="dxa"/>
            <w:tcBorders>
              <w:top w:val="single" w:sz="4" w:space="0" w:color="DBDBDB"/>
              <w:left w:val="single" w:sz="4" w:space="0" w:color="DBDBDB"/>
              <w:bottom w:val="single" w:sz="4" w:space="0" w:color="DBDBDB"/>
              <w:right w:val="single" w:sz="4" w:space="0" w:color="DBDBDB"/>
            </w:tcBorders>
          </w:tcPr>
          <w:p w14:paraId="03075412" w14:textId="77777777" w:rsidR="00660F3B" w:rsidRPr="0018770C" w:rsidRDefault="00660F3B">
            <w:pPr>
              <w:widowControl w:val="0"/>
              <w:autoSpaceDE w:val="0"/>
              <w:autoSpaceDN w:val="0"/>
              <w:adjustRightInd w:val="0"/>
              <w:spacing w:before="100" w:after="100" w:line="252" w:lineRule="auto"/>
              <w:rPr>
                <w:rFonts w:cs="Arial"/>
                <w:b/>
                <w:bCs/>
                <w:sz w:val="20"/>
                <w:szCs w:val="20"/>
              </w:rPr>
            </w:pPr>
            <w:r w:rsidRPr="0018770C">
              <w:rPr>
                <w:rFonts w:cs="Arial"/>
                <w:sz w:val="20"/>
                <w:szCs w:val="20"/>
              </w:rPr>
              <w:t>equals</w:t>
            </w:r>
          </w:p>
        </w:tc>
        <w:tc>
          <w:tcPr>
            <w:tcW w:w="2966" w:type="dxa"/>
            <w:tcBorders>
              <w:top w:val="single" w:sz="4" w:space="0" w:color="DBDBDB"/>
              <w:left w:val="single" w:sz="4" w:space="0" w:color="DBDBDB"/>
              <w:bottom w:val="single" w:sz="4" w:space="0" w:color="DBDBDB"/>
              <w:right w:val="single" w:sz="4" w:space="0" w:color="DBDBDB"/>
            </w:tcBorders>
          </w:tcPr>
          <w:p w14:paraId="4B30EE96" w14:textId="77777777" w:rsidR="00660F3B" w:rsidRPr="0018770C" w:rsidRDefault="00660F3B" w:rsidP="00562002">
            <w:pPr>
              <w:widowControl w:val="0"/>
              <w:autoSpaceDE w:val="0"/>
              <w:autoSpaceDN w:val="0"/>
              <w:adjustRightInd w:val="0"/>
              <w:spacing w:before="100" w:after="100" w:line="252" w:lineRule="auto"/>
              <w:rPr>
                <w:rFonts w:cs="Arial"/>
                <w:sz w:val="20"/>
                <w:szCs w:val="20"/>
              </w:rPr>
            </w:pPr>
            <w:r w:rsidRPr="0018770C">
              <w:rPr>
                <w:rFonts w:cs="Arial"/>
                <w:sz w:val="20"/>
                <w:szCs w:val="20"/>
              </w:rPr>
              <w:t>12345</w:t>
            </w:r>
          </w:p>
        </w:tc>
      </w:tr>
      <w:tr w:rsidR="00660F3B" w:rsidRPr="0018770C" w14:paraId="78890C51" w14:textId="77777777" w:rsidTr="003C7E6C">
        <w:trPr>
          <w:trHeight w:val="2346"/>
        </w:trPr>
        <w:tc>
          <w:tcPr>
            <w:tcW w:w="1952" w:type="dxa"/>
            <w:tcBorders>
              <w:top w:val="single" w:sz="4" w:space="0" w:color="DBDBDB"/>
              <w:left w:val="single" w:sz="4" w:space="0" w:color="DBDBDB"/>
              <w:bottom w:val="single" w:sz="4" w:space="0" w:color="DBDBDB"/>
              <w:right w:val="single" w:sz="4" w:space="0" w:color="DBDBDB"/>
            </w:tcBorders>
          </w:tcPr>
          <w:p w14:paraId="6FC49058" w14:textId="06E88AF2" w:rsidR="00660F3B" w:rsidRPr="0018770C" w:rsidRDefault="00660F3B" w:rsidP="001761D6">
            <w:pPr>
              <w:widowControl w:val="0"/>
              <w:autoSpaceDE w:val="0"/>
              <w:autoSpaceDN w:val="0"/>
              <w:adjustRightInd w:val="0"/>
              <w:spacing w:before="100" w:after="100" w:line="252" w:lineRule="auto"/>
              <w:rPr>
                <w:rFonts w:cs="Arial"/>
                <w:sz w:val="20"/>
                <w:szCs w:val="20"/>
              </w:rPr>
            </w:pPr>
            <w:r w:rsidRPr="0018770C">
              <w:rPr>
                <w:rFonts w:cs="Arial"/>
                <w:sz w:val="20"/>
                <w:szCs w:val="20"/>
              </w:rPr>
              <w:t>lastModified</w:t>
            </w:r>
          </w:p>
        </w:tc>
        <w:tc>
          <w:tcPr>
            <w:tcW w:w="4500" w:type="dxa"/>
            <w:tcBorders>
              <w:top w:val="single" w:sz="4" w:space="0" w:color="DBDBDB"/>
              <w:left w:val="single" w:sz="4" w:space="0" w:color="DBDBDB"/>
              <w:bottom w:val="single" w:sz="4" w:space="0" w:color="DBDBDB"/>
              <w:right w:val="single" w:sz="4" w:space="0" w:color="DBDBDB"/>
            </w:tcBorders>
          </w:tcPr>
          <w:p w14:paraId="7164A23F" w14:textId="28037548" w:rsidR="00660F3B" w:rsidRDefault="00660F3B" w:rsidP="00660F3B">
            <w:pPr>
              <w:widowControl w:val="0"/>
              <w:autoSpaceDE w:val="0"/>
              <w:autoSpaceDN w:val="0"/>
              <w:adjustRightInd w:val="0"/>
              <w:spacing w:before="100" w:after="100" w:line="252" w:lineRule="auto"/>
              <w:rPr>
                <w:rFonts w:cs="Arial"/>
                <w:sz w:val="20"/>
                <w:szCs w:val="20"/>
              </w:rPr>
            </w:pPr>
            <w:r w:rsidRPr="0018770C">
              <w:rPr>
                <w:rFonts w:cs="Arial"/>
                <w:sz w:val="20"/>
                <w:szCs w:val="20"/>
              </w:rPr>
              <w:t>The last modified date of the art object – if this is not known or a tracking mechanism cannot be built, it will be impractical or inefficient for your institution to automatically update cultural object metadata in ConservationSpace and such updates might have to be initiated by a ConservationSpace user.</w:t>
            </w:r>
            <w:r w:rsidR="00082BEC">
              <w:rPr>
                <w:rFonts w:cs="Arial"/>
                <w:sz w:val="20"/>
                <w:szCs w:val="20"/>
              </w:rPr>
              <w:t xml:space="preserve"> </w:t>
            </w:r>
            <w:r w:rsidR="007A2997">
              <w:rPr>
                <w:rFonts w:cs="Arial"/>
                <w:sz w:val="20"/>
                <w:szCs w:val="20"/>
              </w:rPr>
              <w:t xml:space="preserve">ConservationSpace will send </w:t>
            </w:r>
            <w:r w:rsidR="00082BEC">
              <w:rPr>
                <w:rFonts w:cs="Arial"/>
                <w:sz w:val="20"/>
                <w:szCs w:val="20"/>
              </w:rPr>
              <w:t>ISO</w:t>
            </w:r>
            <w:r w:rsidR="007A2997">
              <w:rPr>
                <w:rFonts w:cs="Arial"/>
                <w:sz w:val="20"/>
                <w:szCs w:val="20"/>
              </w:rPr>
              <w:t xml:space="preserve"> 8601 compliant dates as shown in the example, but there is no harm in supporting additional </w:t>
            </w:r>
            <w:r w:rsidR="001829EE">
              <w:rPr>
                <w:rFonts w:cs="Arial"/>
                <w:sz w:val="20"/>
                <w:szCs w:val="20"/>
              </w:rPr>
              <w:t xml:space="preserve">date </w:t>
            </w:r>
            <w:r w:rsidR="007A2997">
              <w:rPr>
                <w:rFonts w:cs="Arial"/>
                <w:sz w:val="20"/>
                <w:szCs w:val="20"/>
              </w:rPr>
              <w:t>formats</w:t>
            </w:r>
            <w:r w:rsidR="00324802">
              <w:rPr>
                <w:rFonts w:cs="Arial"/>
                <w:sz w:val="20"/>
                <w:szCs w:val="20"/>
              </w:rPr>
              <w:t>. The NGA computes a “last detected modification” timestamp as part of a data extraction process from TMS and we are happy to discuss the implementation details or to share the PLSQL and views used in the TMS extraction process.</w:t>
            </w:r>
          </w:p>
          <w:p w14:paraId="62E28258" w14:textId="70FA3A8C" w:rsidR="001827B7" w:rsidRPr="00AD76D2" w:rsidRDefault="001827B7" w:rsidP="00C61B65">
            <w:pPr>
              <w:widowControl w:val="0"/>
              <w:autoSpaceDE w:val="0"/>
              <w:autoSpaceDN w:val="0"/>
              <w:adjustRightInd w:val="0"/>
              <w:spacing w:before="100" w:after="100" w:line="252" w:lineRule="auto"/>
              <w:rPr>
                <w:rFonts w:cs="Arial"/>
                <w:sz w:val="20"/>
                <w:szCs w:val="20"/>
              </w:rPr>
            </w:pPr>
          </w:p>
        </w:tc>
        <w:tc>
          <w:tcPr>
            <w:tcW w:w="1196" w:type="dxa"/>
            <w:tcBorders>
              <w:top w:val="single" w:sz="4" w:space="0" w:color="DBDBDB"/>
              <w:left w:val="single" w:sz="4" w:space="0" w:color="DBDBDB"/>
              <w:bottom w:val="single" w:sz="4" w:space="0" w:color="DBDBDB"/>
              <w:right w:val="single" w:sz="4" w:space="0" w:color="DBDBDB"/>
            </w:tcBorders>
          </w:tcPr>
          <w:p w14:paraId="26AF45E8" w14:textId="313CD03B" w:rsidR="00660F3B" w:rsidRPr="0018770C" w:rsidRDefault="000D576D">
            <w:pPr>
              <w:widowControl w:val="0"/>
              <w:autoSpaceDE w:val="0"/>
              <w:autoSpaceDN w:val="0"/>
              <w:adjustRightInd w:val="0"/>
              <w:spacing w:before="100" w:after="100" w:line="252" w:lineRule="auto"/>
              <w:rPr>
                <w:rFonts w:cs="Arial"/>
                <w:sz w:val="20"/>
                <w:szCs w:val="20"/>
              </w:rPr>
            </w:pPr>
            <w:r w:rsidRPr="0018770C">
              <w:rPr>
                <w:rFonts w:cs="Arial"/>
                <w:sz w:val="20"/>
                <w:szCs w:val="20"/>
              </w:rPr>
              <w:t>b</w:t>
            </w:r>
            <w:r w:rsidR="00660F3B" w:rsidRPr="0018770C">
              <w:rPr>
                <w:rFonts w:cs="Arial"/>
                <w:sz w:val="20"/>
                <w:szCs w:val="20"/>
              </w:rPr>
              <w:t>etween</w:t>
            </w:r>
          </w:p>
        </w:tc>
        <w:tc>
          <w:tcPr>
            <w:tcW w:w="2966" w:type="dxa"/>
            <w:tcBorders>
              <w:top w:val="single" w:sz="4" w:space="0" w:color="DBDBDB"/>
              <w:left w:val="single" w:sz="4" w:space="0" w:color="DBDBDB"/>
              <w:bottom w:val="single" w:sz="4" w:space="0" w:color="DBDBDB"/>
              <w:right w:val="single" w:sz="4" w:space="0" w:color="DBDBDB"/>
            </w:tcBorders>
          </w:tcPr>
          <w:p w14:paraId="2D19AA40" w14:textId="77777777" w:rsidR="00660F3B" w:rsidRPr="0018770C" w:rsidRDefault="00660F3B" w:rsidP="00562002">
            <w:pPr>
              <w:widowControl w:val="0"/>
              <w:autoSpaceDE w:val="0"/>
              <w:autoSpaceDN w:val="0"/>
              <w:adjustRightInd w:val="0"/>
              <w:spacing w:before="100" w:after="100" w:line="252" w:lineRule="auto"/>
              <w:rPr>
                <w:rFonts w:cs="Arial"/>
                <w:sz w:val="20"/>
                <w:szCs w:val="20"/>
              </w:rPr>
            </w:pPr>
            <w:r w:rsidRPr="0018770C">
              <w:rPr>
                <w:rFonts w:cs="Arial"/>
                <w:sz w:val="20"/>
                <w:szCs w:val="20"/>
              </w:rPr>
              <w:t>2016-01-01T00:00:00.000Z</w:t>
            </w:r>
          </w:p>
          <w:p w14:paraId="4CA53257" w14:textId="77777777" w:rsidR="00660F3B" w:rsidRPr="0018770C" w:rsidRDefault="00660F3B" w:rsidP="00562002">
            <w:pPr>
              <w:widowControl w:val="0"/>
              <w:autoSpaceDE w:val="0"/>
              <w:autoSpaceDN w:val="0"/>
              <w:adjustRightInd w:val="0"/>
              <w:spacing w:before="100" w:after="100" w:line="252" w:lineRule="auto"/>
              <w:rPr>
                <w:rFonts w:cs="Arial"/>
                <w:sz w:val="20"/>
                <w:szCs w:val="20"/>
              </w:rPr>
            </w:pPr>
            <w:r w:rsidRPr="0018770C">
              <w:rPr>
                <w:rFonts w:cs="Arial"/>
                <w:sz w:val="20"/>
                <w:szCs w:val="20"/>
              </w:rPr>
              <w:t>2016-01-10T00:00:00.000Z</w:t>
            </w:r>
          </w:p>
        </w:tc>
      </w:tr>
      <w:tr w:rsidR="00660F3B" w:rsidRPr="0018770C" w14:paraId="74ED43F7" w14:textId="77777777" w:rsidTr="003C7E6C">
        <w:trPr>
          <w:trHeight w:val="668"/>
        </w:trPr>
        <w:tc>
          <w:tcPr>
            <w:tcW w:w="1952" w:type="dxa"/>
            <w:tcBorders>
              <w:top w:val="single" w:sz="4" w:space="0" w:color="DBDBDB"/>
              <w:left w:val="single" w:sz="4" w:space="0" w:color="DBDBDB"/>
              <w:bottom w:val="single" w:sz="4" w:space="0" w:color="DBDBDB"/>
              <w:right w:val="single" w:sz="4" w:space="0" w:color="DBDBDB"/>
            </w:tcBorders>
          </w:tcPr>
          <w:p w14:paraId="3CAA8207" w14:textId="449B769A" w:rsidR="00660F3B" w:rsidRPr="0018770C" w:rsidRDefault="001761D6" w:rsidP="001761D6">
            <w:pPr>
              <w:widowControl w:val="0"/>
              <w:autoSpaceDE w:val="0"/>
              <w:autoSpaceDN w:val="0"/>
              <w:adjustRightInd w:val="0"/>
              <w:spacing w:before="100" w:after="100" w:line="252" w:lineRule="auto"/>
              <w:rPr>
                <w:rFonts w:cs="Arial"/>
                <w:sz w:val="20"/>
                <w:szCs w:val="20"/>
              </w:rPr>
            </w:pPr>
            <w:r>
              <w:rPr>
                <w:rFonts w:cs="Arial"/>
                <w:sz w:val="20"/>
                <w:szCs w:val="20"/>
              </w:rPr>
              <w:t>n</w:t>
            </w:r>
            <w:r w:rsidR="00660F3B" w:rsidRPr="0018770C">
              <w:rPr>
                <w:rFonts w:cs="Arial"/>
                <w:sz w:val="20"/>
                <w:szCs w:val="20"/>
              </w:rPr>
              <w:t>umber</w:t>
            </w:r>
          </w:p>
        </w:tc>
        <w:tc>
          <w:tcPr>
            <w:tcW w:w="4500" w:type="dxa"/>
            <w:tcBorders>
              <w:top w:val="single" w:sz="4" w:space="0" w:color="DBDBDB"/>
              <w:left w:val="single" w:sz="4" w:space="0" w:color="DBDBDB"/>
              <w:bottom w:val="single" w:sz="4" w:space="0" w:color="DBDBDB"/>
              <w:right w:val="single" w:sz="4" w:space="0" w:color="DBDBDB"/>
            </w:tcBorders>
          </w:tcPr>
          <w:p w14:paraId="744B1118" w14:textId="77777777" w:rsidR="00660F3B" w:rsidRPr="0018770C" w:rsidRDefault="00150127" w:rsidP="00150127">
            <w:pPr>
              <w:widowControl w:val="0"/>
              <w:autoSpaceDE w:val="0"/>
              <w:autoSpaceDN w:val="0"/>
              <w:adjustRightInd w:val="0"/>
              <w:spacing w:before="100" w:after="100" w:line="252" w:lineRule="auto"/>
              <w:rPr>
                <w:rFonts w:cs="Arial"/>
                <w:sz w:val="20"/>
                <w:szCs w:val="20"/>
              </w:rPr>
            </w:pPr>
            <w:r w:rsidRPr="0018770C">
              <w:rPr>
                <w:rFonts w:cs="Arial"/>
                <w:sz w:val="20"/>
                <w:szCs w:val="20"/>
              </w:rPr>
              <w:t>The accession number or similar institutional tracking number.</w:t>
            </w:r>
          </w:p>
        </w:tc>
        <w:tc>
          <w:tcPr>
            <w:tcW w:w="1196" w:type="dxa"/>
            <w:tcBorders>
              <w:top w:val="single" w:sz="4" w:space="0" w:color="DBDBDB"/>
              <w:left w:val="single" w:sz="4" w:space="0" w:color="DBDBDB"/>
              <w:bottom w:val="single" w:sz="4" w:space="0" w:color="DBDBDB"/>
              <w:right w:val="single" w:sz="4" w:space="0" w:color="DBDBDB"/>
            </w:tcBorders>
          </w:tcPr>
          <w:p w14:paraId="7EDBBBA7" w14:textId="66EA3EFB" w:rsidR="00660F3B" w:rsidRPr="0018770C" w:rsidRDefault="000D576D">
            <w:pPr>
              <w:widowControl w:val="0"/>
              <w:autoSpaceDE w:val="0"/>
              <w:autoSpaceDN w:val="0"/>
              <w:adjustRightInd w:val="0"/>
              <w:spacing w:before="100" w:after="100" w:line="252" w:lineRule="auto"/>
              <w:rPr>
                <w:rFonts w:cs="Arial"/>
                <w:sz w:val="20"/>
                <w:szCs w:val="20"/>
              </w:rPr>
            </w:pPr>
            <w:r w:rsidRPr="0018770C">
              <w:rPr>
                <w:rFonts w:cs="Arial"/>
                <w:sz w:val="20"/>
                <w:szCs w:val="20"/>
              </w:rPr>
              <w:t>c</w:t>
            </w:r>
            <w:r w:rsidR="00660F3B" w:rsidRPr="0018770C">
              <w:rPr>
                <w:rFonts w:cs="Arial"/>
                <w:sz w:val="20"/>
                <w:szCs w:val="20"/>
              </w:rPr>
              <w:t>ontains</w:t>
            </w:r>
          </w:p>
        </w:tc>
        <w:tc>
          <w:tcPr>
            <w:tcW w:w="2966" w:type="dxa"/>
            <w:tcBorders>
              <w:top w:val="single" w:sz="4" w:space="0" w:color="DBDBDB"/>
              <w:left w:val="single" w:sz="4" w:space="0" w:color="DBDBDB"/>
              <w:bottom w:val="single" w:sz="4" w:space="0" w:color="DBDBDB"/>
              <w:right w:val="single" w:sz="4" w:space="0" w:color="DBDBDB"/>
            </w:tcBorders>
          </w:tcPr>
          <w:p w14:paraId="4EBAF246" w14:textId="77777777" w:rsidR="00660F3B" w:rsidRPr="0018770C" w:rsidRDefault="00660F3B" w:rsidP="00562002">
            <w:pPr>
              <w:widowControl w:val="0"/>
              <w:autoSpaceDE w:val="0"/>
              <w:autoSpaceDN w:val="0"/>
              <w:adjustRightInd w:val="0"/>
              <w:spacing w:before="100" w:after="100" w:line="252" w:lineRule="auto"/>
              <w:rPr>
                <w:rFonts w:cs="Arial"/>
                <w:sz w:val="20"/>
                <w:szCs w:val="20"/>
              </w:rPr>
            </w:pPr>
            <w:r w:rsidRPr="0018770C">
              <w:rPr>
                <w:rFonts w:cs="Arial"/>
                <w:sz w:val="20"/>
                <w:szCs w:val="20"/>
              </w:rPr>
              <w:t>1987.1.</w:t>
            </w:r>
          </w:p>
        </w:tc>
      </w:tr>
      <w:tr w:rsidR="00660F3B" w:rsidRPr="0018770C" w14:paraId="6FD016FE" w14:textId="77777777" w:rsidTr="003C7E6C">
        <w:trPr>
          <w:trHeight w:val="683"/>
        </w:trPr>
        <w:tc>
          <w:tcPr>
            <w:tcW w:w="1952" w:type="dxa"/>
            <w:tcBorders>
              <w:top w:val="single" w:sz="4" w:space="0" w:color="DBDBDB"/>
              <w:left w:val="single" w:sz="4" w:space="0" w:color="DBDBDB"/>
              <w:bottom w:val="single" w:sz="4" w:space="0" w:color="DBDBDB"/>
              <w:right w:val="single" w:sz="4" w:space="0" w:color="DBDBDB"/>
            </w:tcBorders>
          </w:tcPr>
          <w:p w14:paraId="4D554115" w14:textId="45D488D0" w:rsidR="00660F3B" w:rsidRPr="0018770C" w:rsidRDefault="00660F3B">
            <w:pPr>
              <w:widowControl w:val="0"/>
              <w:autoSpaceDE w:val="0"/>
              <w:autoSpaceDN w:val="0"/>
              <w:adjustRightInd w:val="0"/>
              <w:spacing w:before="100" w:after="100" w:line="252" w:lineRule="auto"/>
              <w:rPr>
                <w:rFonts w:cs="Arial"/>
                <w:sz w:val="20"/>
                <w:szCs w:val="20"/>
              </w:rPr>
            </w:pPr>
            <w:r w:rsidRPr="0018770C">
              <w:rPr>
                <w:rFonts w:cs="Arial"/>
                <w:sz w:val="20"/>
                <w:szCs w:val="20"/>
              </w:rPr>
              <w:t>title</w:t>
            </w:r>
          </w:p>
        </w:tc>
        <w:tc>
          <w:tcPr>
            <w:tcW w:w="4500" w:type="dxa"/>
            <w:tcBorders>
              <w:top w:val="single" w:sz="4" w:space="0" w:color="DBDBDB"/>
              <w:left w:val="single" w:sz="4" w:space="0" w:color="DBDBDB"/>
              <w:bottom w:val="single" w:sz="4" w:space="0" w:color="DBDBDB"/>
              <w:right w:val="single" w:sz="4" w:space="0" w:color="DBDBDB"/>
            </w:tcBorders>
          </w:tcPr>
          <w:p w14:paraId="5AAEA143" w14:textId="77777777" w:rsidR="00660F3B" w:rsidRPr="0018770C" w:rsidRDefault="00113D25" w:rsidP="00113D25">
            <w:pPr>
              <w:widowControl w:val="0"/>
              <w:autoSpaceDE w:val="0"/>
              <w:autoSpaceDN w:val="0"/>
              <w:adjustRightInd w:val="0"/>
              <w:spacing w:before="100" w:after="100" w:line="252" w:lineRule="auto"/>
              <w:jc w:val="both"/>
              <w:rPr>
                <w:rFonts w:cs="Arial"/>
                <w:sz w:val="20"/>
                <w:szCs w:val="20"/>
              </w:rPr>
            </w:pPr>
            <w:r w:rsidRPr="0018770C">
              <w:rPr>
                <w:rFonts w:cs="Arial"/>
                <w:sz w:val="20"/>
                <w:szCs w:val="20"/>
              </w:rPr>
              <w:t>Searches title(s) of the art objects</w:t>
            </w:r>
          </w:p>
        </w:tc>
        <w:tc>
          <w:tcPr>
            <w:tcW w:w="1196" w:type="dxa"/>
            <w:tcBorders>
              <w:top w:val="single" w:sz="4" w:space="0" w:color="DBDBDB"/>
              <w:left w:val="single" w:sz="4" w:space="0" w:color="DBDBDB"/>
              <w:bottom w:val="single" w:sz="4" w:space="0" w:color="DBDBDB"/>
              <w:right w:val="single" w:sz="4" w:space="0" w:color="DBDBDB"/>
            </w:tcBorders>
          </w:tcPr>
          <w:p w14:paraId="786D70FC" w14:textId="7D9A745C" w:rsidR="00660F3B" w:rsidRPr="0018770C" w:rsidRDefault="000D576D">
            <w:pPr>
              <w:widowControl w:val="0"/>
              <w:autoSpaceDE w:val="0"/>
              <w:autoSpaceDN w:val="0"/>
              <w:adjustRightInd w:val="0"/>
              <w:spacing w:before="100" w:after="100" w:line="252" w:lineRule="auto"/>
              <w:jc w:val="both"/>
              <w:rPr>
                <w:rFonts w:cs="Arial"/>
                <w:sz w:val="20"/>
                <w:szCs w:val="20"/>
              </w:rPr>
            </w:pPr>
            <w:r w:rsidRPr="0018770C">
              <w:rPr>
                <w:rFonts w:cs="Arial"/>
                <w:sz w:val="20"/>
                <w:szCs w:val="20"/>
              </w:rPr>
              <w:t>c</w:t>
            </w:r>
            <w:r w:rsidR="00660F3B" w:rsidRPr="0018770C">
              <w:rPr>
                <w:rFonts w:cs="Arial"/>
                <w:sz w:val="20"/>
                <w:szCs w:val="20"/>
              </w:rPr>
              <w:t>ontains</w:t>
            </w:r>
          </w:p>
        </w:tc>
        <w:tc>
          <w:tcPr>
            <w:tcW w:w="2966" w:type="dxa"/>
            <w:tcBorders>
              <w:top w:val="single" w:sz="4" w:space="0" w:color="DBDBDB"/>
              <w:left w:val="single" w:sz="4" w:space="0" w:color="DBDBDB"/>
              <w:bottom w:val="single" w:sz="4" w:space="0" w:color="DBDBDB"/>
              <w:right w:val="single" w:sz="4" w:space="0" w:color="DBDBDB"/>
            </w:tcBorders>
          </w:tcPr>
          <w:p w14:paraId="19947819" w14:textId="77777777" w:rsidR="00660F3B" w:rsidRPr="0018770C" w:rsidRDefault="00660F3B" w:rsidP="00562002">
            <w:pPr>
              <w:widowControl w:val="0"/>
              <w:autoSpaceDE w:val="0"/>
              <w:autoSpaceDN w:val="0"/>
              <w:adjustRightInd w:val="0"/>
              <w:spacing w:before="100" w:after="100" w:line="252" w:lineRule="auto"/>
              <w:rPr>
                <w:rFonts w:cs="Arial"/>
                <w:sz w:val="20"/>
                <w:szCs w:val="20"/>
              </w:rPr>
            </w:pPr>
            <w:r w:rsidRPr="0018770C">
              <w:rPr>
                <w:rFonts w:cs="Arial"/>
                <w:sz w:val="20"/>
                <w:szCs w:val="20"/>
              </w:rPr>
              <w:t>The evangelist Matthew and the angel</w:t>
            </w:r>
          </w:p>
        </w:tc>
      </w:tr>
      <w:tr w:rsidR="00660F3B" w:rsidRPr="0018770C" w14:paraId="173821DD" w14:textId="77777777" w:rsidTr="003C7E6C">
        <w:trPr>
          <w:trHeight w:val="905"/>
        </w:trPr>
        <w:tc>
          <w:tcPr>
            <w:tcW w:w="1952" w:type="dxa"/>
            <w:tcBorders>
              <w:top w:val="single" w:sz="4" w:space="0" w:color="DBDBDB"/>
              <w:left w:val="single" w:sz="4" w:space="0" w:color="DBDBDB"/>
              <w:bottom w:val="single" w:sz="4" w:space="0" w:color="DBDBDB"/>
              <w:right w:val="single" w:sz="4" w:space="0" w:color="DBDBDB"/>
            </w:tcBorders>
          </w:tcPr>
          <w:p w14:paraId="1D0F0C28" w14:textId="4B4F91B2" w:rsidR="00660F3B" w:rsidRPr="0018770C" w:rsidRDefault="00660F3B">
            <w:pPr>
              <w:widowControl w:val="0"/>
              <w:autoSpaceDE w:val="0"/>
              <w:autoSpaceDN w:val="0"/>
              <w:adjustRightInd w:val="0"/>
              <w:spacing w:before="100" w:after="100" w:line="252" w:lineRule="auto"/>
              <w:rPr>
                <w:rFonts w:cs="Arial"/>
                <w:sz w:val="20"/>
                <w:szCs w:val="20"/>
              </w:rPr>
            </w:pPr>
            <w:r w:rsidRPr="0018770C">
              <w:rPr>
                <w:rFonts w:cs="Arial"/>
                <w:sz w:val="20"/>
                <w:szCs w:val="20"/>
              </w:rPr>
              <w:t>artistNames</w:t>
            </w:r>
          </w:p>
        </w:tc>
        <w:tc>
          <w:tcPr>
            <w:tcW w:w="4500" w:type="dxa"/>
            <w:tcBorders>
              <w:top w:val="single" w:sz="4" w:space="0" w:color="DBDBDB"/>
              <w:left w:val="single" w:sz="4" w:space="0" w:color="DBDBDB"/>
              <w:bottom w:val="single" w:sz="4" w:space="0" w:color="DBDBDB"/>
              <w:right w:val="single" w:sz="4" w:space="0" w:color="DBDBDB"/>
            </w:tcBorders>
          </w:tcPr>
          <w:p w14:paraId="65521400" w14:textId="77777777" w:rsidR="00660F3B" w:rsidRPr="0018770C" w:rsidRDefault="00113D25" w:rsidP="00113D25">
            <w:pPr>
              <w:widowControl w:val="0"/>
              <w:autoSpaceDE w:val="0"/>
              <w:autoSpaceDN w:val="0"/>
              <w:adjustRightInd w:val="0"/>
              <w:spacing w:before="100" w:after="100" w:line="252" w:lineRule="auto"/>
              <w:jc w:val="both"/>
              <w:rPr>
                <w:rFonts w:cs="Arial"/>
                <w:sz w:val="20"/>
                <w:szCs w:val="20"/>
              </w:rPr>
            </w:pPr>
            <w:r w:rsidRPr="0018770C">
              <w:rPr>
                <w:rFonts w:cs="Arial"/>
                <w:sz w:val="20"/>
                <w:szCs w:val="20"/>
              </w:rPr>
              <w:t>Searches names of artists associated with the work and possibly alternate names, although that will be a tenant implementation decision</w:t>
            </w:r>
          </w:p>
        </w:tc>
        <w:tc>
          <w:tcPr>
            <w:tcW w:w="1196" w:type="dxa"/>
            <w:tcBorders>
              <w:top w:val="single" w:sz="4" w:space="0" w:color="DBDBDB"/>
              <w:left w:val="single" w:sz="4" w:space="0" w:color="DBDBDB"/>
              <w:bottom w:val="single" w:sz="4" w:space="0" w:color="DBDBDB"/>
              <w:right w:val="single" w:sz="4" w:space="0" w:color="DBDBDB"/>
            </w:tcBorders>
          </w:tcPr>
          <w:p w14:paraId="18D62A0E" w14:textId="1FD2A28C" w:rsidR="00660F3B" w:rsidRPr="0018770C" w:rsidRDefault="000D576D">
            <w:pPr>
              <w:widowControl w:val="0"/>
              <w:autoSpaceDE w:val="0"/>
              <w:autoSpaceDN w:val="0"/>
              <w:adjustRightInd w:val="0"/>
              <w:spacing w:before="100" w:after="100" w:line="252" w:lineRule="auto"/>
              <w:jc w:val="both"/>
              <w:rPr>
                <w:rFonts w:cs="Arial"/>
                <w:sz w:val="20"/>
                <w:szCs w:val="20"/>
              </w:rPr>
            </w:pPr>
            <w:r w:rsidRPr="0018770C">
              <w:rPr>
                <w:rFonts w:cs="Arial"/>
                <w:sz w:val="20"/>
                <w:szCs w:val="20"/>
              </w:rPr>
              <w:t>c</w:t>
            </w:r>
            <w:r w:rsidR="00660F3B" w:rsidRPr="0018770C">
              <w:rPr>
                <w:rFonts w:cs="Arial"/>
                <w:sz w:val="20"/>
                <w:szCs w:val="20"/>
              </w:rPr>
              <w:t>ontains</w:t>
            </w:r>
          </w:p>
        </w:tc>
        <w:tc>
          <w:tcPr>
            <w:tcW w:w="2966" w:type="dxa"/>
            <w:tcBorders>
              <w:top w:val="single" w:sz="4" w:space="0" w:color="DBDBDB"/>
              <w:left w:val="single" w:sz="4" w:space="0" w:color="DBDBDB"/>
              <w:bottom w:val="single" w:sz="4" w:space="0" w:color="DBDBDB"/>
              <w:right w:val="single" w:sz="4" w:space="0" w:color="DBDBDB"/>
            </w:tcBorders>
          </w:tcPr>
          <w:p w14:paraId="6B181DB2" w14:textId="77777777" w:rsidR="00660F3B" w:rsidRPr="0018770C" w:rsidRDefault="00660F3B" w:rsidP="00562002">
            <w:pPr>
              <w:widowControl w:val="0"/>
              <w:autoSpaceDE w:val="0"/>
              <w:autoSpaceDN w:val="0"/>
              <w:adjustRightInd w:val="0"/>
              <w:spacing w:before="100" w:after="100" w:line="252" w:lineRule="auto"/>
              <w:rPr>
                <w:rFonts w:cs="Arial"/>
                <w:sz w:val="20"/>
                <w:szCs w:val="20"/>
              </w:rPr>
            </w:pPr>
            <w:r w:rsidRPr="0018770C">
              <w:rPr>
                <w:rFonts w:cs="Arial"/>
                <w:sz w:val="20"/>
                <w:szCs w:val="20"/>
              </w:rPr>
              <w:t>Rembrandt</w:t>
            </w:r>
          </w:p>
        </w:tc>
      </w:tr>
      <w:tr w:rsidR="0052400B" w:rsidRPr="0018770C" w14:paraId="1C2E0D06" w14:textId="77777777" w:rsidTr="00126432">
        <w:trPr>
          <w:trHeight w:val="905"/>
        </w:trPr>
        <w:tc>
          <w:tcPr>
            <w:tcW w:w="1952" w:type="dxa"/>
            <w:tcBorders>
              <w:top w:val="single" w:sz="4" w:space="0" w:color="DBDBDB"/>
              <w:left w:val="single" w:sz="4" w:space="0" w:color="DBDBDB"/>
              <w:bottom w:val="single" w:sz="4" w:space="0" w:color="DBDBDB"/>
              <w:right w:val="single" w:sz="4" w:space="0" w:color="DBDBDB"/>
            </w:tcBorders>
          </w:tcPr>
          <w:p w14:paraId="157B6BCF" w14:textId="77777777" w:rsidR="0052400B" w:rsidRDefault="0052400B" w:rsidP="00126432">
            <w:pPr>
              <w:widowControl w:val="0"/>
              <w:autoSpaceDE w:val="0"/>
              <w:autoSpaceDN w:val="0"/>
              <w:adjustRightInd w:val="0"/>
              <w:spacing w:before="100" w:after="100" w:line="252" w:lineRule="auto"/>
              <w:rPr>
                <w:rFonts w:cs="Arial"/>
                <w:sz w:val="20"/>
                <w:szCs w:val="20"/>
              </w:rPr>
            </w:pPr>
            <w:r>
              <w:rPr>
                <w:rFonts w:cs="Arial"/>
                <w:sz w:val="20"/>
                <w:szCs w:val="20"/>
              </w:rPr>
              <w:t>order</w:t>
            </w:r>
          </w:p>
        </w:tc>
        <w:tc>
          <w:tcPr>
            <w:tcW w:w="4500" w:type="dxa"/>
            <w:tcBorders>
              <w:top w:val="single" w:sz="4" w:space="0" w:color="DBDBDB"/>
              <w:left w:val="single" w:sz="4" w:space="0" w:color="DBDBDB"/>
              <w:bottom w:val="single" w:sz="4" w:space="0" w:color="DBDBDB"/>
              <w:right w:val="single" w:sz="4" w:space="0" w:color="DBDBDB"/>
            </w:tcBorders>
          </w:tcPr>
          <w:p w14:paraId="3AE398CD" w14:textId="57D98D85" w:rsidR="0052400B" w:rsidRPr="00AF71DE" w:rsidRDefault="0052400B" w:rsidP="000119FC">
            <w:pPr>
              <w:widowControl w:val="0"/>
              <w:autoSpaceDE w:val="0"/>
              <w:autoSpaceDN w:val="0"/>
              <w:adjustRightInd w:val="0"/>
              <w:spacing w:before="100" w:after="100" w:line="252" w:lineRule="auto"/>
              <w:jc w:val="both"/>
              <w:rPr>
                <w:rFonts w:cs="Arial"/>
                <w:i/>
                <w:sz w:val="20"/>
                <w:szCs w:val="20"/>
              </w:rPr>
            </w:pPr>
            <w:r>
              <w:rPr>
                <w:rFonts w:cs="Arial"/>
                <w:sz w:val="20"/>
                <w:szCs w:val="20"/>
              </w:rPr>
              <w:t xml:space="preserve">Parameter specifying the sort order to use in the response with ascending order being the default and descending order being specified by prefixing the desired field with a minus character “-“.  </w:t>
            </w:r>
            <w:r w:rsidR="00DD4307">
              <w:rPr>
                <w:rFonts w:cs="Arial"/>
                <w:sz w:val="20"/>
                <w:szCs w:val="20"/>
              </w:rPr>
              <w:t xml:space="preserve">All searchable fields </w:t>
            </w:r>
            <w:r>
              <w:rPr>
                <w:rFonts w:cs="Arial"/>
                <w:sz w:val="20"/>
                <w:szCs w:val="20"/>
              </w:rPr>
              <w:t xml:space="preserve">MUST </w:t>
            </w:r>
            <w:r w:rsidR="00DD4307">
              <w:rPr>
                <w:rFonts w:cs="Arial"/>
                <w:sz w:val="20"/>
                <w:szCs w:val="20"/>
              </w:rPr>
              <w:t xml:space="preserve">support sorting </w:t>
            </w:r>
            <w:r>
              <w:rPr>
                <w:rFonts w:cs="Arial"/>
                <w:sz w:val="20"/>
                <w:szCs w:val="20"/>
              </w:rPr>
              <w:t xml:space="preserve">although the implementation may choose to </w:t>
            </w:r>
            <w:r w:rsidR="00DD4307">
              <w:rPr>
                <w:rFonts w:cs="Arial"/>
                <w:sz w:val="20"/>
                <w:szCs w:val="20"/>
              </w:rPr>
              <w:t>implement the sort using another field or complex logic</w:t>
            </w:r>
            <w:r>
              <w:rPr>
                <w:rFonts w:cs="Arial"/>
                <w:sz w:val="20"/>
                <w:szCs w:val="20"/>
              </w:rPr>
              <w:t xml:space="preserve">. For example, if artistNames is selected as the primary sort order and the artistNames field consists of (First Name / Last Name), the implementation may opt to sort by the last name of </w:t>
            </w:r>
            <w:r w:rsidR="00DD4307">
              <w:rPr>
                <w:rFonts w:cs="Arial"/>
                <w:sz w:val="20"/>
                <w:szCs w:val="20"/>
              </w:rPr>
              <w:t xml:space="preserve">the first </w:t>
            </w:r>
            <w:r>
              <w:rPr>
                <w:rFonts w:cs="Arial"/>
                <w:sz w:val="20"/>
                <w:szCs w:val="20"/>
              </w:rPr>
              <w:t>artist</w:t>
            </w:r>
            <w:r w:rsidR="00DD4307">
              <w:rPr>
                <w:rFonts w:cs="Arial"/>
                <w:sz w:val="20"/>
                <w:szCs w:val="20"/>
              </w:rPr>
              <w:t xml:space="preserve"> instead of the first name.</w:t>
            </w:r>
            <w:r w:rsidR="000119FC">
              <w:rPr>
                <w:rFonts w:cs="Arial"/>
                <w:sz w:val="20"/>
                <w:szCs w:val="20"/>
              </w:rPr>
              <w:t xml:space="preserve"> </w:t>
            </w:r>
            <w:r w:rsidR="000119FC" w:rsidRPr="000119FC">
              <w:rPr>
                <w:rFonts w:cs="Arial"/>
                <w:i/>
                <w:sz w:val="20"/>
                <w:szCs w:val="20"/>
              </w:rPr>
              <w:t>P</w:t>
            </w:r>
            <w:r w:rsidR="000119FC" w:rsidRPr="00054062">
              <w:rPr>
                <w:rFonts w:cs="Arial"/>
                <w:i/>
                <w:sz w:val="20"/>
                <w:szCs w:val="20"/>
              </w:rPr>
              <w:t xml:space="preserve">artners may optionally implement support for secondary, tertiary, etc. sorts and if they do, the fields </w:t>
            </w:r>
            <w:r w:rsidR="000119FC" w:rsidRPr="000119FC">
              <w:rPr>
                <w:rFonts w:cs="Arial"/>
                <w:i/>
                <w:sz w:val="20"/>
                <w:szCs w:val="20"/>
              </w:rPr>
              <w:t>must be separated with a comma. ConservationSpace R2 will only request primary sorting.  Non-primary sorting may also be added programmatically after the primary sort if so desired.</w:t>
            </w:r>
          </w:p>
        </w:tc>
        <w:tc>
          <w:tcPr>
            <w:tcW w:w="1196" w:type="dxa"/>
            <w:tcBorders>
              <w:top w:val="single" w:sz="4" w:space="0" w:color="DBDBDB"/>
              <w:left w:val="single" w:sz="4" w:space="0" w:color="DBDBDB"/>
              <w:bottom w:val="single" w:sz="4" w:space="0" w:color="DBDBDB"/>
              <w:right w:val="single" w:sz="4" w:space="0" w:color="DBDBDB"/>
            </w:tcBorders>
          </w:tcPr>
          <w:p w14:paraId="4869B794" w14:textId="77777777" w:rsidR="0052400B" w:rsidRDefault="0052400B" w:rsidP="00126432">
            <w:pPr>
              <w:widowControl w:val="0"/>
              <w:autoSpaceDE w:val="0"/>
              <w:autoSpaceDN w:val="0"/>
              <w:adjustRightInd w:val="0"/>
              <w:spacing w:before="100" w:after="100" w:line="252" w:lineRule="auto"/>
              <w:jc w:val="both"/>
              <w:rPr>
                <w:rFonts w:cs="Arial"/>
                <w:sz w:val="20"/>
                <w:szCs w:val="20"/>
              </w:rPr>
            </w:pPr>
            <w:r>
              <w:rPr>
                <w:rFonts w:cs="Arial"/>
                <w:sz w:val="20"/>
                <w:szCs w:val="20"/>
              </w:rPr>
              <w:t>N/A</w:t>
            </w:r>
          </w:p>
        </w:tc>
        <w:tc>
          <w:tcPr>
            <w:tcW w:w="2966" w:type="dxa"/>
            <w:tcBorders>
              <w:top w:val="single" w:sz="4" w:space="0" w:color="DBDBDB"/>
              <w:left w:val="single" w:sz="4" w:space="0" w:color="DBDBDB"/>
              <w:bottom w:val="single" w:sz="4" w:space="0" w:color="DBDBDB"/>
              <w:right w:val="single" w:sz="4" w:space="0" w:color="DBDBDB"/>
            </w:tcBorders>
          </w:tcPr>
          <w:p w14:paraId="2742AED2" w14:textId="77777777" w:rsidR="0052400B" w:rsidRDefault="0052400B" w:rsidP="00126432">
            <w:pPr>
              <w:widowControl w:val="0"/>
              <w:autoSpaceDE w:val="0"/>
              <w:autoSpaceDN w:val="0"/>
              <w:adjustRightInd w:val="0"/>
              <w:spacing w:before="100" w:after="100" w:line="252" w:lineRule="auto"/>
              <w:rPr>
                <w:rFonts w:cs="Arial"/>
                <w:sz w:val="20"/>
                <w:szCs w:val="20"/>
              </w:rPr>
            </w:pPr>
            <w:r>
              <w:rPr>
                <w:rFonts w:cs="Arial"/>
                <w:sz w:val="20"/>
                <w:szCs w:val="20"/>
              </w:rPr>
              <w:t>order=artistNames,-lastModified,cultObj:id</w:t>
            </w:r>
          </w:p>
          <w:p w14:paraId="6B4E0C82" w14:textId="47974785" w:rsidR="003D1AFF" w:rsidRDefault="003D1AFF" w:rsidP="00126432">
            <w:pPr>
              <w:widowControl w:val="0"/>
              <w:autoSpaceDE w:val="0"/>
              <w:autoSpaceDN w:val="0"/>
              <w:adjustRightInd w:val="0"/>
              <w:spacing w:before="100" w:after="100" w:line="252" w:lineRule="auto"/>
              <w:rPr>
                <w:rFonts w:cs="Arial"/>
                <w:sz w:val="20"/>
                <w:szCs w:val="20"/>
              </w:rPr>
            </w:pPr>
            <w:r>
              <w:rPr>
                <w:rFonts w:cs="Arial"/>
                <w:sz w:val="20"/>
                <w:szCs w:val="20"/>
              </w:rPr>
              <w:t>for multiple ordering criteria</w:t>
            </w:r>
          </w:p>
          <w:p w14:paraId="1A5A2FF8" w14:textId="77777777" w:rsidR="003D1AFF" w:rsidRDefault="003D1AFF" w:rsidP="00126432">
            <w:pPr>
              <w:widowControl w:val="0"/>
              <w:autoSpaceDE w:val="0"/>
              <w:autoSpaceDN w:val="0"/>
              <w:adjustRightInd w:val="0"/>
              <w:spacing w:before="100" w:after="100" w:line="252" w:lineRule="auto"/>
              <w:rPr>
                <w:rFonts w:cs="Arial"/>
                <w:sz w:val="20"/>
                <w:szCs w:val="20"/>
              </w:rPr>
            </w:pPr>
          </w:p>
          <w:p w14:paraId="2C42BB8F" w14:textId="77777777" w:rsidR="003D1AFF" w:rsidRDefault="003D1AFF" w:rsidP="00126432">
            <w:pPr>
              <w:widowControl w:val="0"/>
              <w:autoSpaceDE w:val="0"/>
              <w:autoSpaceDN w:val="0"/>
              <w:adjustRightInd w:val="0"/>
              <w:spacing w:before="100" w:after="100" w:line="252" w:lineRule="auto"/>
              <w:rPr>
                <w:rFonts w:cs="Arial"/>
                <w:sz w:val="20"/>
                <w:szCs w:val="20"/>
              </w:rPr>
            </w:pPr>
            <w:r>
              <w:rPr>
                <w:rFonts w:cs="Arial"/>
                <w:sz w:val="20"/>
                <w:szCs w:val="20"/>
              </w:rPr>
              <w:t>or</w:t>
            </w:r>
          </w:p>
          <w:p w14:paraId="121EE8CA" w14:textId="77777777" w:rsidR="003D1AFF" w:rsidRDefault="003D1AFF" w:rsidP="00126432">
            <w:pPr>
              <w:widowControl w:val="0"/>
              <w:autoSpaceDE w:val="0"/>
              <w:autoSpaceDN w:val="0"/>
              <w:adjustRightInd w:val="0"/>
              <w:spacing w:before="100" w:after="100" w:line="252" w:lineRule="auto"/>
              <w:rPr>
                <w:rFonts w:cs="Arial"/>
                <w:sz w:val="20"/>
                <w:szCs w:val="20"/>
              </w:rPr>
            </w:pPr>
          </w:p>
          <w:p w14:paraId="5937240F" w14:textId="77777777" w:rsidR="003D1AFF" w:rsidRDefault="003D1AFF" w:rsidP="003D1AFF">
            <w:pPr>
              <w:widowControl w:val="0"/>
              <w:autoSpaceDE w:val="0"/>
              <w:autoSpaceDN w:val="0"/>
              <w:adjustRightInd w:val="0"/>
              <w:spacing w:before="100" w:after="100" w:line="252" w:lineRule="auto"/>
              <w:rPr>
                <w:rFonts w:cs="Arial"/>
                <w:sz w:val="20"/>
                <w:szCs w:val="20"/>
              </w:rPr>
            </w:pPr>
            <w:r>
              <w:rPr>
                <w:rFonts w:cs="Arial"/>
                <w:sz w:val="20"/>
                <w:szCs w:val="20"/>
              </w:rPr>
              <w:t>order=cultObj:number</w:t>
            </w:r>
          </w:p>
          <w:p w14:paraId="1AB49112" w14:textId="119F9568" w:rsidR="003D1AFF" w:rsidRDefault="003D1AFF" w:rsidP="003D1AFF">
            <w:pPr>
              <w:widowControl w:val="0"/>
              <w:autoSpaceDE w:val="0"/>
              <w:autoSpaceDN w:val="0"/>
              <w:adjustRightInd w:val="0"/>
              <w:spacing w:before="100" w:after="100" w:line="252" w:lineRule="auto"/>
              <w:rPr>
                <w:rFonts w:cs="Arial"/>
                <w:sz w:val="20"/>
                <w:szCs w:val="20"/>
              </w:rPr>
            </w:pPr>
            <w:r>
              <w:rPr>
                <w:rFonts w:cs="Arial"/>
                <w:sz w:val="20"/>
                <w:szCs w:val="20"/>
              </w:rPr>
              <w:t>for a single ordering criteria</w:t>
            </w:r>
          </w:p>
        </w:tc>
      </w:tr>
      <w:tr w:rsidR="004B37D6" w:rsidRPr="0018770C" w14:paraId="2585E086" w14:textId="77777777" w:rsidTr="003C7E6C">
        <w:trPr>
          <w:trHeight w:val="905"/>
        </w:trPr>
        <w:tc>
          <w:tcPr>
            <w:tcW w:w="1952" w:type="dxa"/>
            <w:tcBorders>
              <w:top w:val="single" w:sz="4" w:space="0" w:color="DBDBDB"/>
              <w:left w:val="single" w:sz="4" w:space="0" w:color="DBDBDB"/>
              <w:bottom w:val="single" w:sz="4" w:space="0" w:color="DBDBDB"/>
              <w:right w:val="single" w:sz="4" w:space="0" w:color="DBDBDB"/>
            </w:tcBorders>
          </w:tcPr>
          <w:p w14:paraId="37EB13CC" w14:textId="10EEF6CB" w:rsidR="004B37D6" w:rsidRPr="0018770C" w:rsidRDefault="00332941" w:rsidP="00B71E9C">
            <w:pPr>
              <w:widowControl w:val="0"/>
              <w:autoSpaceDE w:val="0"/>
              <w:autoSpaceDN w:val="0"/>
              <w:adjustRightInd w:val="0"/>
              <w:spacing w:before="100" w:after="100" w:line="252" w:lineRule="auto"/>
              <w:rPr>
                <w:rFonts w:cs="Arial"/>
                <w:sz w:val="20"/>
                <w:szCs w:val="20"/>
              </w:rPr>
            </w:pPr>
            <w:r>
              <w:rPr>
                <w:rFonts w:cs="Arial"/>
                <w:sz w:val="20"/>
                <w:szCs w:val="20"/>
              </w:rPr>
              <w:t>references</w:t>
            </w:r>
          </w:p>
        </w:tc>
        <w:tc>
          <w:tcPr>
            <w:tcW w:w="4500" w:type="dxa"/>
            <w:tcBorders>
              <w:top w:val="single" w:sz="4" w:space="0" w:color="DBDBDB"/>
              <w:left w:val="single" w:sz="4" w:space="0" w:color="DBDBDB"/>
              <w:bottom w:val="single" w:sz="4" w:space="0" w:color="DBDBDB"/>
              <w:right w:val="single" w:sz="4" w:space="0" w:color="DBDBDB"/>
            </w:tcBorders>
          </w:tcPr>
          <w:p w14:paraId="50635246" w14:textId="5FA6481D" w:rsidR="004B37D6" w:rsidRPr="0018770C" w:rsidRDefault="00DD4307" w:rsidP="00DB0553">
            <w:pPr>
              <w:widowControl w:val="0"/>
              <w:autoSpaceDE w:val="0"/>
              <w:autoSpaceDN w:val="0"/>
              <w:adjustRightInd w:val="0"/>
              <w:spacing w:before="100" w:after="100" w:line="252" w:lineRule="auto"/>
              <w:jc w:val="both"/>
              <w:rPr>
                <w:rFonts w:cs="Arial"/>
                <w:sz w:val="20"/>
                <w:szCs w:val="20"/>
              </w:rPr>
            </w:pPr>
            <w:r>
              <w:rPr>
                <w:rFonts w:cs="Arial"/>
                <w:sz w:val="20"/>
                <w:szCs w:val="20"/>
              </w:rPr>
              <w:t xml:space="preserve">A </w:t>
            </w:r>
            <w:r w:rsidR="00A4207A">
              <w:rPr>
                <w:rFonts w:cs="Arial"/>
                <w:sz w:val="20"/>
                <w:szCs w:val="20"/>
              </w:rPr>
              <w:t xml:space="preserve">Boolean </w:t>
            </w:r>
            <w:r>
              <w:rPr>
                <w:rFonts w:cs="Arial"/>
                <w:sz w:val="20"/>
                <w:szCs w:val="20"/>
              </w:rPr>
              <w:t xml:space="preserve">parameter that </w:t>
            </w:r>
            <w:r w:rsidR="00281B65">
              <w:rPr>
                <w:rFonts w:cs="Arial"/>
                <w:sz w:val="20"/>
                <w:szCs w:val="20"/>
              </w:rPr>
              <w:t xml:space="preserve">defaults to true and </w:t>
            </w:r>
            <w:r>
              <w:rPr>
                <w:rFonts w:cs="Arial"/>
                <w:sz w:val="20"/>
                <w:szCs w:val="20"/>
              </w:rPr>
              <w:t xml:space="preserve">is </w:t>
            </w:r>
            <w:r w:rsidR="00A4207A">
              <w:rPr>
                <w:rFonts w:cs="Arial"/>
                <w:sz w:val="20"/>
                <w:szCs w:val="20"/>
              </w:rPr>
              <w:t>u</w:t>
            </w:r>
            <w:r w:rsidR="004B37D6">
              <w:rPr>
                <w:rFonts w:cs="Arial"/>
                <w:sz w:val="20"/>
                <w:szCs w:val="20"/>
              </w:rPr>
              <w:t xml:space="preserve">sed to </w:t>
            </w:r>
            <w:r w:rsidR="00281B65">
              <w:rPr>
                <w:rFonts w:cs="Arial"/>
                <w:sz w:val="20"/>
                <w:szCs w:val="20"/>
              </w:rPr>
              <w:t xml:space="preserve">suppress </w:t>
            </w:r>
            <w:r w:rsidR="004B37D6">
              <w:rPr>
                <w:rFonts w:cs="Arial"/>
                <w:sz w:val="20"/>
                <w:szCs w:val="20"/>
              </w:rPr>
              <w:t>related entities</w:t>
            </w:r>
            <w:r w:rsidR="00281B65">
              <w:rPr>
                <w:rFonts w:cs="Arial"/>
                <w:sz w:val="20"/>
                <w:szCs w:val="20"/>
              </w:rPr>
              <w:t xml:space="preserve"> (“references”)</w:t>
            </w:r>
            <w:r w:rsidR="004B37D6">
              <w:rPr>
                <w:rFonts w:cs="Arial"/>
                <w:sz w:val="20"/>
                <w:szCs w:val="20"/>
              </w:rPr>
              <w:t xml:space="preserve">  </w:t>
            </w:r>
            <w:r>
              <w:rPr>
                <w:rFonts w:cs="Arial"/>
                <w:sz w:val="20"/>
                <w:szCs w:val="20"/>
              </w:rPr>
              <w:t xml:space="preserve">from appearing </w:t>
            </w:r>
            <w:r w:rsidR="00B71E9C">
              <w:rPr>
                <w:rFonts w:cs="Arial"/>
                <w:sz w:val="20"/>
                <w:szCs w:val="20"/>
              </w:rPr>
              <w:t xml:space="preserve">in search result </w:t>
            </w:r>
            <w:r w:rsidR="004B37D6">
              <w:rPr>
                <w:rFonts w:cs="Arial"/>
                <w:sz w:val="20"/>
                <w:szCs w:val="20"/>
              </w:rPr>
              <w:t>item</w:t>
            </w:r>
            <w:r w:rsidR="00B71E9C">
              <w:rPr>
                <w:rFonts w:cs="Arial"/>
                <w:sz w:val="20"/>
                <w:szCs w:val="20"/>
              </w:rPr>
              <w:t>s</w:t>
            </w:r>
            <w:r w:rsidR="00281B65">
              <w:rPr>
                <w:rFonts w:cs="Arial"/>
                <w:sz w:val="20"/>
                <w:szCs w:val="20"/>
              </w:rPr>
              <w:t>.</w:t>
            </w:r>
            <w:r w:rsidR="00DB0553">
              <w:rPr>
                <w:rFonts w:cs="Arial"/>
                <w:sz w:val="20"/>
                <w:szCs w:val="20"/>
              </w:rPr>
              <w:t xml:space="preserve"> This is provided to give ConservationSpace the opportunity to improve performance by excluding references when none are needed in response to a search.</w:t>
            </w:r>
            <w:r w:rsidR="004B37D6">
              <w:rPr>
                <w:rFonts w:cs="Arial"/>
                <w:sz w:val="20"/>
                <w:szCs w:val="20"/>
              </w:rPr>
              <w:t xml:space="preserve"> </w:t>
            </w:r>
          </w:p>
        </w:tc>
        <w:tc>
          <w:tcPr>
            <w:tcW w:w="1196" w:type="dxa"/>
            <w:tcBorders>
              <w:top w:val="single" w:sz="4" w:space="0" w:color="DBDBDB"/>
              <w:left w:val="single" w:sz="4" w:space="0" w:color="DBDBDB"/>
              <w:bottom w:val="single" w:sz="4" w:space="0" w:color="DBDBDB"/>
              <w:right w:val="single" w:sz="4" w:space="0" w:color="DBDBDB"/>
            </w:tcBorders>
          </w:tcPr>
          <w:p w14:paraId="0D58271E" w14:textId="4B33F1C2" w:rsidR="004B37D6" w:rsidRPr="0018770C" w:rsidRDefault="004B37D6">
            <w:pPr>
              <w:widowControl w:val="0"/>
              <w:autoSpaceDE w:val="0"/>
              <w:autoSpaceDN w:val="0"/>
              <w:adjustRightInd w:val="0"/>
              <w:spacing w:before="100" w:after="100" w:line="252" w:lineRule="auto"/>
              <w:jc w:val="both"/>
              <w:rPr>
                <w:rFonts w:cs="Arial"/>
                <w:sz w:val="20"/>
                <w:szCs w:val="20"/>
              </w:rPr>
            </w:pPr>
            <w:r>
              <w:rPr>
                <w:rFonts w:cs="Arial"/>
                <w:sz w:val="20"/>
                <w:szCs w:val="20"/>
              </w:rPr>
              <w:t>N/A</w:t>
            </w:r>
          </w:p>
        </w:tc>
        <w:tc>
          <w:tcPr>
            <w:tcW w:w="2966" w:type="dxa"/>
            <w:tcBorders>
              <w:top w:val="single" w:sz="4" w:space="0" w:color="DBDBDB"/>
              <w:left w:val="single" w:sz="4" w:space="0" w:color="DBDBDB"/>
              <w:bottom w:val="single" w:sz="4" w:space="0" w:color="DBDBDB"/>
              <w:right w:val="single" w:sz="4" w:space="0" w:color="DBDBDB"/>
            </w:tcBorders>
          </w:tcPr>
          <w:p w14:paraId="09E15BA8" w14:textId="0929616C" w:rsidR="004B37D6" w:rsidRPr="0018770C" w:rsidRDefault="00A4207A" w:rsidP="001148AD">
            <w:pPr>
              <w:widowControl w:val="0"/>
              <w:autoSpaceDE w:val="0"/>
              <w:autoSpaceDN w:val="0"/>
              <w:adjustRightInd w:val="0"/>
              <w:spacing w:before="100" w:after="100" w:line="252" w:lineRule="auto"/>
              <w:rPr>
                <w:rFonts w:cs="Arial"/>
                <w:sz w:val="20"/>
                <w:szCs w:val="20"/>
              </w:rPr>
            </w:pPr>
            <w:r>
              <w:rPr>
                <w:rFonts w:cs="Arial"/>
                <w:sz w:val="20"/>
                <w:szCs w:val="20"/>
              </w:rPr>
              <w:t>0</w:t>
            </w:r>
            <w:r w:rsidR="001148AD">
              <w:rPr>
                <w:rFonts w:cs="Arial"/>
                <w:sz w:val="20"/>
                <w:szCs w:val="20"/>
              </w:rPr>
              <w:t>, 1, false, true</w:t>
            </w:r>
          </w:p>
        </w:tc>
      </w:tr>
      <w:tr w:rsidR="001148AD" w:rsidRPr="0018770C" w14:paraId="1A864256" w14:textId="77777777" w:rsidTr="003C7E6C">
        <w:trPr>
          <w:trHeight w:val="905"/>
        </w:trPr>
        <w:tc>
          <w:tcPr>
            <w:tcW w:w="1952" w:type="dxa"/>
            <w:tcBorders>
              <w:top w:val="single" w:sz="4" w:space="0" w:color="DBDBDB"/>
              <w:left w:val="single" w:sz="4" w:space="0" w:color="DBDBDB"/>
              <w:bottom w:val="single" w:sz="4" w:space="0" w:color="DBDBDB"/>
              <w:right w:val="single" w:sz="4" w:space="0" w:color="DBDBDB"/>
            </w:tcBorders>
          </w:tcPr>
          <w:p w14:paraId="65679035" w14:textId="079C1C7F" w:rsidR="001148AD" w:rsidRDefault="001148AD" w:rsidP="00B71E9C">
            <w:pPr>
              <w:widowControl w:val="0"/>
              <w:autoSpaceDE w:val="0"/>
              <w:autoSpaceDN w:val="0"/>
              <w:adjustRightInd w:val="0"/>
              <w:spacing w:before="100" w:after="100" w:line="252" w:lineRule="auto"/>
              <w:rPr>
                <w:rFonts w:cs="Arial"/>
                <w:sz w:val="20"/>
                <w:szCs w:val="20"/>
              </w:rPr>
            </w:pPr>
            <w:r>
              <w:rPr>
                <w:rFonts w:cs="Arial"/>
                <w:sz w:val="20"/>
                <w:szCs w:val="20"/>
              </w:rPr>
              <w:t>thumbnail</w:t>
            </w:r>
            <w:r w:rsidR="009857FB">
              <w:rPr>
                <w:rFonts w:cs="Arial"/>
                <w:sz w:val="20"/>
                <w:szCs w:val="20"/>
              </w:rPr>
              <w:t>s</w:t>
            </w:r>
          </w:p>
        </w:tc>
        <w:tc>
          <w:tcPr>
            <w:tcW w:w="4500" w:type="dxa"/>
            <w:tcBorders>
              <w:top w:val="single" w:sz="4" w:space="0" w:color="DBDBDB"/>
              <w:left w:val="single" w:sz="4" w:space="0" w:color="DBDBDB"/>
              <w:bottom w:val="single" w:sz="4" w:space="0" w:color="DBDBDB"/>
              <w:right w:val="single" w:sz="4" w:space="0" w:color="DBDBDB"/>
            </w:tcBorders>
          </w:tcPr>
          <w:p w14:paraId="51143278" w14:textId="0E5E1E04" w:rsidR="001148AD" w:rsidRDefault="00DB0553" w:rsidP="00DB0553">
            <w:pPr>
              <w:widowControl w:val="0"/>
              <w:autoSpaceDE w:val="0"/>
              <w:autoSpaceDN w:val="0"/>
              <w:adjustRightInd w:val="0"/>
              <w:spacing w:before="100" w:after="100" w:line="252" w:lineRule="auto"/>
              <w:jc w:val="both"/>
              <w:rPr>
                <w:rFonts w:cs="Arial"/>
                <w:sz w:val="20"/>
                <w:szCs w:val="20"/>
              </w:rPr>
            </w:pPr>
            <w:r>
              <w:rPr>
                <w:rFonts w:cs="Arial"/>
                <w:sz w:val="20"/>
                <w:szCs w:val="20"/>
              </w:rPr>
              <w:t xml:space="preserve">A </w:t>
            </w:r>
            <w:r w:rsidR="001148AD">
              <w:rPr>
                <w:rFonts w:cs="Arial"/>
                <w:sz w:val="20"/>
                <w:szCs w:val="20"/>
              </w:rPr>
              <w:t xml:space="preserve">Boolean </w:t>
            </w:r>
            <w:r>
              <w:rPr>
                <w:rFonts w:cs="Arial"/>
                <w:sz w:val="20"/>
                <w:szCs w:val="20"/>
              </w:rPr>
              <w:t>parameter</w:t>
            </w:r>
            <w:r w:rsidR="001148AD">
              <w:rPr>
                <w:rFonts w:cs="Arial"/>
                <w:sz w:val="20"/>
                <w:szCs w:val="20"/>
              </w:rPr>
              <w:t xml:space="preserve"> </w:t>
            </w:r>
            <w:r>
              <w:rPr>
                <w:rFonts w:cs="Arial"/>
                <w:sz w:val="20"/>
                <w:szCs w:val="20"/>
              </w:rPr>
              <w:t xml:space="preserve">that </w:t>
            </w:r>
            <w:r w:rsidR="001148AD">
              <w:rPr>
                <w:rFonts w:cs="Arial"/>
                <w:sz w:val="20"/>
                <w:szCs w:val="20"/>
              </w:rPr>
              <w:t xml:space="preserve">defaults to true and </w:t>
            </w:r>
            <w:r>
              <w:rPr>
                <w:rFonts w:cs="Arial"/>
                <w:sz w:val="20"/>
                <w:szCs w:val="20"/>
              </w:rPr>
              <w:t xml:space="preserve">is </w:t>
            </w:r>
            <w:r w:rsidR="001148AD">
              <w:rPr>
                <w:rFonts w:cs="Arial"/>
                <w:sz w:val="20"/>
                <w:szCs w:val="20"/>
              </w:rPr>
              <w:t xml:space="preserve">used to suppress </w:t>
            </w:r>
            <w:r>
              <w:rPr>
                <w:rFonts w:cs="Arial"/>
                <w:sz w:val="20"/>
                <w:szCs w:val="20"/>
              </w:rPr>
              <w:t xml:space="preserve">thumbnails in the response when they are not needed.  Computation of </w:t>
            </w:r>
            <w:r w:rsidR="001148AD">
              <w:rPr>
                <w:rFonts w:cs="Arial"/>
                <w:sz w:val="20"/>
                <w:szCs w:val="20"/>
              </w:rPr>
              <w:t xml:space="preserve">base64 thumbnails can be </w:t>
            </w:r>
            <w:r>
              <w:rPr>
                <w:rFonts w:cs="Arial"/>
                <w:sz w:val="20"/>
                <w:szCs w:val="20"/>
              </w:rPr>
              <w:t>an expensive operation so ConservationSpace shall suppress them when they are not necessary, e.g. when determining the set of imported art objects that have been modified since last updated.</w:t>
            </w:r>
          </w:p>
        </w:tc>
        <w:tc>
          <w:tcPr>
            <w:tcW w:w="1196" w:type="dxa"/>
            <w:tcBorders>
              <w:top w:val="single" w:sz="4" w:space="0" w:color="DBDBDB"/>
              <w:left w:val="single" w:sz="4" w:space="0" w:color="DBDBDB"/>
              <w:bottom w:val="single" w:sz="4" w:space="0" w:color="DBDBDB"/>
              <w:right w:val="single" w:sz="4" w:space="0" w:color="DBDBDB"/>
            </w:tcBorders>
          </w:tcPr>
          <w:p w14:paraId="0EE1110B" w14:textId="25DCDF76" w:rsidR="001148AD" w:rsidRDefault="001148AD">
            <w:pPr>
              <w:widowControl w:val="0"/>
              <w:autoSpaceDE w:val="0"/>
              <w:autoSpaceDN w:val="0"/>
              <w:adjustRightInd w:val="0"/>
              <w:spacing w:before="100" w:after="100" w:line="252" w:lineRule="auto"/>
              <w:jc w:val="both"/>
              <w:rPr>
                <w:rFonts w:cs="Arial"/>
                <w:sz w:val="20"/>
                <w:szCs w:val="20"/>
              </w:rPr>
            </w:pPr>
            <w:r>
              <w:rPr>
                <w:rFonts w:cs="Arial"/>
                <w:sz w:val="20"/>
                <w:szCs w:val="20"/>
              </w:rPr>
              <w:t>N/A</w:t>
            </w:r>
          </w:p>
        </w:tc>
        <w:tc>
          <w:tcPr>
            <w:tcW w:w="2966" w:type="dxa"/>
            <w:tcBorders>
              <w:top w:val="single" w:sz="4" w:space="0" w:color="DBDBDB"/>
              <w:left w:val="single" w:sz="4" w:space="0" w:color="DBDBDB"/>
              <w:bottom w:val="single" w:sz="4" w:space="0" w:color="DBDBDB"/>
              <w:right w:val="single" w:sz="4" w:space="0" w:color="DBDBDB"/>
            </w:tcBorders>
          </w:tcPr>
          <w:p w14:paraId="6B57989A" w14:textId="25756858" w:rsidR="001148AD" w:rsidRDefault="001148AD" w:rsidP="00A4207A">
            <w:pPr>
              <w:widowControl w:val="0"/>
              <w:autoSpaceDE w:val="0"/>
              <w:autoSpaceDN w:val="0"/>
              <w:adjustRightInd w:val="0"/>
              <w:spacing w:before="100" w:after="100" w:line="252" w:lineRule="auto"/>
              <w:rPr>
                <w:rFonts w:cs="Arial"/>
                <w:sz w:val="20"/>
                <w:szCs w:val="20"/>
              </w:rPr>
            </w:pPr>
            <w:r>
              <w:rPr>
                <w:rFonts w:cs="Arial"/>
                <w:sz w:val="20"/>
                <w:szCs w:val="20"/>
              </w:rPr>
              <w:t>0, 1, false, true</w:t>
            </w:r>
          </w:p>
        </w:tc>
      </w:tr>
    </w:tbl>
    <w:p w14:paraId="5F77D9D9" w14:textId="3D83C715" w:rsidR="003102BD" w:rsidRPr="0018770C" w:rsidRDefault="003102BD">
      <w:pPr>
        <w:widowControl w:val="0"/>
        <w:autoSpaceDE w:val="0"/>
        <w:autoSpaceDN w:val="0"/>
        <w:adjustRightInd w:val="0"/>
        <w:spacing w:after="200" w:line="276" w:lineRule="auto"/>
        <w:rPr>
          <w:rFonts w:cs="Arial"/>
          <w:lang w:val="en"/>
        </w:rPr>
      </w:pPr>
    </w:p>
    <w:p w14:paraId="13ED4D60" w14:textId="77777777" w:rsidR="003102BD" w:rsidRPr="0018770C" w:rsidRDefault="00DD49E8" w:rsidP="00090F00">
      <w:pPr>
        <w:pStyle w:val="Heading3"/>
        <w:rPr>
          <w:rFonts w:asciiTheme="minorHAnsi" w:hAnsiTheme="minorHAnsi"/>
          <w:lang w:val="en"/>
        </w:rPr>
      </w:pPr>
      <w:r w:rsidRPr="0018770C">
        <w:rPr>
          <w:rFonts w:asciiTheme="minorHAnsi" w:hAnsiTheme="minorHAnsi"/>
          <w:lang w:val="en"/>
        </w:rPr>
        <w:t>Processing the Request</w:t>
      </w:r>
    </w:p>
    <w:p w14:paraId="11BE12CD" w14:textId="77777777" w:rsidR="00113D25" w:rsidRPr="0018770C" w:rsidRDefault="00DD49E8" w:rsidP="00B00E44">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the search query will always consist of at least one constraint, but may contain up to five</w:t>
      </w:r>
    </w:p>
    <w:p w14:paraId="1C311383" w14:textId="7FDA7B5E" w:rsidR="00113D25" w:rsidRPr="00C61B65" w:rsidRDefault="00C61B65" w:rsidP="00C61B65">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 xml:space="preserve">With the exception of date ranges, </w:t>
      </w:r>
      <w:r w:rsidR="00113D25" w:rsidRPr="00C61B65">
        <w:rPr>
          <w:rFonts w:cs="Arial"/>
          <w:lang w:val="en"/>
        </w:rPr>
        <w:t>search properties with</w:t>
      </w:r>
      <w:r>
        <w:rPr>
          <w:rFonts w:cs="Arial"/>
          <w:lang w:val="en"/>
        </w:rPr>
        <w:t xml:space="preserve"> blank values should be ignored </w:t>
      </w:r>
    </w:p>
    <w:p w14:paraId="21C641B0" w14:textId="3F4F2F02" w:rsidR="003102BD" w:rsidRPr="0018770C" w:rsidRDefault="00DD49E8" w:rsidP="00B00E44">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all </w:t>
      </w:r>
      <w:r w:rsidR="00113D25" w:rsidRPr="0018770C">
        <w:rPr>
          <w:rFonts w:cs="Arial"/>
          <w:lang w:val="en"/>
        </w:rPr>
        <w:t xml:space="preserve">valid constraints </w:t>
      </w:r>
      <w:r w:rsidRPr="0018770C">
        <w:rPr>
          <w:rFonts w:cs="Arial"/>
          <w:lang w:val="en"/>
        </w:rPr>
        <w:t xml:space="preserve">should be combined with </w:t>
      </w:r>
      <w:r w:rsidR="00113D25" w:rsidRPr="0018770C">
        <w:rPr>
          <w:rFonts w:cs="Arial"/>
          <w:lang w:val="en"/>
        </w:rPr>
        <w:t xml:space="preserve">an </w:t>
      </w:r>
      <w:r w:rsidRPr="0018770C">
        <w:rPr>
          <w:rFonts w:cs="Arial"/>
          <w:lang w:val="en"/>
        </w:rPr>
        <w:t xml:space="preserve">implicit </w:t>
      </w:r>
      <w:r w:rsidR="00970390" w:rsidRPr="0018770C">
        <w:rPr>
          <w:rFonts w:cs="Arial"/>
          <w:lang w:val="en"/>
        </w:rPr>
        <w:t>Boolean</w:t>
      </w:r>
      <w:r w:rsidR="00113D25" w:rsidRPr="0018770C">
        <w:rPr>
          <w:rFonts w:cs="Arial"/>
          <w:lang w:val="en"/>
        </w:rPr>
        <w:t xml:space="preserve"> “AND”</w:t>
      </w:r>
    </w:p>
    <w:p w14:paraId="4DD2C026" w14:textId="7CF9B60D" w:rsidR="003102BD" w:rsidRPr="0018770C" w:rsidRDefault="00DD49E8" w:rsidP="00B00E44">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wildcard </w:t>
      </w:r>
      <w:r w:rsidR="00A673B8" w:rsidRPr="0018770C">
        <w:rPr>
          <w:rFonts w:cs="Arial"/>
          <w:lang w:val="en"/>
        </w:rPr>
        <w:t xml:space="preserve">characters </w:t>
      </w:r>
      <w:r w:rsidRPr="0018770C">
        <w:rPr>
          <w:rFonts w:cs="Arial"/>
          <w:lang w:val="en"/>
        </w:rPr>
        <w:t>and regular expression</w:t>
      </w:r>
      <w:r w:rsidR="00A673B8" w:rsidRPr="0018770C">
        <w:rPr>
          <w:rFonts w:cs="Arial"/>
          <w:lang w:val="en"/>
        </w:rPr>
        <w:t>s</w:t>
      </w:r>
      <w:r w:rsidRPr="0018770C">
        <w:rPr>
          <w:rFonts w:cs="Arial"/>
          <w:lang w:val="en"/>
        </w:rPr>
        <w:t xml:space="preserve"> are not </w:t>
      </w:r>
      <w:r w:rsidR="00A673B8" w:rsidRPr="0018770C">
        <w:rPr>
          <w:rFonts w:cs="Arial"/>
          <w:lang w:val="en"/>
        </w:rPr>
        <w:t xml:space="preserve">intended to be </w:t>
      </w:r>
      <w:r w:rsidRPr="0018770C">
        <w:rPr>
          <w:rFonts w:cs="Arial"/>
          <w:lang w:val="en"/>
        </w:rPr>
        <w:t xml:space="preserve">supported and all characters </w:t>
      </w:r>
      <w:r w:rsidR="001F1762">
        <w:rPr>
          <w:rFonts w:cs="Arial"/>
          <w:lang w:val="en"/>
        </w:rPr>
        <w:t>may</w:t>
      </w:r>
      <w:r w:rsidR="001F1762" w:rsidRPr="0018770C">
        <w:rPr>
          <w:rFonts w:cs="Arial"/>
          <w:lang w:val="en"/>
        </w:rPr>
        <w:t xml:space="preserve"> </w:t>
      </w:r>
      <w:r w:rsidRPr="0018770C">
        <w:rPr>
          <w:rFonts w:cs="Arial"/>
          <w:lang w:val="en"/>
        </w:rPr>
        <w:t>be treated as literal value</w:t>
      </w:r>
      <w:r w:rsidR="00BD1126" w:rsidRPr="0018770C">
        <w:rPr>
          <w:rFonts w:cs="Arial"/>
          <w:lang w:val="en"/>
        </w:rPr>
        <w:t>s</w:t>
      </w:r>
      <w:r w:rsidR="001F1762">
        <w:rPr>
          <w:rFonts w:cs="Arial"/>
          <w:lang w:val="en"/>
        </w:rPr>
        <w:t xml:space="preserve"> – institutions wishing to support wildcard characters may do so although no wildcard characters standard has been developed for ConservationSpace at this time</w:t>
      </w:r>
    </w:p>
    <w:p w14:paraId="29224906" w14:textId="77777777" w:rsidR="003102BD" w:rsidRPr="0018770C" w:rsidRDefault="00DD49E8" w:rsidP="00B00E44">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all searches should be case insensitive even if provided values contain a mix of upper and lower case characters</w:t>
      </w:r>
    </w:p>
    <w:p w14:paraId="23582F24" w14:textId="12C9FBCC" w:rsidR="0094037C" w:rsidRDefault="0094037C" w:rsidP="00B00E44">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sorting of the result set should </w:t>
      </w:r>
      <w:r w:rsidR="001F1762">
        <w:rPr>
          <w:rFonts w:cs="Arial"/>
          <w:lang w:val="en"/>
        </w:rPr>
        <w:t>occur</w:t>
      </w:r>
      <w:r w:rsidRPr="0018770C">
        <w:rPr>
          <w:rFonts w:cs="Arial"/>
          <w:lang w:val="en"/>
        </w:rPr>
        <w:t xml:space="preserve"> prior to </w:t>
      </w:r>
      <w:r w:rsidR="001F1762">
        <w:rPr>
          <w:rFonts w:cs="Arial"/>
          <w:lang w:val="en"/>
        </w:rPr>
        <w:t xml:space="preserve">applying </w:t>
      </w:r>
      <w:r w:rsidRPr="0018770C">
        <w:rPr>
          <w:rFonts w:cs="Arial"/>
          <w:lang w:val="en"/>
        </w:rPr>
        <w:t>pagination</w:t>
      </w:r>
    </w:p>
    <w:p w14:paraId="09154841" w14:textId="6E1BD586" w:rsidR="003102BD" w:rsidRDefault="00DD49E8" w:rsidP="00B00E44">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optional: if possible</w:t>
      </w:r>
      <w:r w:rsidR="00240B27" w:rsidRPr="0018770C">
        <w:rPr>
          <w:rFonts w:cs="Arial"/>
          <w:lang w:val="en"/>
        </w:rPr>
        <w:t xml:space="preserve">, when a </w:t>
      </w:r>
      <w:r w:rsidRPr="0018770C">
        <w:rPr>
          <w:rFonts w:cs="Arial"/>
          <w:lang w:val="en"/>
        </w:rPr>
        <w:t xml:space="preserve">diacritical variation of a character </w:t>
      </w:r>
      <w:r w:rsidR="00240B27" w:rsidRPr="0018770C">
        <w:rPr>
          <w:rFonts w:cs="Arial"/>
          <w:lang w:val="en"/>
        </w:rPr>
        <w:t xml:space="preserve">is </w:t>
      </w:r>
      <w:r w:rsidRPr="0018770C">
        <w:rPr>
          <w:rFonts w:cs="Arial"/>
          <w:lang w:val="en"/>
        </w:rPr>
        <w:t>provided, e.g. when e is provided in a search query and there exist diacritical forms such as é</w:t>
      </w:r>
      <w:r w:rsidR="001F1762">
        <w:rPr>
          <w:rFonts w:cs="Arial"/>
          <w:lang w:val="en"/>
        </w:rPr>
        <w:t xml:space="preserve"> in the data being searched</w:t>
      </w:r>
      <w:r w:rsidRPr="0018770C">
        <w:rPr>
          <w:rFonts w:cs="Arial"/>
          <w:lang w:val="en"/>
        </w:rPr>
        <w:t xml:space="preserve">, the search should include results for both the </w:t>
      </w:r>
      <w:r w:rsidR="001F1762">
        <w:rPr>
          <w:rFonts w:cs="Arial"/>
          <w:lang w:val="en"/>
        </w:rPr>
        <w:t xml:space="preserve">diacritical and </w:t>
      </w:r>
      <w:r w:rsidRPr="0018770C">
        <w:rPr>
          <w:rFonts w:cs="Arial"/>
          <w:lang w:val="en"/>
        </w:rPr>
        <w:t>non-diacritical form</w:t>
      </w:r>
      <w:r w:rsidR="001F1762">
        <w:rPr>
          <w:rFonts w:cs="Arial"/>
          <w:lang w:val="en"/>
        </w:rPr>
        <w:t>s</w:t>
      </w:r>
      <w:r w:rsidRPr="0018770C">
        <w:rPr>
          <w:rFonts w:cs="Arial"/>
          <w:lang w:val="en"/>
        </w:rPr>
        <w:t>; however, when a diacritical form is provided, only results matching the diacritical form should be returned</w:t>
      </w:r>
    </w:p>
    <w:p w14:paraId="447F40C3" w14:textId="33A4FC88" w:rsidR="00FD752D" w:rsidRPr="00FD752D" w:rsidRDefault="00FD752D" w:rsidP="00FD752D">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 xml:space="preserve">if no search criteria are supplied, the implementation </w:t>
      </w:r>
      <w:r w:rsidR="00176967">
        <w:rPr>
          <w:rFonts w:cs="Arial"/>
          <w:lang w:val="en"/>
        </w:rPr>
        <w:t>should</w:t>
      </w:r>
      <w:r>
        <w:rPr>
          <w:rFonts w:cs="Arial"/>
          <w:lang w:val="en"/>
        </w:rPr>
        <w:t xml:space="preserve"> return </w:t>
      </w:r>
      <w:r w:rsidR="00C41DEA">
        <w:rPr>
          <w:rFonts w:cs="Arial"/>
          <w:lang w:val="en"/>
        </w:rPr>
        <w:t>an empty result set rather than returning all records</w:t>
      </w:r>
    </w:p>
    <w:p w14:paraId="5AA40F48" w14:textId="77777777" w:rsidR="00E06D0A" w:rsidRPr="0018770C" w:rsidRDefault="00E06D0A" w:rsidP="00E06D0A">
      <w:pPr>
        <w:pStyle w:val="Heading3"/>
        <w:rPr>
          <w:rFonts w:asciiTheme="minorHAnsi" w:hAnsiTheme="minorHAnsi"/>
          <w:lang w:val="en"/>
        </w:rPr>
      </w:pPr>
      <w:r w:rsidRPr="0018770C">
        <w:rPr>
          <w:rFonts w:asciiTheme="minorHAnsi" w:hAnsiTheme="minorHAnsi"/>
          <w:lang w:val="en"/>
        </w:rPr>
        <w:t>Response</w:t>
      </w:r>
    </w:p>
    <w:p w14:paraId="62EB3650" w14:textId="46EC2E10" w:rsidR="00E06D0A" w:rsidRPr="0018770C" w:rsidRDefault="00E06D0A" w:rsidP="00E06D0A">
      <w:pPr>
        <w:widowControl w:val="0"/>
        <w:autoSpaceDE w:val="0"/>
        <w:autoSpaceDN w:val="0"/>
        <w:adjustRightInd w:val="0"/>
        <w:spacing w:after="200" w:line="276" w:lineRule="auto"/>
        <w:rPr>
          <w:rFonts w:cs="Arial"/>
          <w:lang w:val="en"/>
        </w:rPr>
      </w:pPr>
      <w:r w:rsidRPr="0018770C">
        <w:rPr>
          <w:rFonts w:cs="Arial"/>
          <w:lang w:val="en"/>
        </w:rPr>
        <w:t xml:space="preserve">JSON formatted </w:t>
      </w:r>
      <w:r w:rsidRPr="0018770C">
        <w:rPr>
          <w:rFonts w:cs="Arial"/>
          <w:i/>
          <w:lang w:val="en"/>
        </w:rPr>
        <w:t xml:space="preserve">Result Set: Records </w:t>
      </w:r>
      <w:r w:rsidRPr="0018770C">
        <w:rPr>
          <w:rFonts w:cs="Arial"/>
          <w:lang w:val="en"/>
        </w:rPr>
        <w:t xml:space="preserve">where each item </w:t>
      </w:r>
      <w:r w:rsidR="000E2547">
        <w:rPr>
          <w:rFonts w:cs="Arial"/>
          <w:lang w:val="en"/>
        </w:rPr>
        <w:t xml:space="preserve">is a result set with </w:t>
      </w:r>
      <w:r w:rsidR="009F425E">
        <w:rPr>
          <w:rFonts w:cs="Arial"/>
          <w:lang w:val="en"/>
        </w:rPr>
        <w:t>properties</w:t>
      </w:r>
      <w:r w:rsidR="000E2547">
        <w:rPr>
          <w:rFonts w:cs="Arial"/>
          <w:lang w:val="en"/>
        </w:rPr>
        <w:t xml:space="preserve"> corresponding to an </w:t>
      </w:r>
      <w:r w:rsidR="000E2547" w:rsidRPr="00143556">
        <w:rPr>
          <w:rFonts w:cs="Arial"/>
          <w:b/>
          <w:i/>
          <w:lang w:val="en"/>
        </w:rPr>
        <w:t>abridged</w:t>
      </w:r>
      <w:r w:rsidR="00F16993" w:rsidRPr="00143556">
        <w:rPr>
          <w:rFonts w:cs="Arial"/>
          <w:b/>
          <w:i/>
          <w:lang w:val="en"/>
        </w:rPr>
        <w:t xml:space="preserve"> </w:t>
      </w:r>
      <w:r w:rsidRPr="00143556">
        <w:rPr>
          <w:rFonts w:cs="Arial"/>
          <w:b/>
          <w:i/>
          <w:lang w:val="en"/>
        </w:rPr>
        <w:t>cultural object</w:t>
      </w:r>
      <w:r w:rsidR="009F425E" w:rsidRPr="00143556">
        <w:rPr>
          <w:rFonts w:cs="Arial"/>
          <w:b/>
          <w:i/>
          <w:lang w:val="en"/>
        </w:rPr>
        <w:t xml:space="preserve"> record</w:t>
      </w:r>
      <w:r w:rsidR="002E66D1">
        <w:rPr>
          <w:rFonts w:cs="Arial"/>
          <w:b/>
          <w:i/>
          <w:lang w:val="en"/>
        </w:rPr>
        <w:t>.</w:t>
      </w:r>
      <w:r w:rsidR="009F425E">
        <w:rPr>
          <w:rFonts w:cs="Arial"/>
          <w:lang w:val="en"/>
        </w:rPr>
        <w:t>.</w:t>
      </w:r>
    </w:p>
    <w:p w14:paraId="748F903F" w14:textId="77777777" w:rsidR="00E06D0A" w:rsidRDefault="00E06D0A" w:rsidP="00E06D0A">
      <w:pPr>
        <w:pStyle w:val="Heading3"/>
        <w:rPr>
          <w:rFonts w:asciiTheme="minorHAnsi" w:hAnsiTheme="minorHAnsi"/>
          <w:lang w:val="en"/>
        </w:rPr>
      </w:pPr>
      <w:r w:rsidRPr="0018770C">
        <w:rPr>
          <w:rFonts w:asciiTheme="minorHAnsi" w:hAnsiTheme="minorHAnsi"/>
          <w:lang w:val="en"/>
        </w:rPr>
        <w:t xml:space="preserve">Response Example </w:t>
      </w:r>
    </w:p>
    <w:p w14:paraId="3983DB6A" w14:textId="6426CD78" w:rsidR="00E06D0A" w:rsidRPr="00332941" w:rsidRDefault="00332941" w:rsidP="00E06D0A">
      <w:pPr>
        <w:rPr>
          <w:rFonts w:ascii="SimSun" w:eastAsia="SimSun" w:hAnsi="SimSun"/>
          <w:sz w:val="20"/>
          <w:lang w:val="en"/>
        </w:rPr>
      </w:pPr>
      <w:r>
        <w:rPr>
          <w:lang w:val="en"/>
        </w:rPr>
        <w:t xml:space="preserve">{ </w:t>
      </w:r>
      <w:r w:rsidR="00E06D0A" w:rsidRPr="00332941">
        <w:rPr>
          <w:rFonts w:ascii="SimSun" w:eastAsia="SimSun" w:hAnsi="SimSun"/>
          <w:sz w:val="20"/>
          <w:lang w:val="en"/>
        </w:rPr>
        <w:t>"items": [{</w:t>
      </w:r>
    </w:p>
    <w:p w14:paraId="128535FF" w14:textId="500834F3" w:rsidR="00E06D0A" w:rsidRPr="00332941" w:rsidRDefault="002A183B" w:rsidP="00332941">
      <w:pPr>
        <w:ind w:firstLine="720"/>
        <w:rPr>
          <w:rFonts w:ascii="SimSun" w:eastAsia="SimSun" w:hAnsi="SimSun"/>
          <w:sz w:val="20"/>
          <w:lang w:val="en"/>
        </w:rPr>
      </w:pPr>
      <w:r w:rsidRPr="00332941">
        <w:rPr>
          <w:rFonts w:ascii="SimSun" w:eastAsia="SimSun" w:hAnsi="SimSun"/>
          <w:sz w:val="20"/>
          <w:lang w:val="en"/>
        </w:rPr>
        <w:t>"</w:t>
      </w:r>
      <w:r w:rsidR="00E06D0A" w:rsidRPr="00332941">
        <w:rPr>
          <w:rFonts w:ascii="SimSun" w:eastAsia="SimSun" w:hAnsi="SimSun"/>
          <w:sz w:val="20"/>
          <w:lang w:val="en"/>
        </w:rPr>
        <w:t>url</w:t>
      </w:r>
      <w:r w:rsidRPr="00332941">
        <w:rPr>
          <w:rFonts w:ascii="SimSun" w:eastAsia="SimSun" w:hAnsi="SimSun"/>
          <w:sz w:val="20"/>
          <w:lang w:val="en"/>
        </w:rPr>
        <w:t>"</w:t>
      </w:r>
      <w:r w:rsidR="00E06D0A" w:rsidRPr="00332941">
        <w:rPr>
          <w:rFonts w:ascii="SimSun" w:eastAsia="SimSun" w:hAnsi="SimSun"/>
          <w:sz w:val="20"/>
          <w:lang w:val="en"/>
        </w:rPr>
        <w:t xml:space="preserve"> : </w:t>
      </w:r>
      <w:r w:rsidRPr="00332941">
        <w:rPr>
          <w:rFonts w:ascii="SimSun" w:eastAsia="SimSun" w:hAnsi="SimSun"/>
          <w:sz w:val="20"/>
          <w:lang w:val="en"/>
        </w:rPr>
        <w:t>"</w:t>
      </w:r>
      <w:r w:rsidR="00E06D0A" w:rsidRPr="00332941">
        <w:rPr>
          <w:rFonts w:ascii="SimSun" w:eastAsia="SimSun" w:hAnsi="SimSun"/>
          <w:sz w:val="20"/>
          <w:lang w:val="en"/>
        </w:rPr>
        <w:t>https://data.nga.gov/art/</w:t>
      </w:r>
      <w:r w:rsidR="007246B9">
        <w:rPr>
          <w:rFonts w:ascii="SimSun" w:eastAsia="SimSun" w:hAnsi="SimSun"/>
          <w:sz w:val="20"/>
          <w:lang w:val="en"/>
        </w:rPr>
        <w:t>tms/</w:t>
      </w:r>
      <w:r w:rsidR="00E06D0A" w:rsidRPr="00332941">
        <w:rPr>
          <w:rFonts w:ascii="SimSun" w:eastAsia="SimSun" w:hAnsi="SimSun"/>
          <w:sz w:val="20"/>
          <w:lang w:val="en"/>
        </w:rPr>
        <w:t>objects/1138.json</w:t>
      </w:r>
      <w:r w:rsidRPr="00332941">
        <w:rPr>
          <w:rFonts w:ascii="SimSun" w:eastAsia="SimSun" w:hAnsi="SimSun"/>
          <w:sz w:val="20"/>
          <w:lang w:val="en"/>
        </w:rPr>
        <w:t>"</w:t>
      </w:r>
      <w:r w:rsidR="00E06D0A" w:rsidRPr="00332941">
        <w:rPr>
          <w:rFonts w:ascii="SimSun" w:eastAsia="SimSun" w:hAnsi="SimSun"/>
          <w:sz w:val="20"/>
          <w:lang w:val="en"/>
        </w:rPr>
        <w:t>,</w:t>
      </w:r>
    </w:p>
    <w:p w14:paraId="1B752BDD" w14:textId="3E606CC4" w:rsidR="00E06D0A" w:rsidRPr="00332941" w:rsidRDefault="00E06D0A" w:rsidP="00332941">
      <w:pPr>
        <w:ind w:firstLine="720"/>
        <w:rPr>
          <w:rFonts w:ascii="SimSun" w:eastAsia="SimSun" w:hAnsi="SimSun"/>
          <w:sz w:val="20"/>
          <w:lang w:val="en"/>
        </w:rPr>
      </w:pPr>
    </w:p>
    <w:p w14:paraId="5CC4D95E" w14:textId="0735CDAB" w:rsidR="00E55ADF" w:rsidRPr="007123F7" w:rsidRDefault="00E55ADF" w:rsidP="00E55ADF">
      <w:pPr>
        <w:rPr>
          <w:rFonts w:ascii="SimSun" w:eastAsia="SimSun" w:hAnsi="SimSun"/>
          <w:sz w:val="20"/>
          <w:lang w:val="en"/>
        </w:rPr>
      </w:pPr>
      <w:r>
        <w:rPr>
          <w:rFonts w:ascii="SimSun" w:eastAsia="SimSun" w:hAnsi="SimSun"/>
          <w:sz w:val="20"/>
          <w:lang w:val="en"/>
        </w:rPr>
        <w:tab/>
      </w:r>
      <w:r w:rsidRPr="007123F7">
        <w:rPr>
          <w:rFonts w:ascii="SimSun" w:eastAsia="SimSun" w:hAnsi="SimSun"/>
          <w:sz w:val="20"/>
          <w:lang w:val="en"/>
        </w:rPr>
        <w:t>"record": {</w:t>
      </w:r>
    </w:p>
    <w:p w14:paraId="06D3C2AB" w14:textId="0FBF1B04" w:rsidR="00E55ADF" w:rsidRDefault="00CE767A" w:rsidP="00E55ADF">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t>"namespace": "cultObj</w:t>
      </w:r>
      <w:r w:rsidR="00E55ADF" w:rsidRPr="007123F7">
        <w:rPr>
          <w:rFonts w:ascii="SimSun" w:eastAsia="SimSun" w:hAnsi="SimSun"/>
          <w:sz w:val="20"/>
          <w:lang w:val="en"/>
        </w:rPr>
        <w:t>",</w:t>
      </w:r>
    </w:p>
    <w:p w14:paraId="32354BBB" w14:textId="659C94F0" w:rsidR="00DC737D" w:rsidRPr="007123F7" w:rsidRDefault="00DC737D" w:rsidP="00AF71DE">
      <w:pPr>
        <w:ind w:left="720" w:firstLine="720"/>
        <w:rPr>
          <w:rFonts w:ascii="SimSun" w:eastAsia="SimSun" w:hAnsi="SimSun"/>
          <w:sz w:val="20"/>
          <w:lang w:val="en"/>
        </w:rPr>
      </w:pPr>
      <w:r>
        <w:rPr>
          <w:rFonts w:ascii="SimSun" w:eastAsia="SimSun" w:hAnsi="SimSun"/>
          <w:sz w:val="20"/>
          <w:lang w:val="en"/>
        </w:rPr>
        <w:t>"source": "tms</w:t>
      </w:r>
      <w:r w:rsidRPr="007123F7">
        <w:rPr>
          <w:rFonts w:ascii="SimSun" w:eastAsia="SimSun" w:hAnsi="SimSun"/>
          <w:sz w:val="20"/>
          <w:lang w:val="en"/>
        </w:rPr>
        <w:t>"</w:t>
      </w:r>
      <w:r>
        <w:rPr>
          <w:rFonts w:ascii="SimSun" w:eastAsia="SimSun" w:hAnsi="SimSun"/>
          <w:sz w:val="20"/>
          <w:lang w:val="en"/>
        </w:rPr>
        <w:t>,</w:t>
      </w:r>
    </w:p>
    <w:p w14:paraId="04DFD398" w14:textId="7E4C0BFD" w:rsidR="00E55ADF" w:rsidRPr="007123F7" w:rsidRDefault="00E55ADF" w:rsidP="00E55ADF">
      <w:pPr>
        <w:rPr>
          <w:rFonts w:ascii="SimSun" w:eastAsia="SimSun" w:hAnsi="SimSun"/>
          <w:sz w:val="20"/>
          <w:lang w:val="en"/>
        </w:rPr>
      </w:pPr>
      <w:r w:rsidRPr="007123F7">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"id": 1138,</w:t>
      </w:r>
    </w:p>
    <w:p w14:paraId="19C52DE9" w14:textId="4674F51A" w:rsidR="00E55ADF" w:rsidRPr="007123F7" w:rsidRDefault="00E55ADF" w:rsidP="00E55ADF">
      <w:pPr>
        <w:rPr>
          <w:rFonts w:ascii="SimSun" w:eastAsia="SimSun" w:hAnsi="SimSun"/>
          <w:sz w:val="20"/>
          <w:lang w:val="en"/>
        </w:rPr>
      </w:pPr>
      <w:r>
        <w:rPr>
          <w:rFonts w:ascii="SimSun" w:eastAsia="SimSun" w:hAnsi="SimSun"/>
          <w:sz w:val="20"/>
          <w:lang w:val="en"/>
        </w:rPr>
        <w:tab/>
      </w:r>
      <w:r w:rsidRPr="007123F7">
        <w:rPr>
          <w:rFonts w:ascii="SimSun" w:eastAsia="SimSun" w:hAnsi="SimSun"/>
          <w:sz w:val="20"/>
          <w:lang w:val="en"/>
        </w:rPr>
        <w:tab/>
        <w:t>"classification": "painting",</w:t>
      </w:r>
    </w:p>
    <w:p w14:paraId="3C7F0642" w14:textId="0FEBBA98" w:rsidR="00E55ADF" w:rsidRPr="007123F7" w:rsidRDefault="00E55ADF" w:rsidP="00E55ADF">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"title": "The Feast of the Gods",</w:t>
      </w:r>
    </w:p>
    <w:p w14:paraId="701FD7CF" w14:textId="14397A97" w:rsidR="00E55ADF" w:rsidRPr="007123F7" w:rsidRDefault="00E55ADF" w:rsidP="00E55ADF">
      <w:pPr>
        <w:rPr>
          <w:rFonts w:ascii="SimSun" w:eastAsia="SimSun" w:hAnsi="SimSun"/>
          <w:sz w:val="20"/>
          <w:lang w:val="en"/>
        </w:rPr>
      </w:pPr>
      <w:r>
        <w:rPr>
          <w:rFonts w:ascii="SimSun" w:eastAsia="SimSun" w:hAnsi="SimSun"/>
          <w:sz w:val="20"/>
          <w:lang w:val="en"/>
        </w:rPr>
        <w:tab/>
      </w:r>
      <w:r w:rsidRPr="007123F7">
        <w:rPr>
          <w:rFonts w:ascii="SimSun" w:eastAsia="SimSun" w:hAnsi="SimSun"/>
          <w:sz w:val="20"/>
          <w:lang w:val="en"/>
        </w:rPr>
        <w:tab/>
      </w:r>
      <w:r w:rsidR="00AF1BCF" w:rsidRPr="007123F7">
        <w:rPr>
          <w:rFonts w:ascii="SimSun" w:eastAsia="SimSun" w:hAnsi="SimSun"/>
          <w:sz w:val="20"/>
          <w:lang w:val="en"/>
        </w:rPr>
        <w:t>"artistName</w:t>
      </w:r>
      <w:r w:rsidR="00AF1BCF">
        <w:rPr>
          <w:rFonts w:ascii="SimSun" w:eastAsia="SimSun" w:hAnsi="SimSun"/>
          <w:sz w:val="20"/>
          <w:lang w:val="en"/>
        </w:rPr>
        <w:t>s</w:t>
      </w:r>
      <w:r w:rsidR="00AF1BCF" w:rsidRPr="007123F7">
        <w:rPr>
          <w:rFonts w:ascii="SimSun" w:eastAsia="SimSun" w:hAnsi="SimSun"/>
          <w:sz w:val="20"/>
          <w:lang w:val="en"/>
        </w:rPr>
        <w:t>": "Bellini, Giovanni</w:t>
      </w:r>
      <w:r w:rsidR="00AF1BCF">
        <w:rPr>
          <w:rFonts w:ascii="SimSun" w:eastAsia="SimSun" w:hAnsi="SimSun"/>
          <w:sz w:val="20"/>
          <w:lang w:val="en"/>
        </w:rPr>
        <w:t xml:space="preserve"> (artist); </w:t>
      </w:r>
      <w:r w:rsidR="00AF1BCF" w:rsidRPr="007123F7">
        <w:rPr>
          <w:rFonts w:ascii="SimSun" w:eastAsia="SimSun" w:hAnsi="SimSun"/>
          <w:sz w:val="20"/>
          <w:lang w:val="en"/>
        </w:rPr>
        <w:t>Titian</w:t>
      </w:r>
      <w:r w:rsidR="00AF1BCF">
        <w:rPr>
          <w:rFonts w:ascii="SimSun" w:eastAsia="SimSun" w:hAnsi="SimSun"/>
          <w:sz w:val="20"/>
          <w:lang w:val="en"/>
        </w:rPr>
        <w:t xml:space="preserve"> (artist)</w:t>
      </w:r>
      <w:r w:rsidR="00AF1BCF" w:rsidRPr="007123F7">
        <w:rPr>
          <w:rFonts w:ascii="SimSun" w:eastAsia="SimSun" w:hAnsi="SimSun"/>
          <w:sz w:val="20"/>
          <w:lang w:val="en"/>
        </w:rPr>
        <w:t>",</w:t>
      </w:r>
    </w:p>
    <w:p w14:paraId="727C903D" w14:textId="0EDD4BE6" w:rsidR="00E55ADF" w:rsidRPr="007123F7" w:rsidRDefault="00E55ADF" w:rsidP="00E55ADF">
      <w:pPr>
        <w:rPr>
          <w:rFonts w:ascii="SimSun" w:eastAsia="SimSun" w:hAnsi="SimSun"/>
          <w:sz w:val="20"/>
          <w:lang w:val="en"/>
        </w:rPr>
      </w:pPr>
      <w:r w:rsidRPr="007123F7">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"accessionNum": "1942.9.1",</w:t>
      </w:r>
    </w:p>
    <w:p w14:paraId="016AB5D9" w14:textId="724F4614" w:rsidR="00E55ADF" w:rsidRPr="007123F7" w:rsidRDefault="00E55ADF" w:rsidP="00E55ADF">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"displayDate": "1514 / 1529",</w:t>
      </w:r>
    </w:p>
    <w:p w14:paraId="4D799902" w14:textId="5AB56ADA" w:rsidR="00E55ADF" w:rsidRPr="007123F7" w:rsidRDefault="00E55ADF" w:rsidP="00E55ADF">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 xml:space="preserve">"location": </w:t>
      </w:r>
      <w:r w:rsidR="0055504D">
        <w:rPr>
          <w:rFonts w:ascii="SimSun" w:eastAsia="SimSun" w:hAnsi="SimSun"/>
          <w:sz w:val="20"/>
          <w:lang w:val="en"/>
        </w:rPr>
        <w:t>[</w:t>
      </w:r>
      <w:r w:rsidR="0055504D" w:rsidRPr="007123F7">
        <w:rPr>
          <w:rFonts w:ascii="SimSun" w:eastAsia="SimSun" w:hAnsi="SimSun"/>
          <w:sz w:val="20"/>
          <w:lang w:val="en"/>
        </w:rPr>
        <w:t>"</w:t>
      </w:r>
      <w:r w:rsidR="0055504D">
        <w:rPr>
          <w:rFonts w:ascii="SimSun" w:eastAsia="SimSun" w:hAnsi="SimSun"/>
          <w:sz w:val="20"/>
          <w:lang w:val="en"/>
        </w:rPr>
        <w:t>1942.9.1 – West Building Main Floor Gallery 12</w:t>
      </w:r>
      <w:r w:rsidR="0055504D" w:rsidRPr="007123F7">
        <w:rPr>
          <w:rFonts w:ascii="SimSun" w:eastAsia="SimSun" w:hAnsi="SimSun"/>
          <w:sz w:val="20"/>
          <w:lang w:val="en"/>
        </w:rPr>
        <w:t>"</w:t>
      </w:r>
      <w:r w:rsidR="0055504D">
        <w:rPr>
          <w:rFonts w:ascii="SimSun" w:eastAsia="SimSun" w:hAnsi="SimSun"/>
          <w:sz w:val="20"/>
          <w:lang w:val="en"/>
        </w:rPr>
        <w:t>]</w:t>
      </w:r>
      <w:r w:rsidR="0055504D" w:rsidRPr="007123F7">
        <w:rPr>
          <w:rFonts w:ascii="SimSun" w:eastAsia="SimSun" w:hAnsi="SimSun"/>
          <w:sz w:val="20"/>
          <w:lang w:val="en"/>
        </w:rPr>
        <w:t>,</w:t>
      </w:r>
    </w:p>
    <w:p w14:paraId="70F0658B" w14:textId="514A0F7A" w:rsidR="00E55ADF" w:rsidRPr="007123F7" w:rsidRDefault="00E55ADF" w:rsidP="00E55ADF">
      <w:pPr>
        <w:rPr>
          <w:rFonts w:ascii="SimSun" w:eastAsia="SimSun" w:hAnsi="SimSun"/>
          <w:sz w:val="20"/>
          <w:lang w:val="en"/>
        </w:rPr>
      </w:pPr>
      <w:r w:rsidRPr="007123F7">
        <w:rPr>
          <w:rFonts w:ascii="SimSun" w:eastAsia="SimSun" w:hAnsi="SimSun"/>
          <w:sz w:val="20"/>
          <w:lang w:val="en"/>
        </w:rPr>
        <w:tab/>
      </w:r>
      <w:r w:rsidR="008F0B75">
        <w:rPr>
          <w:rFonts w:ascii="SimSun" w:eastAsia="SimSun" w:hAnsi="SimSun"/>
          <w:sz w:val="20"/>
          <w:lang w:val="en"/>
        </w:rPr>
        <w:tab/>
        <w:t>"references": [</w:t>
      </w:r>
    </w:p>
    <w:p w14:paraId="51746C39" w14:textId="03D1A12F" w:rsidR="00E55ADF" w:rsidRPr="007123F7" w:rsidRDefault="00E55ADF" w:rsidP="00E55ADF">
      <w:pPr>
        <w:rPr>
          <w:rFonts w:ascii="SimSun" w:eastAsia="SimSun" w:hAnsi="SimSun"/>
          <w:sz w:val="20"/>
          <w:lang w:val="en"/>
        </w:rPr>
      </w:pPr>
      <w:r w:rsidRPr="007123F7">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ab/>
      </w:r>
      <w:r w:rsidR="008F0B75">
        <w:rPr>
          <w:rFonts w:ascii="SimSun" w:eastAsia="SimSun" w:hAnsi="SimSun"/>
          <w:sz w:val="20"/>
          <w:lang w:val="en"/>
        </w:rPr>
        <w:t>{</w:t>
      </w:r>
      <w:r w:rsidR="00332941">
        <w:rPr>
          <w:rFonts w:ascii="SimSun" w:eastAsia="SimSun" w:hAnsi="SimSun"/>
          <w:sz w:val="20"/>
          <w:lang w:val="en"/>
        </w:rPr>
        <w:tab/>
      </w:r>
      <w:r w:rsidRPr="007123F7">
        <w:rPr>
          <w:rFonts w:ascii="SimSun" w:eastAsia="SimSun" w:hAnsi="SimSun"/>
          <w:sz w:val="20"/>
          <w:lang w:val="en"/>
        </w:rPr>
        <w:t>"predicate": "hasPrimaryDepiction",</w:t>
      </w:r>
    </w:p>
    <w:p w14:paraId="7A68A1BE" w14:textId="6ACADEC8" w:rsidR="00E55ADF" w:rsidRPr="007123F7" w:rsidRDefault="00E55ADF" w:rsidP="00E55ADF">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sidR="00332941">
        <w:rPr>
          <w:rFonts w:ascii="SimSun" w:eastAsia="SimSun" w:hAnsi="SimSun"/>
          <w:sz w:val="20"/>
          <w:lang w:val="en"/>
        </w:rPr>
        <w:tab/>
      </w:r>
      <w:r w:rsidRPr="007123F7">
        <w:rPr>
          <w:rFonts w:ascii="SimSun" w:eastAsia="SimSun" w:hAnsi="SimSun"/>
          <w:sz w:val="20"/>
          <w:lang w:val="en"/>
        </w:rPr>
        <w:t>"object": {</w:t>
      </w:r>
    </w:p>
    <w:p w14:paraId="1B11EA77" w14:textId="1C214BBD" w:rsidR="00E55ADF" w:rsidRDefault="00E55ADF" w:rsidP="00E55ADF">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r>
      <w:r w:rsidR="00332941">
        <w:rPr>
          <w:rFonts w:ascii="SimSun" w:eastAsia="SimSun" w:hAnsi="SimSun"/>
          <w:sz w:val="20"/>
          <w:lang w:val="en"/>
        </w:rPr>
        <w:tab/>
      </w:r>
      <w:r w:rsidR="00332941">
        <w:rPr>
          <w:rFonts w:ascii="SimSun" w:eastAsia="SimSun" w:hAnsi="SimSun"/>
          <w:sz w:val="20"/>
          <w:lang w:val="en"/>
        </w:rPr>
        <w:tab/>
      </w:r>
      <w:r w:rsidRPr="007123F7">
        <w:rPr>
          <w:rFonts w:ascii="SimSun" w:eastAsia="SimSun" w:hAnsi="SimSun"/>
          <w:sz w:val="20"/>
          <w:lang w:val="en"/>
        </w:rPr>
        <w:t>"namespace": "image",</w:t>
      </w:r>
    </w:p>
    <w:p w14:paraId="4FD18015" w14:textId="2B08316F" w:rsidR="00DB1B9C" w:rsidRDefault="00DB1B9C" w:rsidP="00AF71DE">
      <w:pPr>
        <w:ind w:left="2880" w:firstLine="720"/>
        <w:rPr>
          <w:rFonts w:ascii="SimSun" w:eastAsia="SimSun" w:hAnsi="SimSun"/>
          <w:sz w:val="20"/>
          <w:lang w:val="en"/>
        </w:rPr>
      </w:pPr>
      <w:r>
        <w:rPr>
          <w:rFonts w:ascii="SimSun" w:eastAsia="SimSun" w:hAnsi="SimSun"/>
          <w:sz w:val="20"/>
          <w:lang w:val="en"/>
        </w:rPr>
        <w:t>"source": "intranet</w:t>
      </w:r>
      <w:r w:rsidRPr="007123F7">
        <w:rPr>
          <w:rFonts w:ascii="SimSun" w:eastAsia="SimSun" w:hAnsi="SimSun"/>
          <w:sz w:val="20"/>
          <w:lang w:val="en"/>
        </w:rPr>
        <w:t>"</w:t>
      </w:r>
      <w:r>
        <w:rPr>
          <w:rFonts w:ascii="SimSun" w:eastAsia="SimSun" w:hAnsi="SimSun"/>
          <w:sz w:val="20"/>
          <w:lang w:val="en"/>
        </w:rPr>
        <w:t>,</w:t>
      </w:r>
    </w:p>
    <w:p w14:paraId="566842B4" w14:textId="02DB3BBF" w:rsidR="00F01040" w:rsidRPr="007123F7" w:rsidRDefault="00F01040" w:rsidP="00AF71DE">
      <w:pPr>
        <w:ind w:left="2880" w:firstLine="720"/>
        <w:rPr>
          <w:rFonts w:ascii="SimSun" w:eastAsia="SimSun" w:hAnsi="SimSun"/>
          <w:sz w:val="20"/>
          <w:lang w:val="en"/>
        </w:rPr>
      </w:pPr>
      <w:r>
        <w:rPr>
          <w:rFonts w:ascii="SimSun" w:eastAsia="SimSun" w:hAnsi="SimSun"/>
          <w:sz w:val="20"/>
          <w:lang w:val="en"/>
        </w:rPr>
        <w:t>"classification": "photography</w:t>
      </w:r>
      <w:r w:rsidRPr="007123F7">
        <w:rPr>
          <w:rFonts w:ascii="SimSun" w:eastAsia="SimSun" w:hAnsi="SimSun"/>
          <w:sz w:val="20"/>
          <w:lang w:val="en"/>
        </w:rPr>
        <w:t>"</w:t>
      </w:r>
      <w:r>
        <w:rPr>
          <w:rFonts w:ascii="SimSun" w:eastAsia="SimSun" w:hAnsi="SimSun"/>
          <w:sz w:val="20"/>
          <w:lang w:val="en"/>
        </w:rPr>
        <w:t>,</w:t>
      </w:r>
    </w:p>
    <w:p w14:paraId="195C9533" w14:textId="373D90EE" w:rsidR="00E55ADF" w:rsidRDefault="00E55ADF" w:rsidP="00E55ADF">
      <w:pPr>
        <w:rPr>
          <w:ins w:id="72" w:author="Beaudet, David" w:date="2016-08-02T09:34:00Z"/>
          <w:rFonts w:ascii="SimSun" w:eastAsia="SimSun" w:hAnsi="SimSun"/>
          <w:sz w:val="20"/>
          <w:lang w:val="en"/>
        </w:rPr>
      </w:pPr>
      <w:r>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r>
      <w:r w:rsidR="00332941">
        <w:rPr>
          <w:rFonts w:ascii="SimSun" w:eastAsia="SimSun" w:hAnsi="SimSun"/>
          <w:sz w:val="20"/>
          <w:lang w:val="en"/>
        </w:rPr>
        <w:tab/>
      </w:r>
      <w:r w:rsidRPr="007123F7">
        <w:rPr>
          <w:rFonts w:ascii="SimSun" w:eastAsia="SimSun" w:hAnsi="SimSun"/>
          <w:sz w:val="20"/>
          <w:lang w:val="en"/>
        </w:rPr>
        <w:t>"id": "</w:t>
      </w:r>
      <w:r w:rsidR="00E268A7" w:rsidRPr="00E268A7">
        <w:rPr>
          <w:rFonts w:ascii="SimSun" w:eastAsia="SimSun" w:hAnsi="SimSun"/>
          <w:sz w:val="20"/>
          <w:lang w:val="en"/>
        </w:rPr>
        <w:t>d63a8ffd-bdac-498c-b861-a53e11989cef</w:t>
      </w:r>
      <w:r w:rsidRPr="007123F7">
        <w:rPr>
          <w:rFonts w:ascii="SimSun" w:eastAsia="SimSun" w:hAnsi="SimSun"/>
          <w:sz w:val="20"/>
          <w:lang w:val="en"/>
        </w:rPr>
        <w:t>"</w:t>
      </w:r>
    </w:p>
    <w:p w14:paraId="131E915F" w14:textId="2E9918B9" w:rsidR="00756170" w:rsidRPr="007123F7" w:rsidRDefault="00756170">
      <w:pPr>
        <w:ind w:left="2880" w:firstLine="720"/>
        <w:rPr>
          <w:rFonts w:ascii="SimSun" w:eastAsia="SimSun" w:hAnsi="SimSun"/>
          <w:sz w:val="20"/>
          <w:lang w:val="en"/>
        </w:rPr>
        <w:pPrChange w:id="73" w:author="Beaudet, David" w:date="2016-08-02T09:34:00Z">
          <w:pPr/>
        </w:pPrChange>
      </w:pPr>
      <w:ins w:id="74" w:author="Beaudet, David" w:date="2016-08-02T09:34:00Z">
        <w:r w:rsidRPr="007123F7">
          <w:rPr>
            <w:rFonts w:ascii="SimSun" w:eastAsia="SimSun" w:hAnsi="SimSun"/>
            <w:sz w:val="20"/>
            <w:lang w:val="en"/>
          </w:rPr>
          <w:t>"</w:t>
        </w:r>
        <w:r>
          <w:rPr>
            <w:rFonts w:ascii="SimSun" w:eastAsia="SimSun" w:hAnsi="SimSun"/>
            <w:sz w:val="20"/>
            <w:lang w:val="en"/>
          </w:rPr>
          <w:t>fingerprint</w:t>
        </w:r>
        <w:r w:rsidRPr="007123F7">
          <w:rPr>
            <w:rFonts w:ascii="SimSun" w:eastAsia="SimSun" w:hAnsi="SimSun"/>
            <w:sz w:val="20"/>
            <w:lang w:val="en"/>
          </w:rPr>
          <w:t>": "</w:t>
        </w:r>
        <w:r w:rsidRPr="00E268A7">
          <w:rPr>
            <w:rFonts w:ascii="SimSun" w:eastAsia="SimSun" w:hAnsi="SimSun"/>
            <w:sz w:val="20"/>
            <w:lang w:val="en"/>
          </w:rPr>
          <w:t>bdacd63a8ffd498cb861a53e11989cef</w:t>
        </w:r>
        <w:r w:rsidRPr="007123F7">
          <w:rPr>
            <w:rFonts w:ascii="SimSun" w:eastAsia="SimSun" w:hAnsi="SimSun"/>
            <w:sz w:val="20"/>
            <w:lang w:val="en"/>
          </w:rPr>
          <w:t>"</w:t>
        </w:r>
      </w:ins>
    </w:p>
    <w:p w14:paraId="52F43927" w14:textId="77777777" w:rsidR="00332941" w:rsidRDefault="00E55ADF" w:rsidP="00E55ADF">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r>
      <w:r w:rsidR="00332941">
        <w:rPr>
          <w:rFonts w:ascii="SimSun" w:eastAsia="SimSun" w:hAnsi="SimSun"/>
          <w:sz w:val="20"/>
          <w:lang w:val="en"/>
        </w:rPr>
        <w:tab/>
      </w:r>
      <w:r w:rsidRPr="007123F7">
        <w:rPr>
          <w:rFonts w:ascii="SimSun" w:eastAsia="SimSun" w:hAnsi="SimSun"/>
          <w:sz w:val="20"/>
          <w:lang w:val="en"/>
        </w:rPr>
        <w:t>}</w:t>
      </w:r>
    </w:p>
    <w:p w14:paraId="0FD48153" w14:textId="7E415F83" w:rsidR="00E55ADF" w:rsidRDefault="00332941" w:rsidP="00332941">
      <w:pPr>
        <w:ind w:left="1440" w:firstLine="720"/>
        <w:rPr>
          <w:rFonts w:ascii="SimSun" w:eastAsia="SimSun" w:hAnsi="SimSun"/>
          <w:sz w:val="20"/>
          <w:lang w:val="en"/>
        </w:rPr>
      </w:pPr>
      <w:r>
        <w:rPr>
          <w:rFonts w:ascii="SimSun" w:eastAsia="SimSun" w:hAnsi="SimSun"/>
          <w:sz w:val="20"/>
          <w:lang w:val="en"/>
        </w:rPr>
        <w:t>},</w:t>
      </w:r>
    </w:p>
    <w:p w14:paraId="59C62720" w14:textId="5FA13F24" w:rsidR="00E55ADF" w:rsidRPr="007123F7" w:rsidRDefault="00332941" w:rsidP="00332941">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t>{</w:t>
      </w:r>
      <w:r>
        <w:rPr>
          <w:rFonts w:ascii="SimSun" w:eastAsia="SimSun" w:hAnsi="SimSun"/>
          <w:sz w:val="20"/>
          <w:lang w:val="en"/>
        </w:rPr>
        <w:tab/>
      </w:r>
      <w:r w:rsidR="00E55ADF" w:rsidRPr="007123F7">
        <w:rPr>
          <w:rFonts w:ascii="SimSun" w:eastAsia="SimSun" w:hAnsi="SimSun"/>
          <w:sz w:val="20"/>
          <w:lang w:val="en"/>
        </w:rPr>
        <w:t>"predicate": "</w:t>
      </w:r>
      <w:r w:rsidR="00E55ADF">
        <w:rPr>
          <w:rFonts w:ascii="SimSun" w:eastAsia="SimSun" w:hAnsi="SimSun"/>
          <w:sz w:val="20"/>
          <w:lang w:val="en"/>
        </w:rPr>
        <w:t>hasChild</w:t>
      </w:r>
      <w:r w:rsidR="00E55ADF" w:rsidRPr="007123F7">
        <w:rPr>
          <w:rFonts w:ascii="SimSun" w:eastAsia="SimSun" w:hAnsi="SimSun"/>
          <w:sz w:val="20"/>
          <w:lang w:val="en"/>
        </w:rPr>
        <w:t>",</w:t>
      </w:r>
    </w:p>
    <w:p w14:paraId="21D7E17A" w14:textId="480021EB" w:rsidR="00E55ADF" w:rsidRPr="007123F7" w:rsidRDefault="00332941" w:rsidP="00E55ADF">
      <w:pPr>
        <w:rPr>
          <w:rFonts w:ascii="SimSun" w:eastAsia="SimSun" w:hAnsi="SimSun"/>
          <w:sz w:val="20"/>
          <w:lang w:val="en"/>
        </w:rPr>
      </w:pPr>
      <w:r>
        <w:rPr>
          <w:rFonts w:ascii="SimSun" w:eastAsia="SimSun" w:hAnsi="SimSun"/>
          <w:sz w:val="20"/>
          <w:lang w:val="en"/>
        </w:rPr>
        <w:tab/>
      </w:r>
      <w:r w:rsidR="00E55ADF" w:rsidRPr="007123F7">
        <w:rPr>
          <w:rFonts w:ascii="SimSun" w:eastAsia="SimSun" w:hAnsi="SimSun"/>
          <w:sz w:val="20"/>
          <w:lang w:val="en"/>
        </w:rPr>
        <w:tab/>
      </w:r>
      <w:r w:rsidR="00E55ADF" w:rsidRPr="007123F7">
        <w:rPr>
          <w:rFonts w:ascii="SimSun" w:eastAsia="SimSun" w:hAnsi="SimSun"/>
          <w:sz w:val="20"/>
          <w:lang w:val="en"/>
        </w:rPr>
        <w:tab/>
      </w:r>
      <w:r w:rsidR="008F0B75">
        <w:rPr>
          <w:rFonts w:ascii="SimSun" w:eastAsia="SimSun" w:hAnsi="SimSun"/>
          <w:sz w:val="20"/>
          <w:lang w:val="en"/>
        </w:rPr>
        <w:tab/>
      </w:r>
      <w:r w:rsidR="00E55ADF" w:rsidRPr="007123F7">
        <w:rPr>
          <w:rFonts w:ascii="SimSun" w:eastAsia="SimSun" w:hAnsi="SimSun"/>
          <w:sz w:val="20"/>
          <w:lang w:val="en"/>
        </w:rPr>
        <w:t>"object": {</w:t>
      </w:r>
    </w:p>
    <w:p w14:paraId="71F1B98B" w14:textId="4822060B" w:rsidR="00E55ADF" w:rsidRDefault="00E55ADF" w:rsidP="00E55ADF">
      <w:pPr>
        <w:rPr>
          <w:rFonts w:ascii="SimSun" w:eastAsia="SimSun" w:hAnsi="SimSun"/>
          <w:sz w:val="20"/>
          <w:lang w:val="en"/>
        </w:rPr>
      </w:pPr>
      <w:r w:rsidRPr="007123F7">
        <w:rPr>
          <w:rFonts w:ascii="SimSun" w:eastAsia="SimSun" w:hAnsi="SimSun"/>
          <w:sz w:val="20"/>
          <w:lang w:val="en"/>
        </w:rPr>
        <w:tab/>
      </w:r>
      <w:r w:rsidR="00332941">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r>
      <w:r w:rsidR="008F0B75">
        <w:rPr>
          <w:rFonts w:ascii="SimSun" w:eastAsia="SimSun" w:hAnsi="SimSun"/>
          <w:sz w:val="20"/>
          <w:lang w:val="en"/>
        </w:rPr>
        <w:tab/>
      </w:r>
      <w:r w:rsidRPr="007123F7">
        <w:rPr>
          <w:rFonts w:ascii="SimSun" w:eastAsia="SimSun" w:hAnsi="SimSun"/>
          <w:sz w:val="20"/>
          <w:lang w:val="en"/>
        </w:rPr>
        <w:t>"namespace": "</w:t>
      </w:r>
      <w:r>
        <w:rPr>
          <w:rFonts w:ascii="SimSun" w:eastAsia="SimSun" w:hAnsi="SimSun"/>
          <w:sz w:val="20"/>
          <w:lang w:val="en"/>
        </w:rPr>
        <w:t>cultObj</w:t>
      </w:r>
      <w:r w:rsidRPr="007123F7">
        <w:rPr>
          <w:rFonts w:ascii="SimSun" w:eastAsia="SimSun" w:hAnsi="SimSun"/>
          <w:sz w:val="20"/>
          <w:lang w:val="en"/>
        </w:rPr>
        <w:t>",</w:t>
      </w:r>
    </w:p>
    <w:p w14:paraId="4417DACF" w14:textId="430AA390" w:rsidR="00DC737D" w:rsidRPr="007123F7" w:rsidRDefault="00DC737D" w:rsidP="00AF71DE">
      <w:pPr>
        <w:ind w:left="2880" w:firstLine="720"/>
        <w:rPr>
          <w:rFonts w:ascii="SimSun" w:eastAsia="SimSun" w:hAnsi="SimSun"/>
          <w:sz w:val="20"/>
          <w:lang w:val="en"/>
        </w:rPr>
      </w:pPr>
      <w:r>
        <w:rPr>
          <w:rFonts w:ascii="SimSun" w:eastAsia="SimSun" w:hAnsi="SimSun"/>
          <w:sz w:val="20"/>
          <w:lang w:val="en"/>
        </w:rPr>
        <w:t>"source": "tms</w:t>
      </w:r>
      <w:r w:rsidRPr="007123F7">
        <w:rPr>
          <w:rFonts w:ascii="SimSun" w:eastAsia="SimSun" w:hAnsi="SimSun"/>
          <w:sz w:val="20"/>
          <w:lang w:val="en"/>
        </w:rPr>
        <w:t>"</w:t>
      </w:r>
      <w:r>
        <w:rPr>
          <w:rFonts w:ascii="SimSun" w:eastAsia="SimSun" w:hAnsi="SimSun"/>
          <w:sz w:val="20"/>
          <w:lang w:val="en"/>
        </w:rPr>
        <w:t>,</w:t>
      </w:r>
    </w:p>
    <w:p w14:paraId="6167FA7C" w14:textId="5C4EAD62" w:rsidR="00E55ADF" w:rsidRDefault="00E55ADF" w:rsidP="00E55ADF">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00332941">
        <w:rPr>
          <w:rFonts w:ascii="SimSun" w:eastAsia="SimSun" w:hAnsi="SimSun"/>
          <w:sz w:val="20"/>
          <w:lang w:val="en"/>
        </w:rPr>
        <w:tab/>
      </w:r>
      <w:r w:rsidRPr="007123F7">
        <w:rPr>
          <w:rFonts w:ascii="SimSun" w:eastAsia="SimSun" w:hAnsi="SimSun"/>
          <w:sz w:val="20"/>
          <w:lang w:val="en"/>
        </w:rPr>
        <w:tab/>
      </w:r>
      <w:r w:rsidR="008F0B75">
        <w:rPr>
          <w:rFonts w:ascii="SimSun" w:eastAsia="SimSun" w:hAnsi="SimSun"/>
          <w:sz w:val="20"/>
          <w:lang w:val="en"/>
        </w:rPr>
        <w:tab/>
      </w:r>
      <w:r w:rsidRPr="007123F7">
        <w:rPr>
          <w:rFonts w:ascii="SimSun" w:eastAsia="SimSun" w:hAnsi="SimSun"/>
          <w:sz w:val="20"/>
          <w:lang w:val="en"/>
        </w:rPr>
        <w:t>"id": "</w:t>
      </w:r>
      <w:r>
        <w:rPr>
          <w:rFonts w:ascii="SimSun" w:eastAsia="SimSun" w:hAnsi="SimSun"/>
          <w:sz w:val="20"/>
          <w:lang w:val="en"/>
        </w:rPr>
        <w:t>1234</w:t>
      </w:r>
      <w:r w:rsidRPr="007123F7">
        <w:rPr>
          <w:rFonts w:ascii="SimSun" w:eastAsia="SimSun" w:hAnsi="SimSun"/>
          <w:sz w:val="20"/>
          <w:lang w:val="en"/>
        </w:rPr>
        <w:t>"</w:t>
      </w:r>
      <w:r>
        <w:rPr>
          <w:rFonts w:ascii="SimSun" w:eastAsia="SimSun" w:hAnsi="SimSun"/>
          <w:sz w:val="20"/>
          <w:lang w:val="en"/>
        </w:rPr>
        <w:t>,</w:t>
      </w:r>
    </w:p>
    <w:p w14:paraId="6D0163F3" w14:textId="64874D2E" w:rsidR="00E55ADF" w:rsidRDefault="00E55ADF" w:rsidP="00E55ADF">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00332941">
        <w:rPr>
          <w:rFonts w:ascii="SimSun" w:eastAsia="SimSun" w:hAnsi="SimSun"/>
          <w:sz w:val="20"/>
          <w:lang w:val="en"/>
        </w:rPr>
        <w:tab/>
      </w:r>
      <w:r w:rsidR="008F0B75">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title</w:t>
      </w:r>
      <w:r w:rsidRPr="007123F7">
        <w:rPr>
          <w:rFonts w:ascii="SimSun" w:eastAsia="SimSun" w:hAnsi="SimSun"/>
          <w:sz w:val="20"/>
          <w:lang w:val="en"/>
        </w:rPr>
        <w:t>": "</w:t>
      </w:r>
      <w:r w:rsidR="00EE4DED">
        <w:rPr>
          <w:rFonts w:ascii="SimSun" w:eastAsia="SimSun" w:hAnsi="SimSun"/>
          <w:sz w:val="20"/>
          <w:lang w:val="en"/>
        </w:rPr>
        <w:t>Frame of The Feast of the Gods - F232.2134</w:t>
      </w:r>
      <w:r w:rsidRPr="007123F7">
        <w:rPr>
          <w:rFonts w:ascii="SimSun" w:eastAsia="SimSun" w:hAnsi="SimSun"/>
          <w:sz w:val="20"/>
          <w:lang w:val="en"/>
        </w:rPr>
        <w:t>"</w:t>
      </w:r>
      <w:r>
        <w:rPr>
          <w:rFonts w:ascii="SimSun" w:eastAsia="SimSun" w:hAnsi="SimSun"/>
          <w:sz w:val="20"/>
          <w:lang w:val="en"/>
        </w:rPr>
        <w:t>,</w:t>
      </w:r>
    </w:p>
    <w:p w14:paraId="6964599C" w14:textId="6090AF67" w:rsidR="00E55ADF" w:rsidRDefault="00E55ADF" w:rsidP="00332941">
      <w:pPr>
        <w:ind w:left="2880" w:firstLine="720"/>
        <w:rPr>
          <w:rFonts w:ascii="SimSun" w:eastAsia="SimSun" w:hAnsi="SimSun"/>
          <w:sz w:val="20"/>
          <w:lang w:val="en"/>
        </w:rPr>
      </w:pPr>
      <w:r w:rsidRPr="007123F7">
        <w:rPr>
          <w:rFonts w:ascii="SimSun" w:eastAsia="SimSun" w:hAnsi="SimSun"/>
          <w:sz w:val="20"/>
          <w:lang w:val="en"/>
        </w:rPr>
        <w:t>"</w:t>
      </w:r>
      <w:r w:rsidR="00EE4DED">
        <w:rPr>
          <w:rFonts w:ascii="SimSun" w:eastAsia="SimSun" w:hAnsi="SimSun"/>
          <w:sz w:val="20"/>
          <w:lang w:val="en"/>
        </w:rPr>
        <w:t>classification</w:t>
      </w:r>
      <w:r w:rsidRPr="007123F7">
        <w:rPr>
          <w:rFonts w:ascii="SimSun" w:eastAsia="SimSun" w:hAnsi="SimSun"/>
          <w:sz w:val="20"/>
          <w:lang w:val="en"/>
        </w:rPr>
        <w:t>": "</w:t>
      </w:r>
      <w:r w:rsidR="00EE4DED">
        <w:rPr>
          <w:rFonts w:ascii="SimSun" w:eastAsia="SimSun" w:hAnsi="SimSun"/>
          <w:sz w:val="20"/>
          <w:lang w:val="en"/>
        </w:rPr>
        <w:t>frame</w:t>
      </w:r>
      <w:r w:rsidRPr="007123F7">
        <w:rPr>
          <w:rFonts w:ascii="SimSun" w:eastAsia="SimSun" w:hAnsi="SimSun"/>
          <w:sz w:val="20"/>
          <w:lang w:val="en"/>
        </w:rPr>
        <w:t>"</w:t>
      </w:r>
      <w:r w:rsidR="00143556">
        <w:rPr>
          <w:rFonts w:ascii="SimSun" w:eastAsia="SimSun" w:hAnsi="SimSun"/>
          <w:sz w:val="20"/>
          <w:lang w:val="en"/>
        </w:rPr>
        <w:t>,</w:t>
      </w:r>
    </w:p>
    <w:p w14:paraId="29A5DB36" w14:textId="7CD12527" w:rsidR="00143556" w:rsidRPr="007123F7" w:rsidRDefault="00143556" w:rsidP="00143556">
      <w:pPr>
        <w:rPr>
          <w:rFonts w:ascii="SimSun" w:eastAsia="SimSun" w:hAnsi="SimSun"/>
          <w:sz w:val="20"/>
          <w:lang w:val="en"/>
        </w:rPr>
      </w:pPr>
      <w:r>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"artistName</w:t>
      </w:r>
      <w:r w:rsidR="00AF1BCF">
        <w:rPr>
          <w:rFonts w:ascii="SimSun" w:eastAsia="SimSun" w:hAnsi="SimSun"/>
          <w:sz w:val="20"/>
          <w:lang w:val="en"/>
        </w:rPr>
        <w:t>s</w:t>
      </w:r>
      <w:r w:rsidRPr="007123F7">
        <w:rPr>
          <w:rFonts w:ascii="SimSun" w:eastAsia="SimSun" w:hAnsi="SimSun"/>
          <w:sz w:val="20"/>
          <w:lang w:val="en"/>
        </w:rPr>
        <w:t>": "</w:t>
      </w:r>
      <w:r>
        <w:rPr>
          <w:rFonts w:ascii="SimSun" w:eastAsia="SimSun" w:hAnsi="SimSun"/>
          <w:sz w:val="20"/>
          <w:lang w:val="en"/>
        </w:rPr>
        <w:t>Franz Rafthouser</w:t>
      </w:r>
      <w:r w:rsidR="00AF1BCF">
        <w:rPr>
          <w:rFonts w:ascii="SimSun" w:eastAsia="SimSun" w:hAnsi="SimSun"/>
          <w:sz w:val="20"/>
          <w:lang w:val="en"/>
        </w:rPr>
        <w:t xml:space="preserve"> (painter)</w:t>
      </w:r>
      <w:r w:rsidRPr="007123F7">
        <w:rPr>
          <w:rFonts w:ascii="SimSun" w:eastAsia="SimSun" w:hAnsi="SimSun"/>
          <w:sz w:val="20"/>
          <w:lang w:val="en"/>
        </w:rPr>
        <w:t>",</w:t>
      </w:r>
    </w:p>
    <w:p w14:paraId="140F6C3A" w14:textId="4F88D629" w:rsidR="00143556" w:rsidRPr="007123F7" w:rsidRDefault="00143556" w:rsidP="00143556">
      <w:pPr>
        <w:rPr>
          <w:rFonts w:ascii="SimSun" w:eastAsia="SimSun" w:hAnsi="SimSun"/>
          <w:sz w:val="20"/>
          <w:lang w:val="en"/>
        </w:rPr>
      </w:pP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t>"accessionNum": "1942.9</w:t>
      </w:r>
      <w:r w:rsidRPr="007123F7">
        <w:rPr>
          <w:rFonts w:ascii="SimSun" w:eastAsia="SimSun" w:hAnsi="SimSun"/>
          <w:sz w:val="20"/>
          <w:lang w:val="en"/>
        </w:rPr>
        <w:t>.</w:t>
      </w:r>
      <w:r>
        <w:rPr>
          <w:rFonts w:ascii="SimSun" w:eastAsia="SimSun" w:hAnsi="SimSun"/>
          <w:sz w:val="20"/>
          <w:lang w:val="en"/>
        </w:rPr>
        <w:t>2</w:t>
      </w:r>
      <w:r w:rsidRPr="007123F7">
        <w:rPr>
          <w:rFonts w:ascii="SimSun" w:eastAsia="SimSun" w:hAnsi="SimSun"/>
          <w:sz w:val="20"/>
          <w:lang w:val="en"/>
        </w:rPr>
        <w:t>",</w:t>
      </w:r>
    </w:p>
    <w:p w14:paraId="2EB7B60D" w14:textId="2DDC97A7" w:rsidR="00143556" w:rsidRPr="007123F7" w:rsidDel="00756170" w:rsidRDefault="00143556" w:rsidP="00143556">
      <w:pPr>
        <w:rPr>
          <w:del w:id="75" w:author="Beaudet, David" w:date="2016-08-02T09:35:00Z"/>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"displayDate": "1</w:t>
      </w:r>
      <w:r>
        <w:rPr>
          <w:rFonts w:ascii="SimSun" w:eastAsia="SimSun" w:hAnsi="SimSun"/>
          <w:sz w:val="20"/>
          <w:lang w:val="en"/>
        </w:rPr>
        <w:t>7</w:t>
      </w:r>
      <w:r w:rsidRPr="007123F7">
        <w:rPr>
          <w:rFonts w:ascii="SimSun" w:eastAsia="SimSun" w:hAnsi="SimSun"/>
          <w:sz w:val="20"/>
          <w:lang w:val="en"/>
        </w:rPr>
        <w:t>29",</w:t>
      </w:r>
    </w:p>
    <w:p w14:paraId="46A91B7F" w14:textId="6570871F" w:rsidR="00143556" w:rsidRDefault="00143556" w:rsidP="00143556">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p>
    <w:p w14:paraId="77536BE4" w14:textId="30F58C8E" w:rsidR="008F0B75" w:rsidRDefault="008F0B75" w:rsidP="008F0B75">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00332941">
        <w:rPr>
          <w:rFonts w:ascii="SimSun" w:eastAsia="SimSun" w:hAnsi="SimSun"/>
          <w:sz w:val="20"/>
          <w:lang w:val="en"/>
        </w:rPr>
        <w:tab/>
      </w:r>
      <w:r>
        <w:rPr>
          <w:rFonts w:ascii="SimSun" w:eastAsia="SimSun" w:hAnsi="SimSun"/>
          <w:sz w:val="20"/>
          <w:lang w:val="en"/>
        </w:rPr>
        <w:t>}</w:t>
      </w:r>
    </w:p>
    <w:p w14:paraId="571DEF90" w14:textId="22AB6C6D" w:rsidR="00332941" w:rsidRDefault="00332941" w:rsidP="008F0B75">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t>}</w:t>
      </w:r>
    </w:p>
    <w:p w14:paraId="49CEAB16" w14:textId="5C1547C7" w:rsidR="00E55ADF" w:rsidRPr="007123F7" w:rsidRDefault="00332941" w:rsidP="00E55ADF">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sidR="008F0B75">
        <w:rPr>
          <w:rFonts w:ascii="SimSun" w:eastAsia="SimSun" w:hAnsi="SimSun"/>
          <w:sz w:val="20"/>
          <w:lang w:val="en"/>
        </w:rPr>
        <w:t>]</w:t>
      </w:r>
    </w:p>
    <w:p w14:paraId="188636AC" w14:textId="4D174292" w:rsidR="00E55ADF" w:rsidRDefault="00332941" w:rsidP="00E55ADF">
      <w:pPr>
        <w:rPr>
          <w:rFonts w:ascii="SimSun" w:eastAsia="SimSun" w:hAnsi="SimSun"/>
          <w:sz w:val="20"/>
          <w:lang w:val="en"/>
        </w:rPr>
      </w:pPr>
      <w:r>
        <w:rPr>
          <w:rFonts w:ascii="SimSun" w:eastAsia="SimSun" w:hAnsi="SimSun"/>
          <w:sz w:val="20"/>
          <w:lang w:val="en"/>
        </w:rPr>
        <w:tab/>
      </w:r>
      <w:r w:rsidR="00E55ADF" w:rsidRPr="007123F7">
        <w:rPr>
          <w:rFonts w:ascii="SimSun" w:eastAsia="SimSun" w:hAnsi="SimSun"/>
          <w:sz w:val="20"/>
          <w:lang w:val="en"/>
        </w:rPr>
        <w:t>}</w:t>
      </w:r>
      <w:r>
        <w:rPr>
          <w:rFonts w:ascii="SimSun" w:eastAsia="SimSun" w:hAnsi="SimSun"/>
          <w:sz w:val="20"/>
          <w:lang w:val="en"/>
        </w:rPr>
        <w:t>,</w:t>
      </w:r>
    </w:p>
    <w:p w14:paraId="43A1093E" w14:textId="491571CB" w:rsidR="00E06D0A" w:rsidRPr="00332941" w:rsidRDefault="00E06D0A" w:rsidP="00E06D0A">
      <w:pPr>
        <w:rPr>
          <w:rFonts w:ascii="SimSun" w:eastAsia="SimSun" w:hAnsi="SimSun"/>
          <w:sz w:val="20"/>
          <w:lang w:val="en"/>
        </w:rPr>
      </w:pPr>
      <w:r w:rsidRPr="00332941">
        <w:rPr>
          <w:rFonts w:ascii="SimSun" w:eastAsia="SimSun" w:hAnsi="SimSun"/>
          <w:sz w:val="20"/>
          <w:lang w:val="en"/>
        </w:rPr>
        <w:tab/>
        <w:t>"thumbnail" : "https://vm-imgrepo-tdp.nga.gov/public/objects/1/1/3/8/1138-primary-0-90x90.jpg"</w:t>
      </w:r>
    </w:p>
    <w:p w14:paraId="25240860" w14:textId="741852A1" w:rsidR="00E06D0A" w:rsidRPr="00332941" w:rsidRDefault="00E06D0A" w:rsidP="00E06D0A">
      <w:pPr>
        <w:rPr>
          <w:rFonts w:ascii="SimSun" w:eastAsia="SimSun" w:hAnsi="SimSun"/>
          <w:sz w:val="20"/>
          <w:lang w:val="en"/>
        </w:rPr>
      </w:pPr>
      <w:r w:rsidRPr="00332941">
        <w:rPr>
          <w:rFonts w:ascii="SimSun" w:eastAsia="SimSun" w:hAnsi="SimSun"/>
          <w:sz w:val="20"/>
          <w:lang w:val="en"/>
        </w:rPr>
        <w:t>}],</w:t>
      </w:r>
    </w:p>
    <w:p w14:paraId="72620025" w14:textId="3FA55806" w:rsidR="00E06D0A" w:rsidRPr="00332941" w:rsidRDefault="00E06D0A" w:rsidP="00E06D0A">
      <w:pPr>
        <w:rPr>
          <w:rFonts w:ascii="SimSun" w:eastAsia="SimSun" w:hAnsi="SimSun"/>
          <w:sz w:val="20"/>
          <w:lang w:val="en"/>
        </w:rPr>
      </w:pPr>
      <w:r w:rsidRPr="00332941">
        <w:rPr>
          <w:rFonts w:ascii="SimSun" w:eastAsia="SimSun" w:hAnsi="SimSun"/>
          <w:sz w:val="20"/>
          <w:lang w:val="en"/>
        </w:rPr>
        <w:t>"paging": {</w:t>
      </w:r>
    </w:p>
    <w:p w14:paraId="34AC9144" w14:textId="452EB971" w:rsidR="00E06D0A" w:rsidRPr="00332941" w:rsidRDefault="00E06D0A" w:rsidP="00E06D0A">
      <w:pPr>
        <w:rPr>
          <w:rFonts w:ascii="SimSun" w:eastAsia="SimSun" w:hAnsi="SimSun"/>
          <w:sz w:val="20"/>
          <w:lang w:val="en"/>
        </w:rPr>
      </w:pPr>
      <w:r w:rsidRPr="00332941">
        <w:rPr>
          <w:rFonts w:ascii="SimSun" w:eastAsia="SimSun" w:hAnsi="SimSun"/>
          <w:sz w:val="20"/>
          <w:lang w:val="en"/>
        </w:rPr>
        <w:tab/>
        <w:t>"limit": 1,</w:t>
      </w:r>
    </w:p>
    <w:p w14:paraId="5338A65B" w14:textId="77777777" w:rsidR="00332941" w:rsidRDefault="00332941" w:rsidP="00E06D0A">
      <w:pPr>
        <w:rPr>
          <w:rFonts w:ascii="SimSun" w:eastAsia="SimSun" w:hAnsi="SimSun"/>
          <w:sz w:val="20"/>
          <w:lang w:val="en"/>
        </w:rPr>
      </w:pPr>
      <w:r>
        <w:rPr>
          <w:rFonts w:ascii="SimSun" w:eastAsia="SimSun" w:hAnsi="SimSun"/>
          <w:sz w:val="20"/>
          <w:lang w:val="en"/>
        </w:rPr>
        <w:tab/>
        <w:t>"skip": 50,</w:t>
      </w:r>
    </w:p>
    <w:p w14:paraId="4C28C7F7" w14:textId="54411F01" w:rsidR="00E06D0A" w:rsidRPr="00332941" w:rsidRDefault="00E06D0A" w:rsidP="00332941">
      <w:pPr>
        <w:ind w:firstLine="720"/>
        <w:rPr>
          <w:rFonts w:ascii="SimSun" w:eastAsia="SimSun" w:hAnsi="SimSun"/>
          <w:sz w:val="20"/>
          <w:lang w:val="en"/>
        </w:rPr>
      </w:pPr>
      <w:r w:rsidRPr="00332941">
        <w:rPr>
          <w:rFonts w:ascii="SimSun" w:eastAsia="SimSun" w:hAnsi="SimSun"/>
          <w:sz w:val="20"/>
          <w:lang w:val="en"/>
        </w:rPr>
        <w:t>"total": 176</w:t>
      </w:r>
    </w:p>
    <w:p w14:paraId="6380AE1A" w14:textId="261E3095" w:rsidR="00E06D0A" w:rsidRPr="00332941" w:rsidRDefault="00E06D0A" w:rsidP="00332941">
      <w:pPr>
        <w:rPr>
          <w:rFonts w:ascii="SimSun" w:eastAsia="SimSun" w:hAnsi="SimSun"/>
          <w:sz w:val="20"/>
          <w:lang w:val="en"/>
        </w:rPr>
      </w:pPr>
      <w:r w:rsidRPr="00332941">
        <w:rPr>
          <w:rFonts w:ascii="SimSun" w:eastAsia="SimSun" w:hAnsi="SimSun"/>
          <w:sz w:val="20"/>
          <w:lang w:val="en"/>
        </w:rPr>
        <w:t>}</w:t>
      </w:r>
      <w:r w:rsidR="00332941">
        <w:rPr>
          <w:rFonts w:ascii="SimSun" w:eastAsia="SimSun" w:hAnsi="SimSun"/>
          <w:sz w:val="20"/>
          <w:lang w:val="en"/>
        </w:rPr>
        <w:t>}</w:t>
      </w:r>
    </w:p>
    <w:p w14:paraId="65E0A276" w14:textId="081FDB0F" w:rsidR="00090F00" w:rsidRPr="0018770C" w:rsidRDefault="00090F00" w:rsidP="00090F00">
      <w:pPr>
        <w:pStyle w:val="Heading3"/>
        <w:rPr>
          <w:rFonts w:asciiTheme="minorHAnsi" w:hAnsiTheme="minorHAnsi"/>
          <w:lang w:val="en"/>
        </w:rPr>
      </w:pPr>
      <w:r w:rsidRPr="0018770C">
        <w:rPr>
          <w:rFonts w:asciiTheme="minorHAnsi" w:hAnsiTheme="minorHAnsi"/>
          <w:lang w:val="en"/>
        </w:rPr>
        <w:t>Response</w:t>
      </w:r>
    </w:p>
    <w:p w14:paraId="75C57E21" w14:textId="3B6199E0" w:rsidR="00090F00" w:rsidRPr="00AF71DE" w:rsidRDefault="00090F00" w:rsidP="00090F00">
      <w:pPr>
        <w:widowControl w:val="0"/>
        <w:numPr>
          <w:ilvl w:val="0"/>
          <w:numId w:val="1"/>
        </w:numPr>
        <w:autoSpaceDE w:val="0"/>
        <w:autoSpaceDN w:val="0"/>
        <w:adjustRightInd w:val="0"/>
        <w:spacing w:after="200" w:line="276" w:lineRule="auto"/>
        <w:ind w:left="720" w:hanging="360"/>
        <w:rPr>
          <w:rFonts w:cs="Arial"/>
          <w:b/>
          <w:bCs/>
          <w:lang w:val="en"/>
        </w:rPr>
      </w:pPr>
      <w:r w:rsidRPr="0018770C">
        <w:rPr>
          <w:rFonts w:cs="Arial"/>
          <w:lang w:val="en"/>
        </w:rPr>
        <w:t xml:space="preserve">The API shall return a JSON formatted </w:t>
      </w:r>
      <w:r w:rsidRPr="0018770C">
        <w:rPr>
          <w:rFonts w:cs="Arial"/>
          <w:i/>
          <w:lang w:val="en"/>
        </w:rPr>
        <w:t xml:space="preserve">Result Set </w:t>
      </w:r>
      <w:r w:rsidR="00865EA2" w:rsidRPr="0018770C">
        <w:rPr>
          <w:rFonts w:cs="Arial"/>
          <w:i/>
          <w:lang w:val="en"/>
        </w:rPr>
        <w:t>of Records</w:t>
      </w:r>
      <w:r w:rsidR="007342D1">
        <w:rPr>
          <w:rFonts w:cs="Arial"/>
          <w:i/>
          <w:lang w:val="en"/>
        </w:rPr>
        <w:t xml:space="preserve"> </w:t>
      </w:r>
      <w:r w:rsidR="007E0BF5">
        <w:rPr>
          <w:rFonts w:cs="Arial"/>
          <w:lang w:val="en"/>
        </w:rPr>
        <w:t>where every item is a</w:t>
      </w:r>
      <w:r w:rsidR="000E2547">
        <w:rPr>
          <w:rFonts w:cs="Arial"/>
          <w:lang w:val="en"/>
        </w:rPr>
        <w:t xml:space="preserve"> result set with </w:t>
      </w:r>
      <w:r w:rsidR="00E268A7">
        <w:rPr>
          <w:rFonts w:cs="Arial"/>
          <w:lang w:val="en"/>
        </w:rPr>
        <w:t xml:space="preserve">records </w:t>
      </w:r>
      <w:r w:rsidR="000E2547">
        <w:rPr>
          <w:rFonts w:cs="Arial"/>
          <w:lang w:val="en"/>
        </w:rPr>
        <w:t xml:space="preserve">corresponding to an </w:t>
      </w:r>
      <w:r w:rsidR="000E2547" w:rsidRPr="00143556">
        <w:rPr>
          <w:rFonts w:cs="Arial"/>
          <w:b/>
          <w:i/>
          <w:lang w:val="en"/>
        </w:rPr>
        <w:t xml:space="preserve">abridged </w:t>
      </w:r>
      <w:r w:rsidR="007342D1" w:rsidRPr="00143556">
        <w:rPr>
          <w:rFonts w:cs="Arial"/>
          <w:b/>
          <w:i/>
          <w:lang w:val="en"/>
        </w:rPr>
        <w:t>cultural object</w:t>
      </w:r>
      <w:r w:rsidR="000E2547">
        <w:rPr>
          <w:rFonts w:cs="Arial"/>
          <w:lang w:val="en"/>
        </w:rPr>
        <w:t>.</w:t>
      </w:r>
    </w:p>
    <w:p w14:paraId="71DC8B87" w14:textId="6FF5BC4C" w:rsidR="0028466C" w:rsidRPr="006022C9" w:rsidRDefault="0028466C" w:rsidP="00090F00">
      <w:pPr>
        <w:widowControl w:val="0"/>
        <w:numPr>
          <w:ilvl w:val="0"/>
          <w:numId w:val="1"/>
        </w:numPr>
        <w:autoSpaceDE w:val="0"/>
        <w:autoSpaceDN w:val="0"/>
        <w:adjustRightInd w:val="0"/>
        <w:spacing w:after="200" w:line="276" w:lineRule="auto"/>
        <w:ind w:left="720" w:hanging="360"/>
        <w:rPr>
          <w:rFonts w:cs="Arial"/>
          <w:b/>
          <w:bCs/>
          <w:lang w:val="en"/>
        </w:rPr>
      </w:pPr>
      <w:r>
        <w:rPr>
          <w:rFonts w:cs="Arial"/>
          <w:lang w:val="en"/>
        </w:rPr>
        <w:t>The thumbnail shall be either a URL accessible via web browser to each of the partner’s ConservationSpace users or it should consist of the base64 encoded thumbnail’s binary contents.  ConservationSpace will decode base64 images and serve them through the ConservationSpace web server.</w:t>
      </w:r>
    </w:p>
    <w:p w14:paraId="1081A6BB" w14:textId="77777777" w:rsidR="003102BD" w:rsidRPr="0018770C" w:rsidRDefault="00DD49E8" w:rsidP="00090F00">
      <w:pPr>
        <w:pStyle w:val="Heading3"/>
        <w:rPr>
          <w:rFonts w:asciiTheme="minorHAnsi" w:hAnsiTheme="minorHAnsi"/>
          <w:lang w:val="en"/>
        </w:rPr>
      </w:pPr>
      <w:r w:rsidRPr="0018770C">
        <w:rPr>
          <w:rFonts w:asciiTheme="minorHAnsi" w:hAnsiTheme="minorHAnsi"/>
          <w:lang w:val="en"/>
        </w:rPr>
        <w:t>Error Handling</w:t>
      </w:r>
    </w:p>
    <w:p w14:paraId="58E6017D" w14:textId="2502BE16" w:rsidR="003102BD" w:rsidRPr="0018770C" w:rsidRDefault="00DD49E8" w:rsidP="00B00E44">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if the request contains unexpected input or formats, a</w:t>
      </w:r>
      <w:r w:rsidR="00540234" w:rsidRPr="0018770C">
        <w:rPr>
          <w:rFonts w:cs="Arial"/>
          <w:lang w:val="en"/>
        </w:rPr>
        <w:t xml:space="preserve"> server 400 Bad Request </w:t>
      </w:r>
      <w:r w:rsidRPr="0018770C">
        <w:rPr>
          <w:rFonts w:cs="Arial"/>
          <w:lang w:val="en"/>
        </w:rPr>
        <w:t>HTTP error code should be returned to the caller</w:t>
      </w:r>
    </w:p>
    <w:p w14:paraId="0AD40309" w14:textId="2A58F307" w:rsidR="0094037C" w:rsidRPr="0018770C" w:rsidRDefault="0094037C" w:rsidP="00B00E44">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if no search results exist, the result set should be empty </w:t>
      </w:r>
      <w:r w:rsidR="008928A8">
        <w:rPr>
          <w:rFonts w:cs="Arial"/>
          <w:lang w:val="en"/>
        </w:rPr>
        <w:t xml:space="preserve">(total:0) </w:t>
      </w:r>
      <w:r w:rsidR="00540234" w:rsidRPr="0018770C">
        <w:rPr>
          <w:rFonts w:cs="Arial"/>
          <w:lang w:val="en"/>
        </w:rPr>
        <w:t xml:space="preserve">as opposed to issuing an error code such as </w:t>
      </w:r>
      <w:r w:rsidRPr="0018770C">
        <w:rPr>
          <w:rFonts w:cs="Arial"/>
          <w:lang w:val="en"/>
        </w:rPr>
        <w:t xml:space="preserve">a 404 </w:t>
      </w:r>
      <w:r w:rsidR="008928A8">
        <w:rPr>
          <w:rFonts w:cs="Arial"/>
          <w:lang w:val="en"/>
        </w:rPr>
        <w:t xml:space="preserve">file </w:t>
      </w:r>
      <w:r w:rsidR="00540234" w:rsidRPr="0018770C">
        <w:rPr>
          <w:rFonts w:cs="Arial"/>
          <w:lang w:val="en"/>
        </w:rPr>
        <w:t>not found error</w:t>
      </w:r>
    </w:p>
    <w:p w14:paraId="028535F5" w14:textId="747A9194" w:rsidR="009271B7" w:rsidRDefault="009271B7" w:rsidP="009271B7">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if </w:t>
      </w:r>
      <w:r w:rsidR="00540234" w:rsidRPr="0018770C">
        <w:rPr>
          <w:rFonts w:cs="Arial"/>
          <w:lang w:val="en"/>
        </w:rPr>
        <w:t xml:space="preserve">ConservationSpace </w:t>
      </w:r>
      <w:r w:rsidRPr="0018770C">
        <w:rPr>
          <w:rFonts w:cs="Arial"/>
          <w:lang w:val="en"/>
        </w:rPr>
        <w:t xml:space="preserve">receives </w:t>
      </w:r>
      <w:r w:rsidR="00540234" w:rsidRPr="0018770C">
        <w:rPr>
          <w:rFonts w:cs="Arial"/>
          <w:lang w:val="en"/>
        </w:rPr>
        <w:t xml:space="preserve">an </w:t>
      </w:r>
      <w:r w:rsidRPr="0018770C">
        <w:rPr>
          <w:rFonts w:cs="Arial"/>
          <w:lang w:val="en"/>
        </w:rPr>
        <w:t xml:space="preserve">incomplete response, an error will be posted to Service #8 – </w:t>
      </w:r>
      <w:r w:rsidR="00540234" w:rsidRPr="0018770C">
        <w:rPr>
          <w:rFonts w:cs="Arial"/>
          <w:lang w:val="en"/>
        </w:rPr>
        <w:t xml:space="preserve">the </w:t>
      </w:r>
      <w:r w:rsidRPr="0018770C">
        <w:rPr>
          <w:rFonts w:cs="Arial"/>
          <w:lang w:val="en"/>
        </w:rPr>
        <w:t>logger service with details about the error</w:t>
      </w:r>
    </w:p>
    <w:p w14:paraId="20957BB3" w14:textId="7117DF3C" w:rsidR="00D45331" w:rsidRPr="0018770C" w:rsidRDefault="00D45331">
      <w:pPr>
        <w:rPr>
          <w:rFonts w:eastAsia="Times New Roman" w:cs="Arial"/>
          <w:sz w:val="20"/>
          <w:szCs w:val="24"/>
          <w:lang w:eastAsia="bg-BG"/>
        </w:rPr>
      </w:pPr>
    </w:p>
    <w:p w14:paraId="74CDD05F" w14:textId="3170266A" w:rsidR="002A68A7" w:rsidRPr="0018770C" w:rsidRDefault="002A68A7" w:rsidP="009B34CA">
      <w:pPr>
        <w:pStyle w:val="Heading2"/>
        <w:rPr>
          <w:rFonts w:asciiTheme="minorHAnsi" w:hAnsiTheme="minorHAnsi"/>
          <w:lang w:val="en"/>
        </w:rPr>
      </w:pPr>
      <w:r w:rsidRPr="0018770C">
        <w:rPr>
          <w:rFonts w:asciiTheme="minorHAnsi" w:hAnsiTheme="minorHAnsi"/>
          <w:lang w:val="en"/>
        </w:rPr>
        <w:t xml:space="preserve">Service </w:t>
      </w:r>
      <w:r w:rsidR="00F16993">
        <w:rPr>
          <w:rFonts w:asciiTheme="minorHAnsi" w:hAnsiTheme="minorHAnsi"/>
          <w:lang w:val="en"/>
        </w:rPr>
        <w:t>3</w:t>
      </w:r>
      <w:r w:rsidRPr="0018770C">
        <w:rPr>
          <w:rFonts w:asciiTheme="minorHAnsi" w:hAnsiTheme="minorHAnsi"/>
          <w:lang w:val="en"/>
        </w:rPr>
        <w:t xml:space="preserve">: Retrieve </w:t>
      </w:r>
      <w:r w:rsidR="00495039">
        <w:rPr>
          <w:rFonts w:asciiTheme="minorHAnsi" w:hAnsiTheme="minorHAnsi"/>
          <w:lang w:val="en"/>
        </w:rPr>
        <w:t>Media</w:t>
      </w:r>
      <w:r w:rsidR="00495039" w:rsidRPr="0018770C">
        <w:rPr>
          <w:rFonts w:asciiTheme="minorHAnsi" w:hAnsiTheme="minorHAnsi"/>
          <w:lang w:val="en"/>
        </w:rPr>
        <w:t xml:space="preserve"> </w:t>
      </w:r>
      <w:r w:rsidR="00E82FA5">
        <w:rPr>
          <w:rFonts w:asciiTheme="minorHAnsi" w:hAnsiTheme="minorHAnsi"/>
          <w:lang w:val="en"/>
        </w:rPr>
        <w:t>C</w:t>
      </w:r>
      <w:r w:rsidR="00D45331" w:rsidRPr="0018770C">
        <w:rPr>
          <w:rFonts w:asciiTheme="minorHAnsi" w:hAnsiTheme="minorHAnsi"/>
          <w:lang w:val="en"/>
        </w:rPr>
        <w:t xml:space="preserve">ontent </w:t>
      </w:r>
      <w:r w:rsidRPr="0018770C">
        <w:rPr>
          <w:rFonts w:asciiTheme="minorHAnsi" w:hAnsiTheme="minorHAnsi"/>
          <w:lang w:val="en"/>
        </w:rPr>
        <w:t>by ID</w:t>
      </w:r>
    </w:p>
    <w:p w14:paraId="16BFD376" w14:textId="367E864D" w:rsidR="002A68A7" w:rsidRPr="0018770C" w:rsidRDefault="002A68A7" w:rsidP="002A68A7">
      <w:pPr>
        <w:widowControl w:val="0"/>
        <w:autoSpaceDE w:val="0"/>
        <w:autoSpaceDN w:val="0"/>
        <w:adjustRightInd w:val="0"/>
        <w:spacing w:after="200" w:line="276" w:lineRule="auto"/>
        <w:rPr>
          <w:rFonts w:cs="Arial"/>
          <w:lang w:val="en"/>
        </w:rPr>
      </w:pPr>
      <w:r w:rsidRPr="0018770C">
        <w:rPr>
          <w:rFonts w:cs="Arial"/>
          <w:lang w:val="en"/>
        </w:rPr>
        <w:t>returns the binar</w:t>
      </w:r>
      <w:r w:rsidR="009B34CA" w:rsidRPr="0018770C">
        <w:rPr>
          <w:rFonts w:cs="Arial"/>
          <w:lang w:val="en"/>
        </w:rPr>
        <w:t>y content of a</w:t>
      </w:r>
      <w:r w:rsidR="009A63D9">
        <w:rPr>
          <w:rFonts w:cs="Arial"/>
          <w:lang w:val="en"/>
        </w:rPr>
        <w:t xml:space="preserve"> media asset based on </w:t>
      </w:r>
      <w:r w:rsidR="009B34CA" w:rsidRPr="0018770C">
        <w:rPr>
          <w:rFonts w:cs="Arial"/>
          <w:lang w:val="en"/>
        </w:rPr>
        <w:t xml:space="preserve"> its </w:t>
      </w:r>
      <w:r w:rsidR="009A63D9">
        <w:rPr>
          <w:rFonts w:cs="Arial"/>
          <w:lang w:val="en"/>
        </w:rPr>
        <w:t xml:space="preserve">source, media type, and </w:t>
      </w:r>
      <w:r w:rsidR="009B34CA" w:rsidRPr="0018770C">
        <w:rPr>
          <w:rFonts w:cs="Arial"/>
          <w:lang w:val="en"/>
        </w:rPr>
        <w:t>ID</w:t>
      </w:r>
    </w:p>
    <w:p w14:paraId="7F5AF470" w14:textId="77777777" w:rsidR="009B34CA" w:rsidRPr="0018770C" w:rsidRDefault="009B34CA" w:rsidP="009B34CA">
      <w:pPr>
        <w:pStyle w:val="Heading3"/>
        <w:rPr>
          <w:rFonts w:asciiTheme="minorHAnsi" w:hAnsiTheme="minorHAnsi"/>
          <w:lang w:val="en"/>
        </w:rPr>
      </w:pPr>
      <w:r w:rsidRPr="0018770C">
        <w:rPr>
          <w:rFonts w:asciiTheme="minorHAnsi" w:hAnsiTheme="minorHAnsi"/>
          <w:lang w:val="en"/>
        </w:rPr>
        <w:t>Request</w:t>
      </w:r>
    </w:p>
    <w:p w14:paraId="58200E96" w14:textId="2EF310FD" w:rsidR="002A68A7" w:rsidRPr="0018770C" w:rsidRDefault="002A68A7" w:rsidP="002A68A7">
      <w:pPr>
        <w:widowControl w:val="0"/>
        <w:autoSpaceDE w:val="0"/>
        <w:autoSpaceDN w:val="0"/>
        <w:adjustRightInd w:val="0"/>
        <w:spacing w:after="200" w:line="276" w:lineRule="auto"/>
        <w:rPr>
          <w:rFonts w:cs="Arial"/>
          <w:lang w:val="en"/>
        </w:rPr>
      </w:pPr>
      <w:r w:rsidRPr="0018770C">
        <w:rPr>
          <w:rFonts w:cs="Arial"/>
          <w:lang w:val="en"/>
        </w:rPr>
        <w:t xml:space="preserve">HTTP GET request to the service end </w:t>
      </w:r>
      <w:r w:rsidR="009B34CA" w:rsidRPr="0018770C">
        <w:rPr>
          <w:rFonts w:cs="Arial"/>
          <w:lang w:val="en"/>
        </w:rPr>
        <w:t xml:space="preserve">point appended with an </w:t>
      </w:r>
      <w:r w:rsidR="009A63D9">
        <w:rPr>
          <w:rFonts w:cs="Arial"/>
          <w:lang w:val="en"/>
        </w:rPr>
        <w:t>media</w:t>
      </w:r>
      <w:r w:rsidR="009A63D9" w:rsidRPr="0018770C">
        <w:rPr>
          <w:rFonts w:cs="Arial"/>
          <w:lang w:val="en"/>
        </w:rPr>
        <w:t xml:space="preserve"> </w:t>
      </w:r>
      <w:r w:rsidR="009B34CA" w:rsidRPr="0018770C">
        <w:rPr>
          <w:rFonts w:cs="Arial"/>
          <w:lang w:val="en"/>
        </w:rPr>
        <w:t>ID</w:t>
      </w:r>
    </w:p>
    <w:p w14:paraId="1BB52242" w14:textId="77777777" w:rsidR="009B34CA" w:rsidRPr="0018770C" w:rsidRDefault="009B34CA" w:rsidP="009B34CA">
      <w:pPr>
        <w:pStyle w:val="Heading3"/>
        <w:rPr>
          <w:rFonts w:asciiTheme="minorHAnsi" w:hAnsiTheme="minorHAnsi"/>
          <w:lang w:val="en"/>
        </w:rPr>
      </w:pPr>
      <w:r w:rsidRPr="0018770C">
        <w:rPr>
          <w:rFonts w:asciiTheme="minorHAnsi" w:hAnsiTheme="minorHAnsi"/>
          <w:lang w:val="en"/>
        </w:rPr>
        <w:t>Request Examples</w:t>
      </w:r>
    </w:p>
    <w:p w14:paraId="60DC7D96" w14:textId="49C0A4E1" w:rsidR="002A68A7" w:rsidRPr="00D56F6E" w:rsidRDefault="002A68A7" w:rsidP="009B34CA">
      <w:pPr>
        <w:pStyle w:val="ListParagraph"/>
        <w:widowControl w:val="0"/>
        <w:numPr>
          <w:ilvl w:val="0"/>
          <w:numId w:val="18"/>
        </w:numPr>
        <w:autoSpaceDE w:val="0"/>
        <w:autoSpaceDN w:val="0"/>
        <w:adjustRightInd w:val="0"/>
        <w:spacing w:after="200" w:line="276" w:lineRule="auto"/>
        <w:rPr>
          <w:rFonts w:ascii="SimSun" w:eastAsia="SimSun" w:hAnsi="SimSun" w:cs="Arial"/>
          <w:lang w:val="en"/>
        </w:rPr>
      </w:pPr>
      <w:r w:rsidRPr="00D56F6E">
        <w:rPr>
          <w:rFonts w:ascii="SimSun" w:eastAsia="SimSun" w:hAnsi="SimSun" w:cs="Arial"/>
          <w:lang w:val="en"/>
        </w:rPr>
        <w:t xml:space="preserve">GET </w:t>
      </w:r>
      <w:hyperlink r:id="rId12" w:history="1">
        <w:r w:rsidR="00DD16CD" w:rsidRPr="00DD16CD">
          <w:rPr>
            <w:rStyle w:val="Hyperlink"/>
            <w:rFonts w:ascii="SimSun" w:eastAsia="SimSun" w:hAnsi="SimSun" w:cs="Arial"/>
            <w:lang w:val="en"/>
          </w:rPr>
          <w:t>https://data.nga.gov/media/intranet/</w:t>
        </w:r>
        <w:r w:rsidR="00DD16CD" w:rsidRPr="00D650E9">
          <w:rPr>
            <w:rStyle w:val="Hyperlink"/>
            <w:rFonts w:ascii="SimSun" w:eastAsia="SimSun" w:hAnsi="SimSun" w:cs="Arial"/>
            <w:lang w:val="en"/>
          </w:rPr>
          <w:t>images/d63a8ffd-bdac-498c-b861-a53e11989cef</w:t>
        </w:r>
      </w:hyperlink>
      <w:r w:rsidR="00DD16CD">
        <w:rPr>
          <w:rFonts w:ascii="SimSun" w:eastAsia="SimSun" w:hAnsi="SimSun" w:cs="Arial"/>
          <w:lang w:val="en"/>
        </w:rPr>
        <w:t xml:space="preserve"> (“images”is the media type)</w:t>
      </w:r>
    </w:p>
    <w:p w14:paraId="1D64313B" w14:textId="3FAF734F" w:rsidR="00B545F9" w:rsidRPr="0018770C" w:rsidRDefault="00B545F9" w:rsidP="009B34CA">
      <w:pPr>
        <w:pStyle w:val="Heading3"/>
        <w:rPr>
          <w:rFonts w:asciiTheme="minorHAnsi" w:hAnsiTheme="minorHAnsi"/>
          <w:lang w:val="en"/>
        </w:rPr>
      </w:pPr>
      <w:r w:rsidRPr="0018770C">
        <w:rPr>
          <w:rFonts w:asciiTheme="minorHAnsi" w:hAnsiTheme="minorHAnsi"/>
          <w:lang w:val="en"/>
        </w:rPr>
        <w:t>Constraints and Assumptions</w:t>
      </w:r>
    </w:p>
    <w:p w14:paraId="70EAB16F" w14:textId="3DDF8BA8" w:rsidR="00B545F9" w:rsidRDefault="00495039" w:rsidP="00B545F9">
      <w:pPr>
        <w:pStyle w:val="ListParagraph"/>
        <w:numPr>
          <w:ilvl w:val="0"/>
          <w:numId w:val="18"/>
        </w:numPr>
        <w:rPr>
          <w:lang w:val="en"/>
        </w:rPr>
      </w:pPr>
      <w:r>
        <w:rPr>
          <w:lang w:val="en"/>
        </w:rPr>
        <w:t>Only image transfers will be supported in ConservationSpace R2</w:t>
      </w:r>
      <w:r w:rsidR="00DD16CD">
        <w:rPr>
          <w:lang w:val="en"/>
        </w:rPr>
        <w:t xml:space="preserve"> and therefore the only media-</w:t>
      </w:r>
      <w:r>
        <w:rPr>
          <w:lang w:val="en"/>
        </w:rPr>
        <w:t xml:space="preserve">type issued by ConservationSpace will be “images”.  However, in the future, this service </w:t>
      </w:r>
      <w:r w:rsidR="006F2962">
        <w:rPr>
          <w:lang w:val="en"/>
        </w:rPr>
        <w:t>could</w:t>
      </w:r>
      <w:r>
        <w:rPr>
          <w:lang w:val="en"/>
        </w:rPr>
        <w:t xml:space="preserve"> be used to fetch additional media content</w:t>
      </w:r>
      <w:r w:rsidR="006F2962">
        <w:rPr>
          <w:lang w:val="en"/>
        </w:rPr>
        <w:t xml:space="preserve"> and therefore multiple types of media would need to be supported</w:t>
      </w:r>
    </w:p>
    <w:p w14:paraId="27C15A3C" w14:textId="48E76A6D" w:rsidR="00B545F9" w:rsidRPr="0018770C" w:rsidRDefault="00B545F9" w:rsidP="00B545F9">
      <w:pPr>
        <w:pStyle w:val="Heading3"/>
        <w:rPr>
          <w:rFonts w:asciiTheme="minorHAnsi" w:hAnsiTheme="minorHAnsi"/>
          <w:lang w:val="en"/>
        </w:rPr>
      </w:pPr>
      <w:r w:rsidRPr="0018770C">
        <w:rPr>
          <w:rFonts w:asciiTheme="minorHAnsi" w:hAnsiTheme="minorHAnsi"/>
          <w:lang w:val="en"/>
        </w:rPr>
        <w:t>Processing the Request</w:t>
      </w:r>
    </w:p>
    <w:p w14:paraId="642108F7" w14:textId="1A074874" w:rsidR="00B545F9" w:rsidRPr="0018770C" w:rsidRDefault="00335783" w:rsidP="00B545F9">
      <w:pPr>
        <w:pStyle w:val="ListParagraph"/>
        <w:numPr>
          <w:ilvl w:val="0"/>
          <w:numId w:val="18"/>
        </w:numPr>
        <w:rPr>
          <w:lang w:val="en"/>
        </w:rPr>
      </w:pPr>
      <w:r w:rsidRPr="0018770C">
        <w:rPr>
          <w:lang w:val="en"/>
        </w:rPr>
        <w:t xml:space="preserve">The supplied </w:t>
      </w:r>
      <w:r w:rsidR="00DD16CD">
        <w:rPr>
          <w:lang w:val="en"/>
        </w:rPr>
        <w:t>media</w:t>
      </w:r>
      <w:r w:rsidR="00DD16CD" w:rsidRPr="0018770C">
        <w:rPr>
          <w:lang w:val="en"/>
        </w:rPr>
        <w:t xml:space="preserve"> </w:t>
      </w:r>
      <w:r w:rsidRPr="0018770C">
        <w:rPr>
          <w:lang w:val="en"/>
        </w:rPr>
        <w:t xml:space="preserve">ID </w:t>
      </w:r>
      <w:r w:rsidR="006F2962">
        <w:rPr>
          <w:lang w:val="en"/>
        </w:rPr>
        <w:t>is</w:t>
      </w:r>
      <w:r w:rsidRPr="0018770C">
        <w:rPr>
          <w:lang w:val="en"/>
        </w:rPr>
        <w:t xml:space="preserve"> provided by the </w:t>
      </w:r>
      <w:r w:rsidR="00DD16CD">
        <w:rPr>
          <w:lang w:val="en"/>
        </w:rPr>
        <w:t>media</w:t>
      </w:r>
      <w:r w:rsidR="00DD16CD" w:rsidRPr="0018770C">
        <w:rPr>
          <w:lang w:val="en"/>
        </w:rPr>
        <w:t xml:space="preserve"> </w:t>
      </w:r>
      <w:r w:rsidRPr="0018770C">
        <w:rPr>
          <w:lang w:val="en"/>
        </w:rPr>
        <w:t xml:space="preserve">search API and should therefore be able to be </w:t>
      </w:r>
      <w:r w:rsidR="0018770C" w:rsidRPr="0018770C">
        <w:rPr>
          <w:lang w:val="en"/>
        </w:rPr>
        <w:t xml:space="preserve">found </w:t>
      </w:r>
      <w:r w:rsidRPr="0018770C">
        <w:rPr>
          <w:lang w:val="en"/>
        </w:rPr>
        <w:t>in the partner’s DAMs</w:t>
      </w:r>
      <w:r w:rsidR="007619AA">
        <w:rPr>
          <w:lang w:val="en"/>
        </w:rPr>
        <w:t xml:space="preserve"> for the given source system of record</w:t>
      </w:r>
      <w:r w:rsidR="00DD16CD">
        <w:rPr>
          <w:lang w:val="en"/>
        </w:rPr>
        <w:t xml:space="preserve"> and the specified media type</w:t>
      </w:r>
    </w:p>
    <w:p w14:paraId="6699693F" w14:textId="773483DB" w:rsidR="0018770C" w:rsidRPr="0018770C" w:rsidRDefault="0018770C" w:rsidP="00B545F9">
      <w:pPr>
        <w:pStyle w:val="ListParagraph"/>
        <w:numPr>
          <w:ilvl w:val="0"/>
          <w:numId w:val="18"/>
        </w:numPr>
        <w:rPr>
          <w:lang w:val="en"/>
        </w:rPr>
      </w:pPr>
      <w:r w:rsidRPr="0018770C">
        <w:rPr>
          <w:lang w:val="en"/>
        </w:rPr>
        <w:t xml:space="preserve">If the network configuration with ConservationSpace enables the </w:t>
      </w:r>
      <w:r w:rsidR="00DD16CD">
        <w:rPr>
          <w:lang w:val="en"/>
        </w:rPr>
        <w:t xml:space="preserve">media </w:t>
      </w:r>
      <w:r w:rsidRPr="0018770C">
        <w:rPr>
          <w:lang w:val="en"/>
        </w:rPr>
        <w:t xml:space="preserve">to be downloaded directly by ConservationSpace, the service may issue a redirect to the corresponding URL and ConservationSpace will download the </w:t>
      </w:r>
      <w:r w:rsidR="006F2962">
        <w:rPr>
          <w:lang w:val="en"/>
        </w:rPr>
        <w:t>media asset</w:t>
      </w:r>
      <w:r w:rsidR="006F2962" w:rsidRPr="0018770C">
        <w:rPr>
          <w:lang w:val="en"/>
        </w:rPr>
        <w:t xml:space="preserve"> </w:t>
      </w:r>
      <w:r w:rsidRPr="0018770C">
        <w:rPr>
          <w:lang w:val="en"/>
        </w:rPr>
        <w:t>directly from the source</w:t>
      </w:r>
      <w:r w:rsidR="00DD16CD">
        <w:rPr>
          <w:lang w:val="en"/>
        </w:rPr>
        <w:t xml:space="preserve"> rather than functioning as a proxy</w:t>
      </w:r>
    </w:p>
    <w:p w14:paraId="691B9696" w14:textId="666D9148" w:rsidR="0018770C" w:rsidRPr="0018770C" w:rsidRDefault="0018770C" w:rsidP="00B545F9">
      <w:pPr>
        <w:pStyle w:val="ListParagraph"/>
        <w:numPr>
          <w:ilvl w:val="0"/>
          <w:numId w:val="18"/>
        </w:numPr>
        <w:rPr>
          <w:lang w:val="en"/>
        </w:rPr>
      </w:pPr>
      <w:r w:rsidRPr="0018770C">
        <w:rPr>
          <w:lang w:val="en"/>
        </w:rPr>
        <w:t xml:space="preserve">If ConservationSpace does not have direct access to the </w:t>
      </w:r>
      <w:r w:rsidR="006F2962">
        <w:rPr>
          <w:lang w:val="en"/>
        </w:rPr>
        <w:t>media asset</w:t>
      </w:r>
      <w:r w:rsidR="006F2962" w:rsidRPr="0018770C">
        <w:rPr>
          <w:lang w:val="en"/>
        </w:rPr>
        <w:t xml:space="preserve"> </w:t>
      </w:r>
      <w:r w:rsidR="007619AA">
        <w:rPr>
          <w:lang w:val="en"/>
        </w:rPr>
        <w:t>over http</w:t>
      </w:r>
      <w:r w:rsidRPr="0018770C">
        <w:rPr>
          <w:lang w:val="en"/>
        </w:rPr>
        <w:t xml:space="preserve">, then this service should read the </w:t>
      </w:r>
      <w:r w:rsidR="00DD16CD">
        <w:rPr>
          <w:lang w:val="en"/>
        </w:rPr>
        <w:t>media contents</w:t>
      </w:r>
      <w:r w:rsidR="00DD16CD" w:rsidRPr="0018770C">
        <w:rPr>
          <w:lang w:val="en"/>
        </w:rPr>
        <w:t xml:space="preserve"> </w:t>
      </w:r>
      <w:r w:rsidR="007619AA">
        <w:rPr>
          <w:lang w:val="en"/>
        </w:rPr>
        <w:t xml:space="preserve">from the source </w:t>
      </w:r>
      <w:r w:rsidRPr="0018770C">
        <w:rPr>
          <w:lang w:val="en"/>
        </w:rPr>
        <w:t xml:space="preserve">and stream the bits directly back to ConservationSpace using the </w:t>
      </w:r>
      <w:r w:rsidR="00DD16CD">
        <w:rPr>
          <w:lang w:val="en"/>
        </w:rPr>
        <w:t xml:space="preserve">appropriate </w:t>
      </w:r>
      <w:r w:rsidR="00EF20F3">
        <w:rPr>
          <w:lang w:val="en"/>
        </w:rPr>
        <w:t xml:space="preserve">content-type HTTP header based on the </w:t>
      </w:r>
      <w:r w:rsidRPr="0018770C">
        <w:rPr>
          <w:lang w:val="en"/>
        </w:rPr>
        <w:t xml:space="preserve">mime-type </w:t>
      </w:r>
      <w:r w:rsidR="00EF20F3">
        <w:rPr>
          <w:lang w:val="en"/>
        </w:rPr>
        <w:t>of the media asset’s type and format</w:t>
      </w:r>
      <w:r w:rsidR="00AC63E9">
        <w:rPr>
          <w:lang w:val="en"/>
        </w:rPr>
        <w:t>.</w:t>
      </w:r>
    </w:p>
    <w:p w14:paraId="632C8737" w14:textId="28D15E47" w:rsidR="00F140E3" w:rsidRPr="0018770C" w:rsidRDefault="00F140E3" w:rsidP="009B34CA">
      <w:pPr>
        <w:pStyle w:val="Heading3"/>
        <w:rPr>
          <w:rFonts w:asciiTheme="minorHAnsi" w:hAnsiTheme="minorHAnsi"/>
          <w:lang w:val="en"/>
        </w:rPr>
      </w:pPr>
      <w:r w:rsidRPr="0018770C">
        <w:rPr>
          <w:rFonts w:asciiTheme="minorHAnsi" w:hAnsiTheme="minorHAnsi"/>
          <w:lang w:val="en"/>
        </w:rPr>
        <w:t>R</w:t>
      </w:r>
      <w:r w:rsidR="009B34CA" w:rsidRPr="0018770C">
        <w:rPr>
          <w:rFonts w:asciiTheme="minorHAnsi" w:hAnsiTheme="minorHAnsi"/>
          <w:lang w:val="en"/>
        </w:rPr>
        <w:t>esponse</w:t>
      </w:r>
    </w:p>
    <w:p w14:paraId="50801883" w14:textId="0DCB2F7B" w:rsidR="002A68A7" w:rsidRPr="0018770C" w:rsidRDefault="002A68A7" w:rsidP="00495039">
      <w:pPr>
        <w:pStyle w:val="ListParagraph"/>
        <w:widowControl w:val="0"/>
        <w:numPr>
          <w:ilvl w:val="0"/>
          <w:numId w:val="6"/>
        </w:numPr>
        <w:autoSpaceDE w:val="0"/>
        <w:autoSpaceDN w:val="0"/>
        <w:adjustRightInd w:val="0"/>
        <w:spacing w:after="200" w:line="276" w:lineRule="auto"/>
        <w:rPr>
          <w:rFonts w:cs="Arial"/>
          <w:lang w:val="en"/>
        </w:rPr>
      </w:pPr>
      <w:r w:rsidRPr="0018770C">
        <w:rPr>
          <w:rFonts w:cs="Arial"/>
          <w:lang w:val="en"/>
        </w:rPr>
        <w:t xml:space="preserve">Binary </w:t>
      </w:r>
      <w:r w:rsidR="00495039">
        <w:rPr>
          <w:rFonts w:cs="Arial"/>
          <w:lang w:val="en"/>
        </w:rPr>
        <w:t xml:space="preserve">media </w:t>
      </w:r>
      <w:r w:rsidRPr="0018770C">
        <w:rPr>
          <w:rFonts w:cs="Arial"/>
          <w:lang w:val="en"/>
        </w:rPr>
        <w:t xml:space="preserve">content </w:t>
      </w:r>
      <w:r w:rsidR="009B34CA" w:rsidRPr="0018770C">
        <w:rPr>
          <w:rFonts w:cs="Arial"/>
          <w:lang w:val="en"/>
        </w:rPr>
        <w:t xml:space="preserve">with </w:t>
      </w:r>
      <w:r w:rsidR="00EF20F3">
        <w:rPr>
          <w:rFonts w:cs="Arial"/>
          <w:lang w:val="en"/>
        </w:rPr>
        <w:t xml:space="preserve">the content-type set to the proper </w:t>
      </w:r>
      <w:r w:rsidR="0018770C" w:rsidRPr="0018770C">
        <w:rPr>
          <w:rFonts w:cs="Arial"/>
          <w:lang w:val="en"/>
        </w:rPr>
        <w:t xml:space="preserve">mime-type </w:t>
      </w:r>
      <w:r w:rsidR="00EF20F3">
        <w:rPr>
          <w:rFonts w:cs="Arial"/>
          <w:lang w:val="en"/>
        </w:rPr>
        <w:t>for the media asset</w:t>
      </w:r>
      <w:r w:rsidR="00495039">
        <w:rPr>
          <w:rFonts w:cs="Arial"/>
          <w:lang w:val="en"/>
        </w:rPr>
        <w:t>, e.g.</w:t>
      </w:r>
      <w:r w:rsidR="0018770C" w:rsidRPr="0018770C">
        <w:rPr>
          <w:rFonts w:cs="Arial"/>
          <w:lang w:val="en"/>
        </w:rPr>
        <w:t xml:space="preserve"> </w:t>
      </w:r>
      <w:r w:rsidR="00472E70">
        <w:rPr>
          <w:i/>
          <w:lang w:val="en"/>
        </w:rPr>
        <w:t>image/</w:t>
      </w:r>
      <w:r w:rsidR="00DD16CD" w:rsidDel="00DD16CD">
        <w:rPr>
          <w:i/>
          <w:lang w:val="en"/>
        </w:rPr>
        <w:t xml:space="preserve"> </w:t>
      </w:r>
      <w:r w:rsidR="00DD16CD">
        <w:rPr>
          <w:i/>
          <w:lang w:val="en"/>
        </w:rPr>
        <w:t>tiff</w:t>
      </w:r>
      <w:r w:rsidR="00495039">
        <w:rPr>
          <w:lang w:val="en"/>
        </w:rPr>
        <w:t xml:space="preserve"> as defined at </w:t>
      </w:r>
      <w:hyperlink r:id="rId13" w:history="1">
        <w:r w:rsidR="00095C8D" w:rsidRPr="00A44CFA">
          <w:rPr>
            <w:rStyle w:val="Hyperlink"/>
            <w:lang w:val="en"/>
          </w:rPr>
          <w:t>http://www.iana.org/assignments/media-types/media-types.xhtml</w:t>
        </w:r>
      </w:hyperlink>
      <w:r w:rsidR="00095C8D">
        <w:rPr>
          <w:lang w:val="en"/>
        </w:rPr>
        <w:t>.  The proper content-type MUST be set in the response.</w:t>
      </w:r>
    </w:p>
    <w:p w14:paraId="5F93643A" w14:textId="14821598" w:rsidR="000022A7" w:rsidRDefault="000022A7" w:rsidP="009B34CA">
      <w:pPr>
        <w:pStyle w:val="Heading3"/>
        <w:rPr>
          <w:rFonts w:asciiTheme="minorHAnsi" w:hAnsiTheme="minorHAnsi"/>
          <w:lang w:val="en"/>
        </w:rPr>
      </w:pPr>
      <w:r>
        <w:rPr>
          <w:rFonts w:asciiTheme="minorHAnsi" w:hAnsiTheme="minorHAnsi"/>
          <w:lang w:val="en"/>
        </w:rPr>
        <w:t xml:space="preserve">Response Example </w:t>
      </w:r>
    </w:p>
    <w:p w14:paraId="3478F3D1" w14:textId="7D153124" w:rsidR="000022A7" w:rsidRDefault="000022A7" w:rsidP="000022A7">
      <w:pPr>
        <w:pStyle w:val="ListParagraph"/>
        <w:rPr>
          <w:lang w:val="en"/>
        </w:rPr>
      </w:pPr>
      <w:r>
        <w:rPr>
          <w:lang w:val="en"/>
        </w:rPr>
        <w:t xml:space="preserve">Content-Type: </w:t>
      </w:r>
      <w:r w:rsidR="00472E70">
        <w:rPr>
          <w:lang w:val="en"/>
        </w:rPr>
        <w:t>image</w:t>
      </w:r>
      <w:r>
        <w:rPr>
          <w:lang w:val="en"/>
        </w:rPr>
        <w:t>/</w:t>
      </w:r>
      <w:r w:rsidR="00472E70">
        <w:rPr>
          <w:lang w:val="en"/>
        </w:rPr>
        <w:t>jpeg</w:t>
      </w:r>
    </w:p>
    <w:p w14:paraId="51716873" w14:textId="324D2DB0" w:rsidR="000022A7" w:rsidRDefault="000022A7" w:rsidP="000022A7">
      <w:pPr>
        <w:pStyle w:val="ListParagraph"/>
        <w:rPr>
          <w:lang w:val="en"/>
        </w:rPr>
      </w:pPr>
      <w:r>
        <w:rPr>
          <w:lang w:val="en"/>
        </w:rPr>
        <w:t>Content-Length: 400</w:t>
      </w:r>
    </w:p>
    <w:p w14:paraId="0FB8FCF6" w14:textId="77777777" w:rsidR="000022A7" w:rsidRPr="000022A7" w:rsidRDefault="000022A7" w:rsidP="0000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22A7">
        <w:rPr>
          <w:rFonts w:ascii="Courier New" w:eastAsia="Times New Roman" w:hAnsi="Courier New" w:cs="Courier New"/>
          <w:color w:val="000000"/>
          <w:sz w:val="20"/>
          <w:szCs w:val="20"/>
        </w:rPr>
        <w:t xml:space="preserve">9c c2 89 e5 a1 dd 0a 3e 73 38 c5 ec 94 a6 c3 6b </w:t>
      </w:r>
    </w:p>
    <w:p w14:paraId="46CD3498" w14:textId="77777777" w:rsidR="000022A7" w:rsidRPr="000022A7" w:rsidRDefault="000022A7" w:rsidP="0000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22A7">
        <w:rPr>
          <w:rFonts w:ascii="Courier New" w:eastAsia="Times New Roman" w:hAnsi="Courier New" w:cs="Courier New"/>
          <w:color w:val="000000"/>
          <w:sz w:val="20"/>
          <w:szCs w:val="20"/>
        </w:rPr>
        <w:t xml:space="preserve">ae 28 3e 58 b0 b3 f0 bc 5c b6 ed 8e 11 e9 34 20 </w:t>
      </w:r>
    </w:p>
    <w:p w14:paraId="49679325" w14:textId="77777777" w:rsidR="000022A7" w:rsidRPr="000022A7" w:rsidRDefault="000022A7" w:rsidP="0000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22A7">
        <w:rPr>
          <w:rFonts w:ascii="Courier New" w:eastAsia="Times New Roman" w:hAnsi="Courier New" w:cs="Courier New"/>
          <w:color w:val="000000"/>
          <w:sz w:val="20"/>
          <w:szCs w:val="20"/>
        </w:rPr>
        <w:t xml:space="preserve">34 24 81 a5 59 5d 8d 4d 14 f0 df 1d 5d 04 eb 1f </w:t>
      </w:r>
    </w:p>
    <w:p w14:paraId="2584C9CF" w14:textId="77777777" w:rsidR="000022A7" w:rsidRPr="000022A7" w:rsidRDefault="000022A7" w:rsidP="0000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22A7">
        <w:rPr>
          <w:rFonts w:ascii="Courier New" w:eastAsia="Times New Roman" w:hAnsi="Courier New" w:cs="Courier New"/>
          <w:color w:val="000000"/>
          <w:sz w:val="20"/>
          <w:szCs w:val="20"/>
        </w:rPr>
        <w:t xml:space="preserve">c2 53 80 1d 0c be f4 90 a4 38 10 d6 9f 86 1f 64 </w:t>
      </w:r>
    </w:p>
    <w:p w14:paraId="723EDC18" w14:textId="77777777" w:rsidR="000022A7" w:rsidRPr="000022A7" w:rsidRDefault="000022A7" w:rsidP="0000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22A7">
        <w:rPr>
          <w:rFonts w:ascii="Courier New" w:eastAsia="Times New Roman" w:hAnsi="Courier New" w:cs="Courier New"/>
          <w:color w:val="000000"/>
          <w:sz w:val="20"/>
          <w:szCs w:val="20"/>
        </w:rPr>
        <w:t xml:space="preserve">2e 6f 96 9c 6e 91 10 79 7c 5b 4a 3d 09 dc 33 f7 </w:t>
      </w:r>
    </w:p>
    <w:p w14:paraId="708E7303" w14:textId="77777777" w:rsidR="000022A7" w:rsidRPr="000022A7" w:rsidRDefault="000022A7" w:rsidP="0000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22A7">
        <w:rPr>
          <w:rFonts w:ascii="Courier New" w:eastAsia="Times New Roman" w:hAnsi="Courier New" w:cs="Courier New"/>
          <w:color w:val="000000"/>
          <w:sz w:val="20"/>
          <w:szCs w:val="20"/>
        </w:rPr>
        <w:t xml:space="preserve">88 7c 06 76 87 44 b4 6a 1a c6 c6 0c 29 e1 51 ef </w:t>
      </w:r>
    </w:p>
    <w:p w14:paraId="23DF2251" w14:textId="77777777" w:rsidR="000022A7" w:rsidRPr="000022A7" w:rsidRDefault="000022A7" w:rsidP="0000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22A7">
        <w:rPr>
          <w:rFonts w:ascii="Courier New" w:eastAsia="Times New Roman" w:hAnsi="Courier New" w:cs="Courier New"/>
          <w:color w:val="000000"/>
          <w:sz w:val="20"/>
          <w:szCs w:val="20"/>
        </w:rPr>
        <w:t xml:space="preserve">87 1f 8b c9 0b 43 ec 95 1a b1 fc 3b 09 8f 72 40 </w:t>
      </w:r>
    </w:p>
    <w:p w14:paraId="42344A61" w14:textId="77777777" w:rsidR="000022A7" w:rsidRPr="000022A7" w:rsidRDefault="000022A7" w:rsidP="0000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22A7">
        <w:rPr>
          <w:rFonts w:ascii="Courier New" w:eastAsia="Times New Roman" w:hAnsi="Courier New" w:cs="Courier New"/>
          <w:color w:val="000000"/>
          <w:sz w:val="20"/>
          <w:szCs w:val="20"/>
        </w:rPr>
        <w:t xml:space="preserve">be 4f 9d ba 3d db 09 d8 ba db 23 65 b8 35 5a 8c </w:t>
      </w:r>
    </w:p>
    <w:p w14:paraId="6B16339E" w14:textId="77777777" w:rsidR="000022A7" w:rsidRPr="000022A7" w:rsidRDefault="000022A7" w:rsidP="0000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22A7">
        <w:rPr>
          <w:rFonts w:ascii="Courier New" w:eastAsia="Times New Roman" w:hAnsi="Courier New" w:cs="Courier New"/>
          <w:color w:val="000000"/>
          <w:sz w:val="20"/>
          <w:szCs w:val="20"/>
        </w:rPr>
        <w:t xml:space="preserve">65 f7 de f9 b1 67 68 46 60 3c c3 62 69 ca e0 82 </w:t>
      </w:r>
    </w:p>
    <w:p w14:paraId="4DC72012" w14:textId="77777777" w:rsidR="000022A7" w:rsidRPr="000022A7" w:rsidRDefault="000022A7" w:rsidP="0000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22A7">
        <w:rPr>
          <w:rFonts w:ascii="Courier New" w:eastAsia="Times New Roman" w:hAnsi="Courier New" w:cs="Courier New"/>
          <w:color w:val="000000"/>
          <w:sz w:val="20"/>
          <w:szCs w:val="20"/>
        </w:rPr>
        <w:t xml:space="preserve">18 f6 fa e3 b0 77 7b 47 26 ef 46 19 8d 90 d2 7a </w:t>
      </w:r>
    </w:p>
    <w:p w14:paraId="6B262D20" w14:textId="77777777" w:rsidR="000022A7" w:rsidRPr="000022A7" w:rsidRDefault="000022A7" w:rsidP="0000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22A7">
        <w:rPr>
          <w:rFonts w:ascii="Courier New" w:eastAsia="Times New Roman" w:hAnsi="Courier New" w:cs="Courier New"/>
          <w:color w:val="000000"/>
          <w:sz w:val="20"/>
          <w:szCs w:val="20"/>
        </w:rPr>
        <w:t xml:space="preserve">f1 ee 2c 62 26 25 3e f5 d5 69 8f 7d 45 81 58 bf </w:t>
      </w:r>
    </w:p>
    <w:p w14:paraId="329E159E" w14:textId="77777777" w:rsidR="000022A7" w:rsidRPr="000022A7" w:rsidRDefault="000022A7" w:rsidP="0000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022A7">
        <w:rPr>
          <w:rFonts w:ascii="Courier New" w:eastAsia="Times New Roman" w:hAnsi="Courier New" w:cs="Courier New"/>
          <w:color w:val="000000"/>
          <w:sz w:val="20"/>
          <w:szCs w:val="20"/>
        </w:rPr>
        <w:t xml:space="preserve">56 91 1b f8 1d 03 cb 95 cc 06 a9 c2 e5 5f 0e 0f </w:t>
      </w:r>
    </w:p>
    <w:p w14:paraId="55DE959F" w14:textId="6278E5BF" w:rsidR="000022A7" w:rsidRPr="000022A7" w:rsidRDefault="000022A7" w:rsidP="000022A7">
      <w:pPr>
        <w:pStyle w:val="ListParagraph"/>
        <w:rPr>
          <w:lang w:val="en"/>
        </w:rPr>
      </w:pPr>
      <w:r>
        <w:rPr>
          <w:lang w:val="en"/>
        </w:rPr>
        <w:t>Note: hexadecimal representation is for illustrative purposes only to convey the notion of binary data transfer</w:t>
      </w:r>
    </w:p>
    <w:p w14:paraId="7CD00338" w14:textId="77777777" w:rsidR="00F140E3" w:rsidRPr="0018770C" w:rsidRDefault="00F140E3" w:rsidP="009B34CA">
      <w:pPr>
        <w:pStyle w:val="Heading3"/>
        <w:rPr>
          <w:rFonts w:asciiTheme="minorHAnsi" w:hAnsiTheme="minorHAnsi"/>
          <w:lang w:val="en"/>
        </w:rPr>
      </w:pPr>
      <w:r w:rsidRPr="0018770C">
        <w:rPr>
          <w:rFonts w:asciiTheme="minorHAnsi" w:hAnsiTheme="minorHAnsi"/>
          <w:lang w:val="en"/>
        </w:rPr>
        <w:t>Error Handling</w:t>
      </w:r>
    </w:p>
    <w:p w14:paraId="641FB7C9" w14:textId="1DBF5B96" w:rsidR="00621825" w:rsidRDefault="00621825" w:rsidP="002A68A7">
      <w:pPr>
        <w:pStyle w:val="ListParagraph"/>
        <w:widowControl w:val="0"/>
        <w:numPr>
          <w:ilvl w:val="0"/>
          <w:numId w:val="6"/>
        </w:numPr>
        <w:autoSpaceDE w:val="0"/>
        <w:autoSpaceDN w:val="0"/>
        <w:adjustRightInd w:val="0"/>
        <w:spacing w:after="200" w:line="276" w:lineRule="auto"/>
        <w:rPr>
          <w:rFonts w:cs="Arial"/>
          <w:lang w:val="en"/>
        </w:rPr>
      </w:pPr>
      <w:r>
        <w:rPr>
          <w:rFonts w:cs="Arial"/>
          <w:lang w:val="en"/>
        </w:rPr>
        <w:t>If no source is specified in the URL, this service should return a 400 bad request error</w:t>
      </w:r>
    </w:p>
    <w:p w14:paraId="7CCEB223" w14:textId="46E928A5" w:rsidR="00F140E3" w:rsidRPr="0018770C" w:rsidRDefault="002A68A7" w:rsidP="002A68A7">
      <w:pPr>
        <w:pStyle w:val="ListParagraph"/>
        <w:widowControl w:val="0"/>
        <w:numPr>
          <w:ilvl w:val="0"/>
          <w:numId w:val="6"/>
        </w:numPr>
        <w:autoSpaceDE w:val="0"/>
        <w:autoSpaceDN w:val="0"/>
        <w:adjustRightInd w:val="0"/>
        <w:spacing w:after="200" w:line="276" w:lineRule="auto"/>
        <w:rPr>
          <w:rFonts w:cs="Arial"/>
          <w:lang w:val="en"/>
        </w:rPr>
      </w:pPr>
      <w:r w:rsidRPr="0018770C">
        <w:rPr>
          <w:rFonts w:cs="Arial"/>
          <w:lang w:val="en"/>
        </w:rPr>
        <w:t>implementation will return a 404 not found error if the ID does not correspond to a</w:t>
      </w:r>
      <w:r w:rsidR="00DD16CD">
        <w:rPr>
          <w:rFonts w:cs="Arial"/>
          <w:lang w:val="en"/>
        </w:rPr>
        <w:t xml:space="preserve"> media item</w:t>
      </w:r>
      <w:r w:rsidR="007619AA">
        <w:rPr>
          <w:rFonts w:cs="Arial"/>
          <w:lang w:val="en"/>
        </w:rPr>
        <w:t>for the given source</w:t>
      </w:r>
      <w:r w:rsidR="00DD16CD">
        <w:rPr>
          <w:rFonts w:cs="Arial"/>
          <w:lang w:val="en"/>
        </w:rPr>
        <w:t xml:space="preserve"> and media type</w:t>
      </w:r>
    </w:p>
    <w:p w14:paraId="7D3E63AB" w14:textId="35D67B53" w:rsidR="00CC773F" w:rsidRPr="0018770C" w:rsidRDefault="00CC773F" w:rsidP="00CC773F">
      <w:pPr>
        <w:pStyle w:val="ListParagraph"/>
        <w:widowControl w:val="0"/>
        <w:numPr>
          <w:ilvl w:val="0"/>
          <w:numId w:val="6"/>
        </w:numPr>
        <w:autoSpaceDE w:val="0"/>
        <w:autoSpaceDN w:val="0"/>
        <w:adjustRightInd w:val="0"/>
        <w:spacing w:after="200" w:line="276" w:lineRule="auto"/>
        <w:rPr>
          <w:rFonts w:cs="Arial"/>
          <w:lang w:val="en"/>
        </w:rPr>
      </w:pPr>
      <w:r w:rsidRPr="0018770C">
        <w:rPr>
          <w:rFonts w:cs="Arial"/>
          <w:lang w:val="en"/>
        </w:rPr>
        <w:t>if partners receive a</w:t>
      </w:r>
      <w:r w:rsidR="007619AA">
        <w:rPr>
          <w:rFonts w:cs="Arial"/>
          <w:lang w:val="en"/>
        </w:rPr>
        <w:t>n incomplete or improperly formatted request</w:t>
      </w:r>
      <w:r w:rsidRPr="0018770C">
        <w:rPr>
          <w:rFonts w:cs="Arial"/>
          <w:lang w:val="en"/>
        </w:rPr>
        <w:t xml:space="preserve"> </w:t>
      </w:r>
      <w:r w:rsidR="007619AA">
        <w:rPr>
          <w:rFonts w:cs="Arial"/>
          <w:lang w:val="en"/>
        </w:rPr>
        <w:t>a</w:t>
      </w:r>
      <w:r w:rsidRPr="0018770C">
        <w:rPr>
          <w:rFonts w:cs="Arial"/>
          <w:lang w:val="en"/>
        </w:rPr>
        <w:t xml:space="preserve"> 400 Bad Request </w:t>
      </w:r>
      <w:r w:rsidR="007619AA">
        <w:rPr>
          <w:rFonts w:cs="Arial"/>
          <w:lang w:val="en"/>
        </w:rPr>
        <w:t xml:space="preserve">shall be </w:t>
      </w:r>
      <w:r w:rsidRPr="0018770C">
        <w:rPr>
          <w:rFonts w:cs="Arial"/>
          <w:lang w:val="en"/>
        </w:rPr>
        <w:t>returned</w:t>
      </w:r>
      <w:r w:rsidR="007619AA">
        <w:rPr>
          <w:rFonts w:cs="Arial"/>
          <w:lang w:val="en"/>
        </w:rPr>
        <w:t xml:space="preserve"> to ConservationSpace</w:t>
      </w:r>
    </w:p>
    <w:p w14:paraId="6C49D13C" w14:textId="4E891824" w:rsidR="00DD49E8" w:rsidRPr="0018770C" w:rsidRDefault="002A68A7" w:rsidP="002A68A7">
      <w:pPr>
        <w:pStyle w:val="ListParagraph"/>
        <w:widowControl w:val="0"/>
        <w:numPr>
          <w:ilvl w:val="0"/>
          <w:numId w:val="6"/>
        </w:numPr>
        <w:autoSpaceDE w:val="0"/>
        <w:autoSpaceDN w:val="0"/>
        <w:adjustRightInd w:val="0"/>
        <w:spacing w:after="200" w:line="276" w:lineRule="auto"/>
        <w:rPr>
          <w:rFonts w:cs="Arial"/>
          <w:lang w:val="en"/>
        </w:rPr>
      </w:pPr>
      <w:r w:rsidRPr="0018770C">
        <w:rPr>
          <w:rFonts w:cs="Arial"/>
          <w:lang w:val="en"/>
        </w:rPr>
        <w:t xml:space="preserve">if </w:t>
      </w:r>
      <w:r w:rsidR="009B34CA" w:rsidRPr="0018770C">
        <w:rPr>
          <w:rFonts w:cs="Arial"/>
          <w:lang w:val="en"/>
        </w:rPr>
        <w:t xml:space="preserve">ConservationSpace </w:t>
      </w:r>
      <w:r w:rsidRPr="0018770C">
        <w:rPr>
          <w:rFonts w:cs="Arial"/>
          <w:lang w:val="en"/>
        </w:rPr>
        <w:t xml:space="preserve">receives </w:t>
      </w:r>
      <w:r w:rsidR="009B34CA" w:rsidRPr="0018770C">
        <w:rPr>
          <w:rFonts w:cs="Arial"/>
          <w:lang w:val="en"/>
        </w:rPr>
        <w:t xml:space="preserve">an </w:t>
      </w:r>
      <w:r w:rsidRPr="0018770C">
        <w:rPr>
          <w:rFonts w:cs="Arial"/>
          <w:lang w:val="en"/>
        </w:rPr>
        <w:t xml:space="preserve">incomplete </w:t>
      </w:r>
      <w:r w:rsidR="009B34CA" w:rsidRPr="0018770C">
        <w:rPr>
          <w:rFonts w:cs="Arial"/>
          <w:lang w:val="en"/>
        </w:rPr>
        <w:t xml:space="preserve">or unexpected </w:t>
      </w:r>
      <w:r w:rsidRPr="0018770C">
        <w:rPr>
          <w:rFonts w:cs="Arial"/>
          <w:lang w:val="en"/>
        </w:rPr>
        <w:t>response, an error will be posted to</w:t>
      </w:r>
      <w:r w:rsidR="009B34CA" w:rsidRPr="0018770C">
        <w:rPr>
          <w:rFonts w:cs="Arial"/>
          <w:lang w:val="en"/>
        </w:rPr>
        <w:t xml:space="preserve"> the </w:t>
      </w:r>
      <w:r w:rsidRPr="0018770C">
        <w:rPr>
          <w:rFonts w:cs="Arial"/>
          <w:lang w:val="en"/>
        </w:rPr>
        <w:t>error logger service with details about the error</w:t>
      </w:r>
    </w:p>
    <w:p w14:paraId="1D3327C3" w14:textId="77777777" w:rsidR="009B34CA" w:rsidRPr="0018770C" w:rsidRDefault="009B34CA">
      <w:pPr>
        <w:rPr>
          <w:rFonts w:eastAsiaTheme="majorEastAsia" w:cstheme="majorBidi"/>
          <w:color w:val="2E74B5" w:themeColor="accent1" w:themeShade="BF"/>
          <w:sz w:val="26"/>
          <w:szCs w:val="26"/>
          <w:lang w:val="en"/>
        </w:rPr>
      </w:pPr>
      <w:r w:rsidRPr="0018770C">
        <w:rPr>
          <w:lang w:val="en"/>
        </w:rPr>
        <w:br w:type="page"/>
      </w:r>
    </w:p>
    <w:p w14:paraId="4DD7EC49" w14:textId="7301765E" w:rsidR="00ED3238" w:rsidRPr="0018770C" w:rsidRDefault="00ED3238" w:rsidP="009B34CA">
      <w:pPr>
        <w:pStyle w:val="Heading2"/>
        <w:rPr>
          <w:rFonts w:asciiTheme="minorHAnsi" w:hAnsiTheme="minorHAnsi"/>
          <w:lang w:val="en"/>
        </w:rPr>
      </w:pPr>
      <w:r w:rsidRPr="0018770C">
        <w:rPr>
          <w:rFonts w:asciiTheme="minorHAnsi" w:hAnsiTheme="minorHAnsi"/>
          <w:lang w:val="en"/>
        </w:rPr>
        <w:t xml:space="preserve">Service </w:t>
      </w:r>
      <w:r w:rsidR="000632DD">
        <w:rPr>
          <w:rFonts w:asciiTheme="minorHAnsi" w:hAnsiTheme="minorHAnsi"/>
          <w:lang w:val="en"/>
        </w:rPr>
        <w:t>4</w:t>
      </w:r>
      <w:r w:rsidRPr="0018770C">
        <w:rPr>
          <w:rFonts w:asciiTheme="minorHAnsi" w:hAnsiTheme="minorHAnsi"/>
          <w:lang w:val="en"/>
        </w:rPr>
        <w:t xml:space="preserve">: Retrieve </w:t>
      </w:r>
      <w:r w:rsidR="00DD16CD">
        <w:rPr>
          <w:rFonts w:asciiTheme="minorHAnsi" w:hAnsiTheme="minorHAnsi"/>
          <w:lang w:val="en"/>
        </w:rPr>
        <w:t>Media</w:t>
      </w:r>
      <w:r w:rsidR="00DD16CD" w:rsidRPr="0018770C">
        <w:rPr>
          <w:rFonts w:asciiTheme="minorHAnsi" w:hAnsiTheme="minorHAnsi"/>
          <w:lang w:val="en"/>
        </w:rPr>
        <w:t xml:space="preserve"> </w:t>
      </w:r>
      <w:r w:rsidR="0030194D">
        <w:rPr>
          <w:rFonts w:asciiTheme="minorHAnsi" w:hAnsiTheme="minorHAnsi"/>
          <w:lang w:val="en"/>
        </w:rPr>
        <w:t xml:space="preserve">Record </w:t>
      </w:r>
      <w:r w:rsidRPr="0018770C">
        <w:rPr>
          <w:rFonts w:asciiTheme="minorHAnsi" w:hAnsiTheme="minorHAnsi"/>
          <w:lang w:val="en"/>
        </w:rPr>
        <w:t>by ID</w:t>
      </w:r>
    </w:p>
    <w:p w14:paraId="6F9095A4" w14:textId="7B1C8339" w:rsidR="00ED3238" w:rsidRPr="00AF71DE" w:rsidRDefault="00143556" w:rsidP="00ED3238">
      <w:pPr>
        <w:widowControl w:val="0"/>
        <w:autoSpaceDE w:val="0"/>
        <w:autoSpaceDN w:val="0"/>
        <w:adjustRightInd w:val="0"/>
        <w:spacing w:after="200" w:line="276" w:lineRule="auto"/>
        <w:rPr>
          <w:rFonts w:cs="Arial"/>
          <w:lang w:val="en"/>
        </w:rPr>
      </w:pPr>
      <w:r>
        <w:rPr>
          <w:rFonts w:cs="Arial"/>
          <w:lang w:val="en"/>
        </w:rPr>
        <w:t>Retrieves</w:t>
      </w:r>
      <w:r w:rsidR="00DD16CD">
        <w:rPr>
          <w:rFonts w:cs="Arial"/>
          <w:lang w:val="en"/>
        </w:rPr>
        <w:t xml:space="preserve"> media</w:t>
      </w:r>
      <w:r>
        <w:rPr>
          <w:rFonts w:cs="Arial"/>
          <w:lang w:val="en"/>
        </w:rPr>
        <w:t xml:space="preserve"> </w:t>
      </w:r>
      <w:r w:rsidR="00DD16CD">
        <w:rPr>
          <w:rFonts w:cs="Arial"/>
          <w:lang w:val="en"/>
        </w:rPr>
        <w:t xml:space="preserve">records based on </w:t>
      </w:r>
      <w:r>
        <w:rPr>
          <w:rFonts w:cs="Arial"/>
          <w:lang w:val="en"/>
        </w:rPr>
        <w:t xml:space="preserve">the supplied </w:t>
      </w:r>
      <w:r w:rsidR="00DD16CD">
        <w:rPr>
          <w:rFonts w:cs="Arial"/>
          <w:lang w:val="en"/>
        </w:rPr>
        <w:t xml:space="preserve">source, </w:t>
      </w:r>
      <w:r>
        <w:rPr>
          <w:rFonts w:cs="Arial"/>
          <w:lang w:val="en"/>
        </w:rPr>
        <w:t>ID</w:t>
      </w:r>
      <w:r w:rsidR="00DD16CD">
        <w:rPr>
          <w:rFonts w:cs="Arial"/>
          <w:lang w:val="en"/>
        </w:rPr>
        <w:t>, and media type</w:t>
      </w:r>
      <w:r>
        <w:rPr>
          <w:rFonts w:cs="Arial"/>
          <w:lang w:val="en"/>
        </w:rPr>
        <w:t xml:space="preserve"> and </w:t>
      </w:r>
      <w:r w:rsidR="00ED3238" w:rsidRPr="0018770C">
        <w:rPr>
          <w:rFonts w:cs="Arial"/>
          <w:lang w:val="en"/>
        </w:rPr>
        <w:t xml:space="preserve">returns </w:t>
      </w:r>
      <w:r w:rsidR="00005976">
        <w:rPr>
          <w:rFonts w:cs="Arial"/>
          <w:lang w:val="en"/>
        </w:rPr>
        <w:t xml:space="preserve">an </w:t>
      </w:r>
      <w:r w:rsidR="002E66D1">
        <w:rPr>
          <w:rFonts w:cs="Arial"/>
          <w:lang w:val="en"/>
        </w:rPr>
        <w:t>un</w:t>
      </w:r>
      <w:r>
        <w:rPr>
          <w:rFonts w:cs="Arial"/>
          <w:lang w:val="en"/>
        </w:rPr>
        <w:t xml:space="preserve">abridged </w:t>
      </w:r>
      <w:r w:rsidR="00DD16CD">
        <w:rPr>
          <w:rFonts w:cs="Arial"/>
          <w:lang w:val="en"/>
        </w:rPr>
        <w:t xml:space="preserve">media </w:t>
      </w:r>
      <w:r>
        <w:rPr>
          <w:rFonts w:cs="Arial"/>
          <w:lang w:val="en"/>
        </w:rPr>
        <w:t>record</w:t>
      </w:r>
      <w:r w:rsidR="002E66D1">
        <w:rPr>
          <w:rFonts w:cs="Arial"/>
          <w:lang w:val="en"/>
        </w:rPr>
        <w:t xml:space="preserve">. </w:t>
      </w:r>
    </w:p>
    <w:p w14:paraId="263AEECC" w14:textId="77777777" w:rsidR="00005976" w:rsidRDefault="00ED3238" w:rsidP="00005976">
      <w:pPr>
        <w:pStyle w:val="Heading3"/>
        <w:rPr>
          <w:lang w:val="en"/>
        </w:rPr>
      </w:pPr>
      <w:r w:rsidRPr="0018770C">
        <w:rPr>
          <w:lang w:val="en"/>
        </w:rPr>
        <w:t>Request</w:t>
      </w:r>
    </w:p>
    <w:p w14:paraId="18C9AEB7" w14:textId="2091DB88" w:rsidR="00ED3238" w:rsidRPr="0018770C" w:rsidRDefault="00ED3238" w:rsidP="00ED3238">
      <w:pPr>
        <w:widowControl w:val="0"/>
        <w:autoSpaceDE w:val="0"/>
        <w:autoSpaceDN w:val="0"/>
        <w:adjustRightInd w:val="0"/>
        <w:spacing w:after="200" w:line="276" w:lineRule="auto"/>
        <w:rPr>
          <w:rFonts w:cs="Arial"/>
          <w:lang w:val="en"/>
        </w:rPr>
      </w:pPr>
      <w:r w:rsidRPr="0018770C">
        <w:rPr>
          <w:rFonts w:cs="Arial"/>
          <w:lang w:val="en"/>
        </w:rPr>
        <w:t xml:space="preserve">HTTP GET request to the service end point appended with </w:t>
      </w:r>
      <w:r w:rsidR="00DD16CD">
        <w:rPr>
          <w:rFonts w:cs="Arial"/>
          <w:lang w:val="en"/>
        </w:rPr>
        <w:t xml:space="preserve">the media type and </w:t>
      </w:r>
      <w:r w:rsidRPr="0018770C">
        <w:rPr>
          <w:rFonts w:cs="Arial"/>
          <w:lang w:val="en"/>
        </w:rPr>
        <w:t>a</w:t>
      </w:r>
      <w:r w:rsidR="00DD16CD">
        <w:rPr>
          <w:rFonts w:cs="Arial"/>
          <w:lang w:val="en"/>
        </w:rPr>
        <w:t xml:space="preserve"> media</w:t>
      </w:r>
      <w:r w:rsidRPr="0018770C">
        <w:rPr>
          <w:rFonts w:cs="Arial"/>
          <w:lang w:val="en"/>
        </w:rPr>
        <w:t xml:space="preserve"> ID </w:t>
      </w:r>
      <w:r w:rsidR="00DD16CD">
        <w:rPr>
          <w:rFonts w:cs="Arial"/>
          <w:lang w:val="en"/>
        </w:rPr>
        <w:t xml:space="preserve">followed by </w:t>
      </w:r>
      <w:r w:rsidRPr="0018770C">
        <w:rPr>
          <w:rFonts w:cs="Arial"/>
          <w:lang w:val="en"/>
        </w:rPr>
        <w:t xml:space="preserve">a “.json” extension. The JSON format </w:t>
      </w:r>
      <w:r w:rsidR="00DD16CD">
        <w:rPr>
          <w:rFonts w:cs="Arial"/>
          <w:lang w:val="en"/>
        </w:rPr>
        <w:t xml:space="preserve">for the media type “images” </w:t>
      </w:r>
      <w:r w:rsidRPr="0018770C">
        <w:rPr>
          <w:rFonts w:cs="Arial"/>
          <w:lang w:val="en"/>
        </w:rPr>
        <w:t xml:space="preserve">is defined under </w:t>
      </w:r>
      <w:r w:rsidR="00005976" w:rsidRPr="00005976">
        <w:rPr>
          <w:rFonts w:cs="Arial"/>
          <w:i/>
          <w:lang w:val="en"/>
        </w:rPr>
        <w:t>Record:</w:t>
      </w:r>
      <w:r w:rsidR="00005976">
        <w:rPr>
          <w:rFonts w:cs="Arial"/>
          <w:i/>
          <w:lang w:val="en"/>
        </w:rPr>
        <w:t xml:space="preserve"> </w:t>
      </w:r>
      <w:r w:rsidR="00005976" w:rsidRPr="00005976">
        <w:rPr>
          <w:rFonts w:cs="Arial"/>
          <w:i/>
          <w:lang w:val="en"/>
        </w:rPr>
        <w:t>Image</w:t>
      </w:r>
      <w:r w:rsidR="00005976">
        <w:rPr>
          <w:rFonts w:cs="Arial"/>
          <w:i/>
          <w:lang w:val="en"/>
        </w:rPr>
        <w:t xml:space="preserve"> </w:t>
      </w:r>
      <w:r w:rsidRPr="0018770C">
        <w:rPr>
          <w:rFonts w:cs="Arial"/>
          <w:lang w:val="en"/>
        </w:rPr>
        <w:t>in this document.</w:t>
      </w:r>
      <w:r w:rsidR="00DD16CD">
        <w:rPr>
          <w:rFonts w:cs="Arial"/>
          <w:lang w:val="en"/>
        </w:rPr>
        <w:t xml:space="preserve">  Other media types may be defined in the future, but ConservationSpace R2 will only utilize the images media type.</w:t>
      </w:r>
    </w:p>
    <w:p w14:paraId="2D095D4C" w14:textId="27C5F523" w:rsidR="00005976" w:rsidRDefault="00005976" w:rsidP="00005976">
      <w:pPr>
        <w:pStyle w:val="Heading3"/>
        <w:rPr>
          <w:lang w:val="en"/>
        </w:rPr>
      </w:pPr>
      <w:r>
        <w:rPr>
          <w:lang w:val="en"/>
        </w:rPr>
        <w:t xml:space="preserve">Request </w:t>
      </w:r>
      <w:r w:rsidR="00ED3238" w:rsidRPr="0018770C">
        <w:rPr>
          <w:rFonts w:asciiTheme="minorHAnsi" w:hAnsiTheme="minorHAnsi"/>
          <w:lang w:val="en"/>
        </w:rPr>
        <w:t>Exampl</w:t>
      </w:r>
      <w:r>
        <w:rPr>
          <w:lang w:val="en"/>
        </w:rPr>
        <w:t>es</w:t>
      </w:r>
    </w:p>
    <w:p w14:paraId="4F129FAE" w14:textId="2114AFEB" w:rsidR="000632DD" w:rsidRDefault="000632DD" w:rsidP="000632DD">
      <w:pPr>
        <w:widowControl w:val="0"/>
        <w:autoSpaceDE w:val="0"/>
        <w:autoSpaceDN w:val="0"/>
        <w:adjustRightInd w:val="0"/>
        <w:spacing w:after="200" w:line="276" w:lineRule="auto"/>
        <w:rPr>
          <w:lang w:val="en"/>
        </w:rPr>
      </w:pPr>
      <w:r>
        <w:rPr>
          <w:rFonts w:ascii="SimSun" w:eastAsia="SimSun" w:hAnsi="SimSun" w:cs="Arial"/>
          <w:lang w:val="en"/>
        </w:rPr>
        <w:t>GET h</w:t>
      </w:r>
      <w:r w:rsidRPr="00D56F6E">
        <w:rPr>
          <w:rFonts w:ascii="SimSun" w:eastAsia="SimSun" w:hAnsi="SimSun" w:cs="Arial"/>
          <w:lang w:val="en"/>
        </w:rPr>
        <w:t>ttp</w:t>
      </w:r>
      <w:r>
        <w:rPr>
          <w:rFonts w:ascii="SimSun" w:eastAsia="SimSun" w:hAnsi="SimSun" w:cs="Arial"/>
          <w:lang w:val="en"/>
        </w:rPr>
        <w:t>s</w:t>
      </w:r>
      <w:r w:rsidRPr="00D56F6E">
        <w:rPr>
          <w:rFonts w:ascii="SimSun" w:eastAsia="SimSun" w:hAnsi="SimSun" w:cs="Arial"/>
          <w:lang w:val="en"/>
        </w:rPr>
        <w:t>://data.nga.gov/</w:t>
      </w:r>
      <w:r>
        <w:rPr>
          <w:rFonts w:ascii="SimSun" w:eastAsia="SimSun" w:hAnsi="SimSun" w:cs="Arial"/>
          <w:lang w:val="en"/>
        </w:rPr>
        <w:t>media</w:t>
      </w:r>
      <w:r w:rsidRPr="00D56F6E">
        <w:rPr>
          <w:rFonts w:ascii="SimSun" w:eastAsia="SimSun" w:hAnsi="SimSun" w:cs="Arial"/>
          <w:lang w:val="en"/>
        </w:rPr>
        <w:t>/</w:t>
      </w:r>
      <w:r w:rsidR="00E77632">
        <w:rPr>
          <w:rFonts w:ascii="SimSun" w:eastAsia="SimSun" w:hAnsi="SimSun" w:cs="Arial"/>
          <w:lang w:val="en"/>
        </w:rPr>
        <w:t>intranet/</w:t>
      </w:r>
      <w:r w:rsidRPr="00D56F6E">
        <w:rPr>
          <w:rFonts w:ascii="SimSun" w:eastAsia="SimSun" w:hAnsi="SimSun" w:cs="Arial"/>
          <w:lang w:val="en"/>
        </w:rPr>
        <w:t>image</w:t>
      </w:r>
      <w:r>
        <w:rPr>
          <w:rFonts w:ascii="SimSun" w:eastAsia="SimSun" w:hAnsi="SimSun" w:cs="Arial"/>
          <w:lang w:val="en"/>
        </w:rPr>
        <w:t>s</w:t>
      </w:r>
      <w:r w:rsidRPr="00D56F6E">
        <w:rPr>
          <w:rFonts w:ascii="SimSun" w:eastAsia="SimSun" w:hAnsi="SimSun" w:cs="Arial"/>
          <w:lang w:val="en"/>
        </w:rPr>
        <w:t>/</w:t>
      </w:r>
      <w:r w:rsidRPr="002A183B">
        <w:rPr>
          <w:rFonts w:ascii="SimSun" w:eastAsia="SimSun" w:hAnsi="SimSun" w:cs="Arial"/>
          <w:lang w:val="en"/>
        </w:rPr>
        <w:t>d63a8ffd-bdac-498c-b861-a53e11989cef</w:t>
      </w:r>
      <w:r>
        <w:rPr>
          <w:lang w:val="en"/>
        </w:rPr>
        <w:t>.json</w:t>
      </w:r>
    </w:p>
    <w:p w14:paraId="705A1428" w14:textId="1884ACC1" w:rsidR="00005976" w:rsidRDefault="00005976" w:rsidP="000632DD">
      <w:pPr>
        <w:pStyle w:val="Heading3"/>
        <w:rPr>
          <w:lang w:val="en"/>
        </w:rPr>
      </w:pPr>
      <w:r>
        <w:rPr>
          <w:lang w:val="en"/>
        </w:rPr>
        <w:t>Constraints and Assumptions</w:t>
      </w:r>
    </w:p>
    <w:p w14:paraId="589AFB67" w14:textId="169FAE3A" w:rsidR="00005976" w:rsidRPr="00005976" w:rsidRDefault="00DD16CD" w:rsidP="00005976">
      <w:pPr>
        <w:pStyle w:val="ListParagraph"/>
        <w:numPr>
          <w:ilvl w:val="0"/>
          <w:numId w:val="19"/>
        </w:numPr>
        <w:rPr>
          <w:lang w:val="en"/>
        </w:rPr>
      </w:pPr>
      <w:r>
        <w:rPr>
          <w:lang w:val="en"/>
        </w:rPr>
        <w:t xml:space="preserve">The namespace “image” and media type “images” shall be the only media namespace and type that needs to be supported in ConservationSpace R2, although future </w:t>
      </w:r>
      <w:r w:rsidR="006F2962">
        <w:rPr>
          <w:lang w:val="en"/>
        </w:rPr>
        <w:t>releases</w:t>
      </w:r>
      <w:r>
        <w:rPr>
          <w:lang w:val="en"/>
        </w:rPr>
        <w:t xml:space="preserve"> </w:t>
      </w:r>
      <w:r w:rsidR="006F2962">
        <w:rPr>
          <w:lang w:val="en"/>
        </w:rPr>
        <w:t>might</w:t>
      </w:r>
      <w:r>
        <w:rPr>
          <w:lang w:val="en"/>
        </w:rPr>
        <w:t xml:space="preserve"> introduce additional media types, each with a corresponding namespace</w:t>
      </w:r>
      <w:r w:rsidR="009C7D41">
        <w:rPr>
          <w:lang w:val="en"/>
        </w:rPr>
        <w:t>, e.g. “audio”</w:t>
      </w:r>
      <w:r w:rsidR="006F2962">
        <w:rPr>
          <w:lang w:val="en"/>
        </w:rPr>
        <w:t>, and record definitions</w:t>
      </w:r>
      <w:r w:rsidR="009C7D41">
        <w:rPr>
          <w:lang w:val="en"/>
        </w:rPr>
        <w:t>.</w:t>
      </w:r>
    </w:p>
    <w:p w14:paraId="623B8ED7" w14:textId="37948ABB" w:rsidR="00005976" w:rsidRDefault="00005976" w:rsidP="00005976">
      <w:pPr>
        <w:pStyle w:val="Heading3"/>
        <w:rPr>
          <w:lang w:val="en"/>
        </w:rPr>
      </w:pPr>
      <w:r>
        <w:rPr>
          <w:lang w:val="en"/>
        </w:rPr>
        <w:t>Processing the Request</w:t>
      </w:r>
    </w:p>
    <w:p w14:paraId="3AC554E6" w14:textId="16BD283C" w:rsidR="00005976" w:rsidRDefault="00005976" w:rsidP="00005976">
      <w:pPr>
        <w:pStyle w:val="ListParagraph"/>
        <w:numPr>
          <w:ilvl w:val="0"/>
          <w:numId w:val="18"/>
        </w:numPr>
        <w:rPr>
          <w:lang w:val="en"/>
        </w:rPr>
      </w:pPr>
      <w:r w:rsidRPr="0018770C">
        <w:rPr>
          <w:lang w:val="en"/>
        </w:rPr>
        <w:t>The supplied</w:t>
      </w:r>
      <w:r w:rsidR="00DD16CD">
        <w:rPr>
          <w:lang w:val="en"/>
        </w:rPr>
        <w:t xml:space="preserve"> media</w:t>
      </w:r>
      <w:r w:rsidRPr="0018770C">
        <w:rPr>
          <w:lang w:val="en"/>
        </w:rPr>
        <w:t xml:space="preserve"> ID </w:t>
      </w:r>
      <w:r w:rsidR="006F2962">
        <w:rPr>
          <w:lang w:val="en"/>
        </w:rPr>
        <w:t>is</w:t>
      </w:r>
      <w:r w:rsidRPr="0018770C">
        <w:rPr>
          <w:lang w:val="en"/>
        </w:rPr>
        <w:t xml:space="preserve"> provided by </w:t>
      </w:r>
      <w:r w:rsidR="000632DD">
        <w:rPr>
          <w:lang w:val="en"/>
        </w:rPr>
        <w:t xml:space="preserve">one of the search </w:t>
      </w:r>
      <w:r w:rsidRPr="0018770C">
        <w:rPr>
          <w:lang w:val="en"/>
        </w:rPr>
        <w:t>API</w:t>
      </w:r>
      <w:r w:rsidR="000632DD">
        <w:rPr>
          <w:lang w:val="en"/>
        </w:rPr>
        <w:t>s</w:t>
      </w:r>
      <w:r w:rsidRPr="0018770C">
        <w:rPr>
          <w:lang w:val="en"/>
        </w:rPr>
        <w:t xml:space="preserve"> and should therefore be able to be found in the partner’s DAMs</w:t>
      </w:r>
      <w:r w:rsidR="00AA34B5">
        <w:rPr>
          <w:lang w:val="en"/>
        </w:rPr>
        <w:t xml:space="preserve"> for the given source</w:t>
      </w:r>
      <w:r w:rsidR="006F2962">
        <w:rPr>
          <w:lang w:val="en"/>
        </w:rPr>
        <w:t xml:space="preserve"> and media type.</w:t>
      </w:r>
    </w:p>
    <w:p w14:paraId="1BA16481" w14:textId="241209C1" w:rsidR="00ED3238" w:rsidRPr="0018770C" w:rsidRDefault="00005976" w:rsidP="00005976">
      <w:pPr>
        <w:pStyle w:val="Heading3"/>
        <w:rPr>
          <w:rFonts w:asciiTheme="minorHAnsi" w:hAnsiTheme="minorHAnsi"/>
          <w:lang w:val="en"/>
        </w:rPr>
      </w:pPr>
      <w:r>
        <w:rPr>
          <w:lang w:val="en"/>
        </w:rPr>
        <w:t>Response</w:t>
      </w:r>
    </w:p>
    <w:p w14:paraId="199976DE" w14:textId="72F154AB" w:rsidR="00ED3238" w:rsidRPr="000022A7" w:rsidRDefault="00ED3238" w:rsidP="00ED3238">
      <w:pPr>
        <w:widowControl w:val="0"/>
        <w:numPr>
          <w:ilvl w:val="0"/>
          <w:numId w:val="4"/>
        </w:numPr>
        <w:autoSpaceDE w:val="0"/>
        <w:autoSpaceDN w:val="0"/>
        <w:adjustRightInd w:val="0"/>
        <w:spacing w:after="200" w:line="276" w:lineRule="auto"/>
        <w:rPr>
          <w:rFonts w:cs="Arial"/>
          <w:lang w:val="en"/>
        </w:rPr>
      </w:pPr>
      <w:r w:rsidRPr="0018770C">
        <w:rPr>
          <w:rFonts w:cs="Arial"/>
          <w:lang w:val="en"/>
        </w:rPr>
        <w:t xml:space="preserve">implementation will provide a </w:t>
      </w:r>
      <w:r w:rsidR="00005976">
        <w:rPr>
          <w:rFonts w:cs="Arial"/>
          <w:lang w:val="en"/>
        </w:rPr>
        <w:t xml:space="preserve">single </w:t>
      </w:r>
      <w:r w:rsidR="005251F4">
        <w:rPr>
          <w:rFonts w:cs="Arial"/>
          <w:lang w:val="en"/>
        </w:rPr>
        <w:t>un</w:t>
      </w:r>
      <w:r w:rsidR="00970390">
        <w:rPr>
          <w:rFonts w:cs="Arial"/>
          <w:lang w:val="en"/>
        </w:rPr>
        <w:t xml:space="preserve">abridged </w:t>
      </w:r>
      <w:r w:rsidRPr="0018770C">
        <w:rPr>
          <w:rFonts w:cs="Arial"/>
          <w:lang w:val="en"/>
        </w:rPr>
        <w:t xml:space="preserve">JSON </w:t>
      </w:r>
      <w:r w:rsidR="009C7D41">
        <w:rPr>
          <w:rFonts w:cs="Arial"/>
          <w:lang w:val="en"/>
        </w:rPr>
        <w:t xml:space="preserve">media </w:t>
      </w:r>
      <w:r w:rsidR="00143556">
        <w:rPr>
          <w:rFonts w:cs="Arial"/>
          <w:lang w:val="en"/>
        </w:rPr>
        <w:t>record</w:t>
      </w:r>
      <w:r w:rsidR="005251F4">
        <w:rPr>
          <w:rFonts w:cs="Arial"/>
          <w:lang w:val="en"/>
        </w:rPr>
        <w:t>.</w:t>
      </w:r>
    </w:p>
    <w:p w14:paraId="62F597AA" w14:textId="1727EA35" w:rsidR="000022A7" w:rsidRPr="0018770C" w:rsidRDefault="000022A7" w:rsidP="000022A7">
      <w:pPr>
        <w:pStyle w:val="Heading3"/>
        <w:rPr>
          <w:rFonts w:cs="Arial"/>
          <w:lang w:val="en"/>
        </w:rPr>
      </w:pPr>
      <w:commentRangeStart w:id="76"/>
      <w:r>
        <w:rPr>
          <w:lang w:val="en"/>
        </w:rPr>
        <w:t>Response Example</w:t>
      </w:r>
      <w:commentRangeEnd w:id="76"/>
      <w:r w:rsidR="00A32846">
        <w:rPr>
          <w:rStyle w:val="CommentReference"/>
          <w:rFonts w:ascii="Times New Roman" w:eastAsiaTheme="minorHAnsi" w:hAnsi="Times New Roman" w:cstheme="minorBidi"/>
          <w:color w:val="auto"/>
          <w:lang w:val="bg-BG"/>
        </w:rPr>
        <w:commentReference w:id="76"/>
      </w:r>
    </w:p>
    <w:p w14:paraId="7F4BE9C1" w14:textId="237D3B0A" w:rsidR="00E55ADF" w:rsidRPr="00DB083B" w:rsidRDefault="00E55ADF" w:rsidP="00E55ADF">
      <w:pPr>
        <w:rPr>
          <w:rFonts w:ascii="SimSun" w:eastAsia="SimSun" w:hAnsi="SimSun"/>
          <w:sz w:val="20"/>
          <w:lang w:val="en"/>
        </w:rPr>
      </w:pPr>
      <w:r w:rsidRPr="00DB083B">
        <w:rPr>
          <w:rFonts w:ascii="SimSun" w:eastAsia="SimSun" w:hAnsi="SimSun"/>
          <w:sz w:val="20"/>
          <w:lang w:val="en"/>
        </w:rPr>
        <w:t>{</w:t>
      </w:r>
    </w:p>
    <w:p w14:paraId="66C58C07" w14:textId="77777777" w:rsidR="00E268A7" w:rsidRPr="007123F7" w:rsidRDefault="00E268A7" w:rsidP="00E268A7">
      <w:pPr>
        <w:ind w:firstLine="720"/>
        <w:rPr>
          <w:rFonts w:ascii="SimSun" w:eastAsia="SimSun" w:hAnsi="SimSun"/>
          <w:sz w:val="20"/>
          <w:lang w:val="en"/>
        </w:rPr>
      </w:pPr>
      <w:r w:rsidRPr="007123F7">
        <w:rPr>
          <w:rFonts w:ascii="SimSun" w:eastAsia="SimSun" w:hAnsi="SimSun"/>
          <w:sz w:val="20"/>
          <w:lang w:val="en"/>
        </w:rPr>
        <w:t>"record": {</w:t>
      </w:r>
    </w:p>
    <w:p w14:paraId="5425E6BA" w14:textId="77777777" w:rsidR="005B3A9B" w:rsidRDefault="005B3A9B" w:rsidP="005B3A9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"namespace": "</w:t>
      </w:r>
      <w:r>
        <w:rPr>
          <w:rFonts w:ascii="SimSun" w:eastAsia="SimSun" w:hAnsi="SimSun"/>
          <w:sz w:val="20"/>
          <w:lang w:val="en"/>
        </w:rPr>
        <w:t>image</w:t>
      </w:r>
      <w:r w:rsidRPr="007123F7">
        <w:rPr>
          <w:rFonts w:ascii="SimSun" w:eastAsia="SimSun" w:hAnsi="SimSun"/>
          <w:sz w:val="20"/>
          <w:lang w:val="en"/>
        </w:rPr>
        <w:t>",</w:t>
      </w:r>
    </w:p>
    <w:p w14:paraId="1E4B85C7" w14:textId="77777777" w:rsidR="005B3A9B" w:rsidRDefault="005B3A9B" w:rsidP="005B3A9B">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source</w:t>
      </w:r>
      <w:r w:rsidRPr="007123F7">
        <w:rPr>
          <w:rFonts w:ascii="SimSun" w:eastAsia="SimSun" w:hAnsi="SimSun"/>
          <w:sz w:val="20"/>
          <w:lang w:val="en"/>
        </w:rPr>
        <w:t>": "</w:t>
      </w:r>
      <w:r>
        <w:rPr>
          <w:rFonts w:ascii="SimSun" w:eastAsia="SimSun" w:hAnsi="SimSun"/>
          <w:sz w:val="20"/>
          <w:lang w:val="en"/>
        </w:rPr>
        <w:t>intranet</w:t>
      </w:r>
      <w:r w:rsidRPr="007123F7">
        <w:rPr>
          <w:rFonts w:ascii="SimSun" w:eastAsia="SimSun" w:hAnsi="SimSun"/>
          <w:sz w:val="20"/>
          <w:lang w:val="en"/>
        </w:rPr>
        <w:t>",</w:t>
      </w:r>
      <w:r w:rsidRPr="007123F7">
        <w:rPr>
          <w:rFonts w:ascii="SimSun" w:eastAsia="SimSun" w:hAnsi="SimSun"/>
          <w:sz w:val="20"/>
          <w:lang w:val="en"/>
        </w:rPr>
        <w:tab/>
      </w:r>
      <w:r w:rsidRPr="007123F7">
        <w:rPr>
          <w:rFonts w:ascii="SimSun" w:eastAsia="SimSun" w:hAnsi="SimSun"/>
          <w:sz w:val="20"/>
          <w:lang w:val="en"/>
        </w:rPr>
        <w:tab/>
      </w:r>
    </w:p>
    <w:p w14:paraId="4D114529" w14:textId="5257DAF7" w:rsidR="005B3A9B" w:rsidRPr="007123F7" w:rsidRDefault="005B3A9B" w:rsidP="00AF71DE">
      <w:pPr>
        <w:ind w:left="720" w:firstLine="720"/>
        <w:rPr>
          <w:rFonts w:ascii="SimSun" w:eastAsia="SimSun" w:hAnsi="SimSun"/>
          <w:sz w:val="20"/>
          <w:lang w:val="en"/>
        </w:rPr>
      </w:pPr>
      <w:r w:rsidRPr="007123F7">
        <w:rPr>
          <w:rFonts w:ascii="SimSun" w:eastAsia="SimSun" w:hAnsi="SimSun"/>
          <w:sz w:val="20"/>
          <w:lang w:val="en"/>
        </w:rPr>
        <w:t>"id": "</w:t>
      </w:r>
      <w:r w:rsidRPr="00E268A7">
        <w:rPr>
          <w:rFonts w:ascii="SimSun" w:eastAsia="SimSun" w:hAnsi="SimSun"/>
          <w:sz w:val="20"/>
          <w:lang w:val="en"/>
        </w:rPr>
        <w:t>d63a8ffd-bdac-498c-b861-a53e11989cef</w:t>
      </w:r>
      <w:r w:rsidRPr="007123F7">
        <w:rPr>
          <w:rFonts w:ascii="SimSun" w:eastAsia="SimSun" w:hAnsi="SimSun"/>
          <w:sz w:val="20"/>
          <w:lang w:val="en"/>
        </w:rPr>
        <w:t>",</w:t>
      </w:r>
    </w:p>
    <w:p w14:paraId="2A971CB3" w14:textId="77777777" w:rsidR="005B3A9B" w:rsidRPr="007123F7" w:rsidRDefault="005B3A9B" w:rsidP="005B3A9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w:t>
      </w:r>
      <w:r>
        <w:rPr>
          <w:rFonts w:ascii="SimSun" w:eastAsia="SimSun" w:hAnsi="SimSun"/>
          <w:sz w:val="20"/>
          <w:lang w:val="en"/>
        </w:rPr>
        <w:t>classification</w:t>
      </w:r>
      <w:r w:rsidRPr="007123F7">
        <w:rPr>
          <w:rFonts w:ascii="SimSun" w:eastAsia="SimSun" w:hAnsi="SimSun"/>
          <w:sz w:val="20"/>
          <w:lang w:val="en"/>
        </w:rPr>
        <w:t>": "</w:t>
      </w:r>
      <w:r>
        <w:rPr>
          <w:rFonts w:ascii="SimSun" w:eastAsia="SimSun" w:hAnsi="SimSun"/>
          <w:sz w:val="20"/>
          <w:lang w:val="en"/>
        </w:rPr>
        <w:t>image</w:t>
      </w:r>
      <w:r w:rsidRPr="007123F7">
        <w:rPr>
          <w:rFonts w:ascii="SimSun" w:eastAsia="SimSun" w:hAnsi="SimSun"/>
          <w:sz w:val="20"/>
          <w:lang w:val="en"/>
        </w:rPr>
        <w:t>",</w:t>
      </w:r>
    </w:p>
    <w:p w14:paraId="0234BA99" w14:textId="77777777" w:rsidR="005B3A9B" w:rsidRPr="007123F7" w:rsidRDefault="005B3A9B" w:rsidP="005B3A9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w:t>
      </w:r>
      <w:r>
        <w:rPr>
          <w:rFonts w:ascii="SimSun" w:eastAsia="SimSun" w:hAnsi="SimSun"/>
          <w:sz w:val="20"/>
          <w:lang w:val="en"/>
        </w:rPr>
        <w:t>mimetype</w:t>
      </w:r>
      <w:r w:rsidRPr="007123F7">
        <w:rPr>
          <w:rFonts w:ascii="SimSun" w:eastAsia="SimSun" w:hAnsi="SimSun"/>
          <w:sz w:val="20"/>
          <w:lang w:val="en"/>
        </w:rPr>
        <w:t>": "</w:t>
      </w:r>
      <w:r>
        <w:rPr>
          <w:rFonts w:ascii="SimSun" w:eastAsia="SimSun" w:hAnsi="SimSun"/>
          <w:sz w:val="20"/>
          <w:lang w:val="en"/>
        </w:rPr>
        <w:t>image/tiff</w:t>
      </w:r>
      <w:r w:rsidRPr="007123F7">
        <w:rPr>
          <w:rFonts w:ascii="SimSun" w:eastAsia="SimSun" w:hAnsi="SimSun"/>
          <w:sz w:val="20"/>
          <w:lang w:val="en"/>
        </w:rPr>
        <w:t>",</w:t>
      </w:r>
    </w:p>
    <w:p w14:paraId="3BE74292" w14:textId="69EEED17" w:rsidR="005B3A9B" w:rsidDel="00921E2E" w:rsidRDefault="005B3A9B" w:rsidP="005B3A9B">
      <w:pPr>
        <w:rPr>
          <w:del w:id="77" w:author="Beaudet, David" w:date="2016-05-25T10:14:00Z"/>
          <w:rFonts w:ascii="SimSun" w:eastAsia="SimSun" w:hAnsi="SimSun"/>
          <w:sz w:val="20"/>
          <w:lang w:val="en"/>
        </w:rPr>
      </w:pPr>
      <w:del w:id="78" w:author="Beaudet, David" w:date="2016-05-25T10:14:00Z">
        <w:r w:rsidRPr="007123F7" w:rsidDel="00921E2E">
          <w:rPr>
            <w:rFonts w:ascii="SimSun" w:eastAsia="SimSun" w:hAnsi="SimSun"/>
            <w:sz w:val="20"/>
            <w:lang w:val="en"/>
          </w:rPr>
          <w:tab/>
        </w:r>
        <w:r w:rsidRPr="007123F7" w:rsidDel="00921E2E">
          <w:rPr>
            <w:rFonts w:ascii="SimSun" w:eastAsia="SimSun" w:hAnsi="SimSun"/>
            <w:sz w:val="20"/>
            <w:lang w:val="en"/>
          </w:rPr>
          <w:tab/>
          <w:delText>"</w:delText>
        </w:r>
        <w:r w:rsidDel="00921E2E">
          <w:rPr>
            <w:rFonts w:ascii="SimSun" w:eastAsia="SimSun" w:hAnsi="SimSun"/>
            <w:sz w:val="20"/>
            <w:lang w:val="en"/>
          </w:rPr>
          <w:delText>sizeInBytes</w:delText>
        </w:r>
        <w:r w:rsidRPr="007123F7" w:rsidDel="00921E2E">
          <w:rPr>
            <w:rFonts w:ascii="SimSun" w:eastAsia="SimSun" w:hAnsi="SimSun"/>
            <w:sz w:val="20"/>
            <w:lang w:val="en"/>
          </w:rPr>
          <w:delText xml:space="preserve">": </w:delText>
        </w:r>
        <w:r w:rsidDel="00921E2E">
          <w:rPr>
            <w:rFonts w:ascii="SimSun" w:eastAsia="SimSun" w:hAnsi="SimSun"/>
            <w:sz w:val="20"/>
            <w:lang w:val="en"/>
          </w:rPr>
          <w:delText>19109283,</w:delText>
        </w:r>
      </w:del>
    </w:p>
    <w:p w14:paraId="31F19D5B" w14:textId="77777777" w:rsidR="005B3A9B" w:rsidRDefault="005B3A9B" w:rsidP="005B3A9B">
      <w:pPr>
        <w:ind w:left="720" w:firstLine="720"/>
        <w:rPr>
          <w:rFonts w:ascii="SimSun" w:eastAsia="SimSun" w:hAnsi="SimSun"/>
          <w:sz w:val="20"/>
          <w:lang w:val="en"/>
        </w:rPr>
      </w:pPr>
      <w:r w:rsidRPr="007123F7">
        <w:rPr>
          <w:rFonts w:ascii="SimSun" w:eastAsia="SimSun" w:hAnsi="SimSun"/>
          <w:sz w:val="20"/>
          <w:lang w:val="en"/>
        </w:rPr>
        <w:t>"</w:t>
      </w:r>
      <w:r>
        <w:rPr>
          <w:rFonts w:ascii="SimSun" w:eastAsia="SimSun" w:hAnsi="SimSun"/>
          <w:sz w:val="20"/>
          <w:lang w:val="en"/>
        </w:rPr>
        <w:t>title</w:t>
      </w:r>
      <w:r w:rsidRPr="007123F7">
        <w:rPr>
          <w:rFonts w:ascii="SimSun" w:eastAsia="SimSun" w:hAnsi="SimSun"/>
          <w:sz w:val="20"/>
          <w:lang w:val="en"/>
        </w:rPr>
        <w:t>": "</w:t>
      </w:r>
      <w:r>
        <w:rPr>
          <w:rFonts w:ascii="SimSun" w:eastAsia="SimSun" w:hAnsi="SimSun"/>
          <w:sz w:val="20"/>
          <w:lang w:val="en"/>
        </w:rPr>
        <w:t>60-primary-0-nativeres.ptif</w:t>
      </w:r>
      <w:r w:rsidRPr="007123F7">
        <w:rPr>
          <w:rFonts w:ascii="SimSun" w:eastAsia="SimSun" w:hAnsi="SimSun"/>
          <w:sz w:val="20"/>
          <w:lang w:val="en"/>
        </w:rPr>
        <w:t>"</w:t>
      </w:r>
      <w:r>
        <w:rPr>
          <w:rFonts w:ascii="SimSun" w:eastAsia="SimSun" w:hAnsi="SimSun"/>
          <w:sz w:val="20"/>
          <w:lang w:val="en"/>
        </w:rPr>
        <w:t>,</w:t>
      </w:r>
    </w:p>
    <w:p w14:paraId="1D2E6D06" w14:textId="77777777" w:rsidR="005B3A9B" w:rsidRDefault="005B3A9B" w:rsidP="005B3A9B">
      <w:pPr>
        <w:rPr>
          <w:ins w:id="79" w:author="Beaudet, David" w:date="2016-08-02T09:14:00Z"/>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lastModified</w:t>
      </w:r>
      <w:r w:rsidRPr="007123F7">
        <w:rPr>
          <w:rFonts w:ascii="SimSun" w:eastAsia="SimSun" w:hAnsi="SimSun"/>
          <w:sz w:val="20"/>
          <w:lang w:val="en"/>
        </w:rPr>
        <w:t>":</w:t>
      </w:r>
      <w:r>
        <w:rPr>
          <w:rFonts w:ascii="SimSun" w:eastAsia="SimSun" w:hAnsi="SimSun"/>
          <w:sz w:val="20"/>
          <w:lang w:val="en"/>
        </w:rPr>
        <w:t xml:space="preserve"> </w:t>
      </w:r>
      <w:r w:rsidRPr="007123F7">
        <w:rPr>
          <w:rFonts w:ascii="SimSun" w:eastAsia="SimSun" w:hAnsi="SimSun"/>
          <w:sz w:val="20"/>
          <w:lang w:val="en"/>
        </w:rPr>
        <w:t>"</w:t>
      </w:r>
      <w:r>
        <w:rPr>
          <w:rFonts w:ascii="SimSun" w:eastAsia="SimSun" w:hAnsi="SimSun"/>
          <w:sz w:val="20"/>
          <w:lang w:val="en"/>
        </w:rPr>
        <w:t>20160421T182434-04:00</w:t>
      </w:r>
      <w:r w:rsidRPr="007123F7">
        <w:rPr>
          <w:rFonts w:ascii="SimSun" w:eastAsia="SimSun" w:hAnsi="SimSun"/>
          <w:sz w:val="20"/>
          <w:lang w:val="en"/>
        </w:rPr>
        <w:t>"</w:t>
      </w:r>
      <w:r>
        <w:rPr>
          <w:rFonts w:ascii="SimSun" w:eastAsia="SimSun" w:hAnsi="SimSun"/>
          <w:sz w:val="20"/>
          <w:lang w:val="en"/>
        </w:rPr>
        <w:t>,</w:t>
      </w:r>
    </w:p>
    <w:p w14:paraId="6B976DCF" w14:textId="1B7A6DCE" w:rsidR="0005024F" w:rsidRDefault="0005024F" w:rsidP="0005024F">
      <w:pPr>
        <w:rPr>
          <w:ins w:id="80" w:author="Beaudet, David" w:date="2016-08-02T09:14:00Z"/>
          <w:rFonts w:ascii="SimSun" w:eastAsia="SimSun" w:hAnsi="SimSun"/>
          <w:sz w:val="20"/>
          <w:lang w:val="en"/>
        </w:rPr>
      </w:pPr>
      <w:ins w:id="81" w:author="Beaudet, David" w:date="2016-08-02T09:14:00Z">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fingerprint</w:t>
        </w:r>
        <w:r w:rsidRPr="007123F7">
          <w:rPr>
            <w:rFonts w:ascii="SimSun" w:eastAsia="SimSun" w:hAnsi="SimSun"/>
            <w:sz w:val="20"/>
            <w:lang w:val="en"/>
          </w:rPr>
          <w:t>":</w:t>
        </w:r>
        <w:r>
          <w:rPr>
            <w:rFonts w:ascii="SimSun" w:eastAsia="SimSun" w:hAnsi="SimSun"/>
            <w:sz w:val="20"/>
            <w:lang w:val="en"/>
          </w:rPr>
          <w:t xml:space="preserve"> </w:t>
        </w:r>
        <w:r w:rsidRPr="007123F7">
          <w:rPr>
            <w:rFonts w:ascii="SimSun" w:eastAsia="SimSun" w:hAnsi="SimSun"/>
            <w:sz w:val="20"/>
            <w:lang w:val="en"/>
          </w:rPr>
          <w:t>"</w:t>
        </w:r>
        <w:r>
          <w:rPr>
            <w:rFonts w:ascii="Consolas" w:hAnsi="Consolas" w:cs="Consolas"/>
            <w:sz w:val="20"/>
            <w:szCs w:val="20"/>
          </w:rPr>
          <w:t>3537aac2467dce2e146e8195364e2c5f34bf1aead29b1fbbe91c</w:t>
        </w:r>
        <w:r w:rsidRPr="007123F7">
          <w:rPr>
            <w:rFonts w:ascii="SimSun" w:eastAsia="SimSun" w:hAnsi="SimSun"/>
            <w:sz w:val="20"/>
            <w:lang w:val="en"/>
          </w:rPr>
          <w:t>"</w:t>
        </w:r>
        <w:r>
          <w:rPr>
            <w:rFonts w:ascii="SimSun" w:eastAsia="SimSun" w:hAnsi="SimSun"/>
            <w:sz w:val="20"/>
            <w:lang w:val="en"/>
          </w:rPr>
          <w:t>,</w:t>
        </w:r>
      </w:ins>
    </w:p>
    <w:p w14:paraId="58AFDB78" w14:textId="3AE79762" w:rsidR="0005024F" w:rsidRDefault="0005024F" w:rsidP="005B3A9B">
      <w:pPr>
        <w:rPr>
          <w:rFonts w:ascii="SimSun" w:eastAsia="SimSun" w:hAnsi="SimSun"/>
          <w:sz w:val="20"/>
          <w:lang w:val="en"/>
        </w:rPr>
      </w:pPr>
    </w:p>
    <w:p w14:paraId="7E445C4D" w14:textId="77777777" w:rsidR="0005024F" w:rsidRDefault="005B3A9B">
      <w:pPr>
        <w:ind w:left="720" w:firstLine="720"/>
        <w:rPr>
          <w:ins w:id="82" w:author="Beaudet, David" w:date="2016-08-02T09:14:00Z"/>
          <w:rFonts w:ascii="SimSun" w:eastAsia="SimSun" w:hAnsi="SimSun"/>
          <w:sz w:val="20"/>
          <w:lang w:val="en"/>
        </w:rPr>
        <w:pPrChange w:id="83" w:author="Beaudet, David" w:date="2016-08-02T09:14:00Z">
          <w:pPr/>
        </w:pPrChange>
      </w:pPr>
      <w:r w:rsidRPr="007123F7">
        <w:rPr>
          <w:rFonts w:ascii="SimSun" w:eastAsia="SimSun" w:hAnsi="SimSun"/>
          <w:sz w:val="20"/>
          <w:lang w:val="en"/>
        </w:rPr>
        <w:t>"</w:t>
      </w:r>
      <w:r>
        <w:rPr>
          <w:rFonts w:ascii="SimSun" w:eastAsia="SimSun" w:hAnsi="SimSun"/>
          <w:sz w:val="20"/>
          <w:lang w:val="en"/>
        </w:rPr>
        <w:t>pixelsPerCM</w:t>
      </w:r>
      <w:r w:rsidRPr="007123F7">
        <w:rPr>
          <w:rFonts w:ascii="SimSun" w:eastAsia="SimSun" w:hAnsi="SimSun"/>
          <w:sz w:val="20"/>
          <w:lang w:val="en"/>
        </w:rPr>
        <w:t>":</w:t>
      </w:r>
      <w:r>
        <w:rPr>
          <w:rFonts w:ascii="SimSun" w:eastAsia="SimSun" w:hAnsi="SimSun"/>
          <w:sz w:val="20"/>
          <w:lang w:val="en"/>
        </w:rPr>
        <w:t>489.34325,</w:t>
      </w:r>
      <w:r w:rsidR="00E268A7" w:rsidRPr="007123F7">
        <w:rPr>
          <w:rFonts w:ascii="SimSun" w:eastAsia="SimSun" w:hAnsi="SimSun"/>
          <w:sz w:val="20"/>
          <w:lang w:val="en"/>
        </w:rPr>
        <w:tab/>
      </w:r>
      <w:r w:rsidR="00E268A7" w:rsidRPr="007123F7">
        <w:rPr>
          <w:rFonts w:ascii="SimSun" w:eastAsia="SimSun" w:hAnsi="SimSun"/>
          <w:sz w:val="20"/>
          <w:lang w:val="en"/>
        </w:rPr>
        <w:tab/>
      </w:r>
    </w:p>
    <w:p w14:paraId="59A12413" w14:textId="1F9600F8" w:rsidR="00E268A7" w:rsidRPr="007123F7" w:rsidRDefault="00E268A7">
      <w:pPr>
        <w:ind w:left="720" w:firstLine="720"/>
        <w:rPr>
          <w:rFonts w:ascii="SimSun" w:eastAsia="SimSun" w:hAnsi="SimSun"/>
          <w:sz w:val="20"/>
          <w:lang w:val="en"/>
        </w:rPr>
        <w:pPrChange w:id="84" w:author="Beaudet, David" w:date="2016-08-02T09:14:00Z">
          <w:pPr/>
        </w:pPrChange>
      </w:pPr>
      <w:r w:rsidRPr="007123F7">
        <w:rPr>
          <w:rFonts w:ascii="SimSun" w:eastAsia="SimSun" w:hAnsi="SimSun"/>
          <w:sz w:val="20"/>
          <w:lang w:val="en"/>
        </w:rPr>
        <w:t>"</w:t>
      </w:r>
      <w:r>
        <w:rPr>
          <w:rFonts w:ascii="SimSun" w:eastAsia="SimSun" w:hAnsi="SimSun"/>
          <w:sz w:val="20"/>
          <w:lang w:val="en"/>
        </w:rPr>
        <w:t>lightType</w:t>
      </w:r>
      <w:r w:rsidRPr="007123F7">
        <w:rPr>
          <w:rFonts w:ascii="SimSun" w:eastAsia="SimSun" w:hAnsi="SimSun"/>
          <w:sz w:val="20"/>
          <w:lang w:val="en"/>
        </w:rPr>
        <w:t>": "</w:t>
      </w:r>
      <w:r>
        <w:rPr>
          <w:rFonts w:ascii="SimSun" w:eastAsia="SimSun" w:hAnsi="SimSun"/>
          <w:sz w:val="20"/>
          <w:lang w:val="en"/>
        </w:rPr>
        <w:t>Normal Light</w:t>
      </w:r>
      <w:r w:rsidRPr="007123F7">
        <w:rPr>
          <w:rFonts w:ascii="SimSun" w:eastAsia="SimSun" w:hAnsi="SimSun"/>
          <w:sz w:val="20"/>
          <w:lang w:val="en"/>
        </w:rPr>
        <w:t>",</w:t>
      </w:r>
    </w:p>
    <w:p w14:paraId="15F1C519" w14:textId="77777777" w:rsidR="00E268A7" w:rsidRPr="007123F7" w:rsidRDefault="00E268A7" w:rsidP="00E268A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t>"</w:t>
      </w:r>
      <w:r>
        <w:rPr>
          <w:rFonts w:ascii="SimSun" w:eastAsia="SimSun" w:hAnsi="SimSun"/>
          <w:sz w:val="20"/>
          <w:lang w:val="en"/>
        </w:rPr>
        <w:t>orientation</w:t>
      </w:r>
      <w:r w:rsidRPr="007123F7">
        <w:rPr>
          <w:rFonts w:ascii="SimSun" w:eastAsia="SimSun" w:hAnsi="SimSun"/>
          <w:sz w:val="20"/>
          <w:lang w:val="en"/>
        </w:rPr>
        <w:t>": "</w:t>
      </w:r>
      <w:r>
        <w:rPr>
          <w:rFonts w:ascii="SimSun" w:eastAsia="SimSun" w:hAnsi="SimSun"/>
          <w:sz w:val="20"/>
          <w:lang w:val="en"/>
        </w:rPr>
        <w:t>Front</w:t>
      </w:r>
      <w:r w:rsidRPr="007123F7">
        <w:rPr>
          <w:rFonts w:ascii="SimSun" w:eastAsia="SimSun" w:hAnsi="SimSun"/>
          <w:sz w:val="20"/>
          <w:lang w:val="en"/>
        </w:rPr>
        <w:t>",</w:t>
      </w:r>
    </w:p>
    <w:p w14:paraId="1418C476" w14:textId="77777777" w:rsidR="00E268A7" w:rsidRDefault="00E268A7" w:rsidP="00E268A7">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t>"references": [{</w:t>
      </w:r>
    </w:p>
    <w:p w14:paraId="1535A8EE" w14:textId="77777777" w:rsidR="00E268A7" w:rsidRPr="007123F7" w:rsidRDefault="00E268A7" w:rsidP="00E268A7">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"predicate": "</w:t>
      </w:r>
      <w:r>
        <w:rPr>
          <w:rFonts w:ascii="SimSun" w:eastAsia="SimSun" w:hAnsi="SimSun"/>
          <w:sz w:val="20"/>
          <w:lang w:val="en"/>
        </w:rPr>
        <w:t>primarilyDepicts</w:t>
      </w:r>
      <w:r w:rsidRPr="007123F7">
        <w:rPr>
          <w:rFonts w:ascii="SimSun" w:eastAsia="SimSun" w:hAnsi="SimSun"/>
          <w:sz w:val="20"/>
          <w:lang w:val="en"/>
        </w:rPr>
        <w:t>",</w:t>
      </w:r>
    </w:p>
    <w:p w14:paraId="469E5F91" w14:textId="77777777" w:rsidR="00E268A7" w:rsidRDefault="00E268A7" w:rsidP="00E268A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"object": {</w:t>
      </w:r>
    </w:p>
    <w:p w14:paraId="44C524DA" w14:textId="77777777" w:rsidR="00E268A7" w:rsidRDefault="00E268A7" w:rsidP="00E268A7">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"namespace": "</w:t>
      </w:r>
      <w:r>
        <w:rPr>
          <w:rFonts w:ascii="SimSun" w:eastAsia="SimSun" w:hAnsi="SimSun"/>
          <w:sz w:val="20"/>
          <w:lang w:val="en"/>
        </w:rPr>
        <w:t>cultObj</w:t>
      </w:r>
      <w:r w:rsidRPr="007123F7">
        <w:rPr>
          <w:rFonts w:ascii="SimSun" w:eastAsia="SimSun" w:hAnsi="SimSun"/>
          <w:sz w:val="20"/>
          <w:lang w:val="en"/>
        </w:rPr>
        <w:t>",</w:t>
      </w:r>
    </w:p>
    <w:p w14:paraId="33F2D342" w14:textId="4B6A9FF2" w:rsidR="00DC737D" w:rsidRPr="007123F7" w:rsidRDefault="00DC737D" w:rsidP="00AF71DE">
      <w:pPr>
        <w:ind w:left="2160" w:firstLine="720"/>
        <w:rPr>
          <w:rFonts w:ascii="SimSun" w:eastAsia="SimSun" w:hAnsi="SimSun"/>
          <w:sz w:val="20"/>
          <w:lang w:val="en"/>
        </w:rPr>
      </w:pPr>
      <w:r>
        <w:rPr>
          <w:rFonts w:ascii="SimSun" w:eastAsia="SimSun" w:hAnsi="SimSun"/>
          <w:sz w:val="20"/>
          <w:lang w:val="en"/>
        </w:rPr>
        <w:t>"source": "tms</w:t>
      </w:r>
      <w:r w:rsidRPr="007123F7">
        <w:rPr>
          <w:rFonts w:ascii="SimSun" w:eastAsia="SimSun" w:hAnsi="SimSun"/>
          <w:sz w:val="20"/>
          <w:lang w:val="en"/>
        </w:rPr>
        <w:t>"</w:t>
      </w:r>
      <w:r>
        <w:rPr>
          <w:rFonts w:ascii="SimSun" w:eastAsia="SimSun" w:hAnsi="SimSun"/>
          <w:sz w:val="20"/>
          <w:lang w:val="en"/>
        </w:rPr>
        <w:t>,</w:t>
      </w:r>
    </w:p>
    <w:p w14:paraId="5A3B7C9B" w14:textId="4F47CEA2" w:rsidR="0098036E" w:rsidRPr="007123F7" w:rsidRDefault="0098036E" w:rsidP="0098036E">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"id": 1138,</w:t>
      </w:r>
    </w:p>
    <w:p w14:paraId="37283CEC" w14:textId="645F5B9E" w:rsidR="0098036E" w:rsidRPr="007123F7" w:rsidRDefault="0098036E" w:rsidP="0098036E">
      <w:pPr>
        <w:rPr>
          <w:rFonts w:ascii="SimSun" w:eastAsia="SimSun" w:hAnsi="SimSun"/>
          <w:sz w:val="20"/>
          <w:lang w:val="en"/>
        </w:rPr>
      </w:pPr>
      <w:r>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"classification": "painting",</w:t>
      </w:r>
    </w:p>
    <w:p w14:paraId="1DB5F1D1" w14:textId="027D19C5" w:rsidR="0098036E" w:rsidRPr="007123F7" w:rsidRDefault="0098036E" w:rsidP="0098036E">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"title": "The Feast of the Gods",</w:t>
      </w:r>
    </w:p>
    <w:p w14:paraId="67D126D9" w14:textId="77777777" w:rsidR="001F7074" w:rsidRDefault="0098036E" w:rsidP="0098036E">
      <w:pPr>
        <w:rPr>
          <w:ins w:id="85" w:author="Beaudet, David" w:date="2016-08-02T09:35:00Z"/>
          <w:rFonts w:ascii="SimSun" w:eastAsia="SimSun" w:hAnsi="SimSun"/>
          <w:sz w:val="20"/>
          <w:lang w:val="en"/>
        </w:rPr>
      </w:pPr>
      <w:r>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00AF1BCF" w:rsidRPr="007123F7">
        <w:rPr>
          <w:rFonts w:ascii="SimSun" w:eastAsia="SimSun" w:hAnsi="SimSun"/>
          <w:sz w:val="20"/>
          <w:lang w:val="en"/>
        </w:rPr>
        <w:t>"artistName</w:t>
      </w:r>
      <w:r w:rsidR="00AF1BCF">
        <w:rPr>
          <w:rFonts w:ascii="SimSun" w:eastAsia="SimSun" w:hAnsi="SimSun"/>
          <w:sz w:val="20"/>
          <w:lang w:val="en"/>
        </w:rPr>
        <w:t>s</w:t>
      </w:r>
      <w:r w:rsidR="00AF1BCF" w:rsidRPr="007123F7">
        <w:rPr>
          <w:rFonts w:ascii="SimSun" w:eastAsia="SimSun" w:hAnsi="SimSun"/>
          <w:sz w:val="20"/>
          <w:lang w:val="en"/>
        </w:rPr>
        <w:t>": "Bellini, Giovanni</w:t>
      </w:r>
      <w:r w:rsidR="00AF1BCF">
        <w:rPr>
          <w:rFonts w:ascii="SimSun" w:eastAsia="SimSun" w:hAnsi="SimSun"/>
          <w:sz w:val="20"/>
          <w:lang w:val="en"/>
        </w:rPr>
        <w:t xml:space="preserve"> (artist); </w:t>
      </w:r>
      <w:r w:rsidR="00AF1BCF" w:rsidRPr="007123F7">
        <w:rPr>
          <w:rFonts w:ascii="SimSun" w:eastAsia="SimSun" w:hAnsi="SimSun"/>
          <w:sz w:val="20"/>
          <w:lang w:val="en"/>
        </w:rPr>
        <w:t>Titian</w:t>
      </w:r>
      <w:r w:rsidR="00AF1BCF">
        <w:rPr>
          <w:rFonts w:ascii="SimSun" w:eastAsia="SimSun" w:hAnsi="SimSun"/>
          <w:sz w:val="20"/>
          <w:lang w:val="en"/>
        </w:rPr>
        <w:t xml:space="preserve"> (artist)</w:t>
      </w:r>
      <w:r w:rsidR="00AF1BCF" w:rsidRPr="007123F7">
        <w:rPr>
          <w:rFonts w:ascii="SimSun" w:eastAsia="SimSun" w:hAnsi="SimSun"/>
          <w:sz w:val="20"/>
          <w:lang w:val="en"/>
        </w:rPr>
        <w:t>",</w:t>
      </w:r>
    </w:p>
    <w:p w14:paraId="6608E56A" w14:textId="7F5B9750" w:rsidR="0098036E" w:rsidRPr="007123F7" w:rsidRDefault="0098036E" w:rsidP="0098036E">
      <w:pPr>
        <w:rPr>
          <w:rFonts w:ascii="SimSun" w:eastAsia="SimSun" w:hAnsi="SimSun"/>
          <w:sz w:val="20"/>
          <w:lang w:val="en"/>
        </w:rPr>
      </w:pPr>
      <w:del w:id="86" w:author="Beaudet, David" w:date="2016-08-02T09:35:00Z">
        <w:r w:rsidRPr="007123F7" w:rsidDel="001F7074">
          <w:rPr>
            <w:rFonts w:ascii="SimSun" w:eastAsia="SimSun" w:hAnsi="SimSun"/>
            <w:sz w:val="20"/>
            <w:lang w:val="en"/>
          </w:rPr>
          <w:tab/>
        </w:r>
      </w:del>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ins w:id="87" w:author="Beaudet, David" w:date="2016-08-02T09:35:00Z">
        <w:r w:rsidR="001F7074">
          <w:rPr>
            <w:rFonts w:ascii="SimSun" w:eastAsia="SimSun" w:hAnsi="SimSun"/>
            <w:sz w:val="20"/>
            <w:lang w:val="en"/>
          </w:rPr>
          <w:tab/>
        </w:r>
      </w:ins>
      <w:r w:rsidRPr="007123F7">
        <w:rPr>
          <w:rFonts w:ascii="SimSun" w:eastAsia="SimSun" w:hAnsi="SimSun"/>
          <w:sz w:val="20"/>
          <w:lang w:val="en"/>
        </w:rPr>
        <w:t>"accessionNum": "1942.9.1",</w:t>
      </w:r>
    </w:p>
    <w:p w14:paraId="7E55FC54" w14:textId="5F40C632" w:rsidR="0098036E" w:rsidRPr="007123F7" w:rsidDel="001F7074" w:rsidRDefault="0098036E" w:rsidP="0098036E">
      <w:pPr>
        <w:rPr>
          <w:del w:id="88" w:author="Beaudet, David" w:date="2016-08-02T09:35:00Z"/>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"displayDate": "1514 / 1529",</w:t>
      </w:r>
    </w:p>
    <w:p w14:paraId="43BE2724" w14:textId="24B22A1B" w:rsidR="0098036E" w:rsidRPr="007123F7" w:rsidRDefault="0098036E" w:rsidP="0098036E">
      <w:pPr>
        <w:rPr>
          <w:rFonts w:ascii="SimSun" w:eastAsia="SimSun" w:hAnsi="SimSun"/>
          <w:sz w:val="20"/>
          <w:lang w:val="en"/>
        </w:rPr>
      </w:pPr>
      <w:del w:id="89" w:author="Beaudet, David" w:date="2016-08-02T09:35:00Z">
        <w:r w:rsidRPr="007123F7" w:rsidDel="001F7074">
          <w:rPr>
            <w:rFonts w:ascii="SimSun" w:eastAsia="SimSun" w:hAnsi="SimSun"/>
            <w:sz w:val="20"/>
            <w:lang w:val="en"/>
          </w:rPr>
          <w:tab/>
        </w:r>
        <w:r w:rsidRPr="007123F7" w:rsidDel="001F7074">
          <w:rPr>
            <w:rFonts w:ascii="SimSun" w:eastAsia="SimSun" w:hAnsi="SimSun"/>
            <w:sz w:val="20"/>
            <w:lang w:val="en"/>
          </w:rPr>
          <w:tab/>
        </w:r>
      </w:del>
    </w:p>
    <w:p w14:paraId="40085D25" w14:textId="4E437009" w:rsidR="00E268A7" w:rsidRDefault="00E268A7" w:rsidP="0098036E">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p>
    <w:p w14:paraId="1BEA2F8F" w14:textId="77777777" w:rsidR="00E268A7" w:rsidRPr="007123F7" w:rsidRDefault="00E268A7" w:rsidP="00E268A7">
      <w:pPr>
        <w:ind w:left="720" w:firstLine="720"/>
        <w:rPr>
          <w:rFonts w:ascii="SimSun" w:eastAsia="SimSun" w:hAnsi="SimSun"/>
          <w:sz w:val="20"/>
          <w:lang w:val="en"/>
        </w:rPr>
      </w:pPr>
      <w:r>
        <w:rPr>
          <w:rFonts w:ascii="SimSun" w:eastAsia="SimSun" w:hAnsi="SimSun"/>
          <w:sz w:val="20"/>
          <w:lang w:val="en"/>
        </w:rPr>
        <w:t>}]</w:t>
      </w:r>
    </w:p>
    <w:p w14:paraId="022F2FA2" w14:textId="77777777" w:rsidR="00E268A7" w:rsidRPr="007123F7" w:rsidRDefault="00E268A7" w:rsidP="00E268A7">
      <w:pPr>
        <w:rPr>
          <w:rFonts w:ascii="SimSun" w:eastAsia="SimSun" w:hAnsi="SimSun"/>
          <w:sz w:val="20"/>
          <w:lang w:val="en"/>
        </w:rPr>
      </w:pPr>
      <w:r w:rsidRPr="007123F7">
        <w:rPr>
          <w:rFonts w:ascii="SimSun" w:eastAsia="SimSun" w:hAnsi="SimSun"/>
          <w:sz w:val="20"/>
          <w:lang w:val="en"/>
        </w:rPr>
        <w:tab/>
        <w:t>}</w:t>
      </w:r>
    </w:p>
    <w:p w14:paraId="42892C81" w14:textId="77777777" w:rsidR="00E55ADF" w:rsidRDefault="00E55ADF" w:rsidP="00E55ADF">
      <w:pPr>
        <w:rPr>
          <w:rFonts w:ascii="SimSun" w:eastAsia="SimSun" w:hAnsi="SimSun"/>
          <w:sz w:val="20"/>
          <w:lang w:val="en"/>
        </w:rPr>
      </w:pPr>
      <w:r w:rsidRPr="007123F7">
        <w:rPr>
          <w:rFonts w:ascii="SimSun" w:eastAsia="SimSun" w:hAnsi="SimSun"/>
          <w:sz w:val="20"/>
          <w:lang w:val="en"/>
        </w:rPr>
        <w:t>}</w:t>
      </w:r>
    </w:p>
    <w:p w14:paraId="2F71D97F" w14:textId="7D494794" w:rsidR="00ED3238" w:rsidRPr="0018770C" w:rsidRDefault="00ED3238" w:rsidP="00E55ADF">
      <w:pPr>
        <w:rPr>
          <w:lang w:val="en"/>
        </w:rPr>
      </w:pPr>
      <w:r w:rsidRPr="0018770C">
        <w:rPr>
          <w:lang w:val="en"/>
        </w:rPr>
        <w:t>Error Handling</w:t>
      </w:r>
    </w:p>
    <w:p w14:paraId="07CDA15E" w14:textId="6206051B" w:rsidR="00005976" w:rsidRDefault="00ED3238" w:rsidP="001761D6">
      <w:pPr>
        <w:widowControl w:val="0"/>
        <w:numPr>
          <w:ilvl w:val="0"/>
          <w:numId w:val="1"/>
        </w:numPr>
        <w:autoSpaceDE w:val="0"/>
        <w:autoSpaceDN w:val="0"/>
        <w:adjustRightInd w:val="0"/>
        <w:spacing w:after="200" w:line="276" w:lineRule="auto"/>
        <w:ind w:left="720" w:hanging="360"/>
        <w:contextualSpacing/>
        <w:rPr>
          <w:rFonts w:cs="Arial"/>
          <w:lang w:val="en"/>
        </w:rPr>
      </w:pPr>
      <w:r w:rsidRPr="00005976">
        <w:rPr>
          <w:rFonts w:cs="Arial"/>
          <w:lang w:val="en"/>
        </w:rPr>
        <w:t xml:space="preserve">implementation will return a 404 not found error if </w:t>
      </w:r>
      <w:r w:rsidR="00005976" w:rsidRPr="00005976">
        <w:rPr>
          <w:rFonts w:cs="Arial"/>
          <w:lang w:val="en"/>
        </w:rPr>
        <w:t>the ID does not correspond to a</w:t>
      </w:r>
      <w:r w:rsidR="009C7D41">
        <w:rPr>
          <w:rFonts w:cs="Arial"/>
          <w:lang w:val="en"/>
        </w:rPr>
        <w:t xml:space="preserve"> media </w:t>
      </w:r>
      <w:r w:rsidR="006F2962">
        <w:rPr>
          <w:rFonts w:cs="Arial"/>
          <w:lang w:val="en"/>
        </w:rPr>
        <w:t xml:space="preserve">asset </w:t>
      </w:r>
      <w:r w:rsidR="00005976" w:rsidRPr="00005976">
        <w:rPr>
          <w:rFonts w:cs="Arial"/>
          <w:lang w:val="en"/>
        </w:rPr>
        <w:t>in the DAMs</w:t>
      </w:r>
      <w:r w:rsidR="00AA34B5">
        <w:rPr>
          <w:rFonts w:cs="Arial"/>
          <w:lang w:val="en"/>
        </w:rPr>
        <w:t xml:space="preserve"> for the given source</w:t>
      </w:r>
      <w:r w:rsidR="009C7D41">
        <w:rPr>
          <w:rFonts w:cs="Arial"/>
          <w:lang w:val="en"/>
        </w:rPr>
        <w:t xml:space="preserve"> and media type</w:t>
      </w:r>
    </w:p>
    <w:p w14:paraId="5129576B" w14:textId="6661BEDD" w:rsidR="00621825" w:rsidRDefault="00621825" w:rsidP="001761D6">
      <w:pPr>
        <w:widowControl w:val="0"/>
        <w:numPr>
          <w:ilvl w:val="0"/>
          <w:numId w:val="1"/>
        </w:numPr>
        <w:autoSpaceDE w:val="0"/>
        <w:autoSpaceDN w:val="0"/>
        <w:adjustRightInd w:val="0"/>
        <w:spacing w:after="200" w:line="276" w:lineRule="auto"/>
        <w:ind w:left="720" w:hanging="360"/>
        <w:contextualSpacing/>
        <w:rPr>
          <w:rFonts w:cs="Arial"/>
          <w:lang w:val="en"/>
        </w:rPr>
      </w:pPr>
      <w:r>
        <w:rPr>
          <w:rFonts w:cs="Arial"/>
          <w:lang w:val="en"/>
        </w:rPr>
        <w:t xml:space="preserve">if a source is not specified in the URL, the service may redirect to the search for </w:t>
      </w:r>
      <w:r w:rsidR="009C7D41">
        <w:rPr>
          <w:rFonts w:cs="Arial"/>
          <w:lang w:val="en"/>
        </w:rPr>
        <w:t>media</w:t>
      </w:r>
      <w:r>
        <w:rPr>
          <w:rFonts w:cs="Arial"/>
          <w:lang w:val="en"/>
        </w:rPr>
        <w:t xml:space="preserve"> records service or return a </w:t>
      </w:r>
      <w:del w:id="90" w:author="Beaudet, David" w:date="2016-06-09T16:12:00Z">
        <w:r w:rsidDel="00B5736E">
          <w:rPr>
            <w:rFonts w:cs="Arial"/>
            <w:lang w:val="en"/>
          </w:rPr>
          <w:delText xml:space="preserve">501 </w:delText>
        </w:r>
      </w:del>
      <w:ins w:id="91" w:author="Beaudet, David" w:date="2016-06-09T16:12:00Z">
        <w:r w:rsidR="00B5736E">
          <w:rPr>
            <w:rFonts w:cs="Arial"/>
            <w:lang w:val="en"/>
          </w:rPr>
          <w:t xml:space="preserve">400 </w:t>
        </w:r>
      </w:ins>
      <w:r>
        <w:rPr>
          <w:rFonts w:cs="Arial"/>
          <w:lang w:val="en"/>
        </w:rPr>
        <w:t>“</w:t>
      </w:r>
      <w:del w:id="92" w:author="Beaudet, David" w:date="2016-06-09T16:12:00Z">
        <w:r w:rsidDel="00B5736E">
          <w:rPr>
            <w:rFonts w:cs="Arial"/>
            <w:lang w:val="en"/>
          </w:rPr>
          <w:delText>Not Implemented</w:delText>
        </w:r>
      </w:del>
      <w:ins w:id="93" w:author="Beaudet, David" w:date="2016-06-09T16:12:00Z">
        <w:r w:rsidR="00B5736E">
          <w:rPr>
            <w:rFonts w:cs="Arial"/>
            <w:lang w:val="en"/>
          </w:rPr>
          <w:t>Bad Request</w:t>
        </w:r>
      </w:ins>
      <w:r>
        <w:rPr>
          <w:rFonts w:cs="Arial"/>
          <w:lang w:val="en"/>
        </w:rPr>
        <w:t>” error with an error message formatted as defined in the error message service</w:t>
      </w:r>
    </w:p>
    <w:p w14:paraId="658BE914" w14:textId="76B4596E" w:rsidR="00ED3238" w:rsidRPr="00005976" w:rsidRDefault="00ED3238" w:rsidP="001761D6">
      <w:pPr>
        <w:widowControl w:val="0"/>
        <w:numPr>
          <w:ilvl w:val="0"/>
          <w:numId w:val="1"/>
        </w:numPr>
        <w:autoSpaceDE w:val="0"/>
        <w:autoSpaceDN w:val="0"/>
        <w:adjustRightInd w:val="0"/>
        <w:spacing w:after="200" w:line="276" w:lineRule="auto"/>
        <w:ind w:left="720" w:hanging="360"/>
        <w:contextualSpacing/>
        <w:rPr>
          <w:rFonts w:cs="Arial"/>
          <w:lang w:val="en"/>
        </w:rPr>
      </w:pPr>
      <w:r w:rsidRPr="00005976">
        <w:rPr>
          <w:rFonts w:cs="Arial"/>
          <w:lang w:val="en"/>
        </w:rPr>
        <w:t xml:space="preserve">if </w:t>
      </w:r>
      <w:r w:rsidR="00005976" w:rsidRPr="00005976">
        <w:rPr>
          <w:rFonts w:cs="Arial"/>
          <w:lang w:val="en"/>
        </w:rPr>
        <w:t xml:space="preserve">a malformed request is received, an </w:t>
      </w:r>
      <w:r w:rsidRPr="00005976">
        <w:rPr>
          <w:rFonts w:cs="Arial"/>
          <w:lang w:val="en"/>
        </w:rPr>
        <w:t>error 400 Bad Request is returned</w:t>
      </w:r>
    </w:p>
    <w:p w14:paraId="4379835A" w14:textId="4D62F9B9" w:rsidR="00ED3238" w:rsidRPr="0018770C" w:rsidRDefault="00ED3238" w:rsidP="00ED3238">
      <w:pPr>
        <w:widowControl w:val="0"/>
        <w:numPr>
          <w:ilvl w:val="0"/>
          <w:numId w:val="1"/>
        </w:numPr>
        <w:autoSpaceDE w:val="0"/>
        <w:autoSpaceDN w:val="0"/>
        <w:adjustRightInd w:val="0"/>
        <w:spacing w:after="200" w:line="276" w:lineRule="auto"/>
        <w:ind w:left="720" w:hanging="360"/>
        <w:contextualSpacing/>
        <w:rPr>
          <w:rFonts w:cs="Arial"/>
          <w:lang w:val="en"/>
        </w:rPr>
      </w:pPr>
      <w:r w:rsidRPr="0018770C">
        <w:rPr>
          <w:rFonts w:cs="Arial"/>
          <w:lang w:val="en"/>
        </w:rPr>
        <w:t xml:space="preserve">if </w:t>
      </w:r>
      <w:r w:rsidR="00005976">
        <w:rPr>
          <w:rFonts w:cs="Arial"/>
          <w:lang w:val="en"/>
        </w:rPr>
        <w:t xml:space="preserve">ConservationSpace </w:t>
      </w:r>
      <w:r w:rsidRPr="0018770C">
        <w:rPr>
          <w:rFonts w:cs="Arial"/>
          <w:lang w:val="en"/>
        </w:rPr>
        <w:t xml:space="preserve">receives </w:t>
      </w:r>
      <w:r w:rsidR="00005976">
        <w:rPr>
          <w:rFonts w:cs="Arial"/>
          <w:lang w:val="en"/>
        </w:rPr>
        <w:t xml:space="preserve">an incomplete </w:t>
      </w:r>
      <w:r w:rsidRPr="0018770C">
        <w:rPr>
          <w:rFonts w:cs="Arial"/>
          <w:lang w:val="en"/>
        </w:rPr>
        <w:t>response, an error will be posted to</w:t>
      </w:r>
      <w:r w:rsidR="00005976">
        <w:rPr>
          <w:rFonts w:cs="Arial"/>
          <w:lang w:val="en"/>
        </w:rPr>
        <w:t xml:space="preserve"> the</w:t>
      </w:r>
      <w:r w:rsidRPr="0018770C">
        <w:rPr>
          <w:rFonts w:cs="Arial"/>
          <w:lang w:val="en"/>
        </w:rPr>
        <w:t xml:space="preserve"> logger service with details about the error </w:t>
      </w:r>
    </w:p>
    <w:p w14:paraId="4983EC09" w14:textId="77777777" w:rsidR="00D45331" w:rsidRPr="0018770C" w:rsidRDefault="00D45331" w:rsidP="00486FBE">
      <w:pPr>
        <w:widowControl w:val="0"/>
        <w:autoSpaceDE w:val="0"/>
        <w:autoSpaceDN w:val="0"/>
        <w:adjustRightInd w:val="0"/>
        <w:spacing w:after="200" w:line="276" w:lineRule="auto"/>
        <w:rPr>
          <w:rFonts w:cs="Arial"/>
          <w:b/>
          <w:bCs/>
          <w:u w:val="single"/>
          <w:lang w:val="en"/>
        </w:rPr>
      </w:pPr>
    </w:p>
    <w:p w14:paraId="37E22CE9" w14:textId="77777777" w:rsidR="00005976" w:rsidRDefault="00005976">
      <w:pPr>
        <w:rPr>
          <w:rFonts w:asciiTheme="majorHAnsi" w:eastAsiaTheme="majorEastAsia" w:hAnsiTheme="majorHAnsi" w:cstheme="majorBidi"/>
          <w:bCs/>
          <w:color w:val="2E74B5" w:themeColor="accent1" w:themeShade="BF"/>
          <w:sz w:val="26"/>
          <w:szCs w:val="26"/>
          <w:lang w:val="en"/>
        </w:rPr>
      </w:pPr>
      <w:r>
        <w:rPr>
          <w:bCs/>
          <w:lang w:val="en"/>
        </w:rPr>
        <w:br w:type="page"/>
      </w:r>
    </w:p>
    <w:p w14:paraId="15C91A3C" w14:textId="1BFEB899" w:rsidR="000632DD" w:rsidRDefault="000632DD" w:rsidP="000632DD">
      <w:pPr>
        <w:pStyle w:val="Heading2"/>
      </w:pPr>
      <w:r w:rsidRPr="0018770C">
        <w:rPr>
          <w:lang w:val="en"/>
        </w:rPr>
        <w:t xml:space="preserve">Service </w:t>
      </w:r>
      <w:r>
        <w:rPr>
          <w:lang w:val="en"/>
        </w:rPr>
        <w:t>5</w:t>
      </w:r>
      <w:r w:rsidRPr="0018770C">
        <w:rPr>
          <w:lang w:val="en"/>
        </w:rPr>
        <w:t xml:space="preserve">: </w:t>
      </w:r>
      <w:r w:rsidRPr="0018770C">
        <w:t xml:space="preserve">Search for </w:t>
      </w:r>
      <w:r w:rsidR="009C7D41">
        <w:t>Media</w:t>
      </w:r>
      <w:r w:rsidR="009C7D41" w:rsidRPr="0018770C">
        <w:t xml:space="preserve"> </w:t>
      </w:r>
      <w:r w:rsidRPr="0018770C">
        <w:t>Records</w:t>
      </w:r>
    </w:p>
    <w:p w14:paraId="08ABAA21" w14:textId="3A8F2149" w:rsidR="000632DD" w:rsidRDefault="000632DD" w:rsidP="000632DD">
      <w:pPr>
        <w:widowControl w:val="0"/>
        <w:autoSpaceDE w:val="0"/>
        <w:autoSpaceDN w:val="0"/>
        <w:adjustRightInd w:val="0"/>
        <w:spacing w:after="200" w:line="276" w:lineRule="auto"/>
        <w:rPr>
          <w:lang w:val="en"/>
        </w:rPr>
      </w:pPr>
      <w:r>
        <w:rPr>
          <w:rFonts w:cs="Arial"/>
          <w:lang w:val="en"/>
        </w:rPr>
        <w:t>R</w:t>
      </w:r>
      <w:r w:rsidRPr="0018770C">
        <w:rPr>
          <w:rFonts w:cs="Arial"/>
          <w:lang w:val="en"/>
        </w:rPr>
        <w:t>eturns</w:t>
      </w:r>
      <w:r w:rsidR="00AA34B5">
        <w:rPr>
          <w:rFonts w:cs="Arial"/>
          <w:lang w:val="en"/>
        </w:rPr>
        <w:t xml:space="preserve"> a </w:t>
      </w:r>
      <w:r w:rsidR="00AA34B5" w:rsidRPr="00AF71DE">
        <w:rPr>
          <w:rFonts w:cs="Arial"/>
          <w:i/>
          <w:lang w:val="en"/>
        </w:rPr>
        <w:t>Result Set: Records</w:t>
      </w:r>
      <w:r w:rsidR="00AA34B5">
        <w:rPr>
          <w:rFonts w:cs="Arial"/>
          <w:lang w:val="en"/>
        </w:rPr>
        <w:t xml:space="preserve"> response where each item consists of an</w:t>
      </w:r>
      <w:r w:rsidRPr="0018770C">
        <w:rPr>
          <w:rFonts w:cs="Arial"/>
          <w:lang w:val="en"/>
        </w:rPr>
        <w:t xml:space="preserve"> </w:t>
      </w:r>
      <w:r w:rsidR="0098036E">
        <w:rPr>
          <w:rFonts w:cs="Arial"/>
          <w:lang w:val="en"/>
        </w:rPr>
        <w:t xml:space="preserve">abridged </w:t>
      </w:r>
      <w:r w:rsidR="009C7D41">
        <w:rPr>
          <w:rFonts w:cs="Arial"/>
          <w:lang w:val="en"/>
        </w:rPr>
        <w:t xml:space="preserve">media </w:t>
      </w:r>
      <w:r w:rsidRPr="0018770C">
        <w:rPr>
          <w:rFonts w:cs="Arial"/>
          <w:lang w:val="en"/>
        </w:rPr>
        <w:t xml:space="preserve">record </w:t>
      </w:r>
      <w:r w:rsidR="00AA34B5">
        <w:rPr>
          <w:rFonts w:cs="Arial"/>
          <w:lang w:val="en"/>
        </w:rPr>
        <w:t xml:space="preserve">, i.e. </w:t>
      </w:r>
      <w:r w:rsidR="002E66D1">
        <w:rPr>
          <w:rFonts w:cs="Arial"/>
          <w:lang w:val="en"/>
        </w:rPr>
        <w:t xml:space="preserve">all mandatory properties for </w:t>
      </w:r>
      <w:r w:rsidR="009C7D41">
        <w:rPr>
          <w:rFonts w:cs="Arial"/>
          <w:lang w:val="en"/>
        </w:rPr>
        <w:t xml:space="preserve">the media type </w:t>
      </w:r>
      <w:r w:rsidR="002E66D1">
        <w:rPr>
          <w:rFonts w:cs="Arial"/>
          <w:lang w:val="en"/>
        </w:rPr>
        <w:t xml:space="preserve">including references </w:t>
      </w:r>
      <w:r w:rsidR="005251F4">
        <w:rPr>
          <w:rFonts w:cs="Arial"/>
          <w:lang w:val="en"/>
        </w:rPr>
        <w:t>to other entities</w:t>
      </w:r>
      <w:r w:rsidR="002E66D1">
        <w:rPr>
          <w:rFonts w:cs="Arial"/>
          <w:lang w:val="en"/>
        </w:rPr>
        <w:t xml:space="preserve"> </w:t>
      </w:r>
      <w:r w:rsidR="00AA34B5">
        <w:rPr>
          <w:rFonts w:cs="Arial"/>
          <w:lang w:val="en"/>
        </w:rPr>
        <w:t>and all</w:t>
      </w:r>
      <w:r w:rsidR="002E66D1">
        <w:rPr>
          <w:rFonts w:cs="Arial"/>
          <w:lang w:val="en"/>
        </w:rPr>
        <w:t xml:space="preserve"> </w:t>
      </w:r>
      <w:r w:rsidR="00AA34B5">
        <w:rPr>
          <w:rFonts w:cs="Arial"/>
          <w:lang w:val="en"/>
        </w:rPr>
        <w:t xml:space="preserve">fields used in the partner’s </w:t>
      </w:r>
      <w:r w:rsidR="009C7D41">
        <w:rPr>
          <w:rFonts w:cs="Arial"/>
          <w:lang w:val="en"/>
        </w:rPr>
        <w:t xml:space="preserve">media </w:t>
      </w:r>
      <w:r w:rsidR="002E66D1">
        <w:rPr>
          <w:rFonts w:cs="Arial"/>
          <w:lang w:val="en"/>
        </w:rPr>
        <w:t>search header template.</w:t>
      </w:r>
      <w:r w:rsidR="006F2962">
        <w:rPr>
          <w:rFonts w:cs="Arial"/>
          <w:lang w:val="en"/>
        </w:rPr>
        <w:t xml:space="preserve"> Only the media type “images” needs to be supported in ConservationSpace R2.</w:t>
      </w:r>
    </w:p>
    <w:p w14:paraId="438E61AE" w14:textId="77777777" w:rsidR="000632DD" w:rsidRDefault="000632DD" w:rsidP="000632DD">
      <w:pPr>
        <w:pStyle w:val="Heading3"/>
        <w:rPr>
          <w:lang w:val="en"/>
        </w:rPr>
      </w:pPr>
      <w:r>
        <w:rPr>
          <w:lang w:val="en"/>
        </w:rPr>
        <w:t>Request</w:t>
      </w:r>
    </w:p>
    <w:p w14:paraId="484621E2" w14:textId="77777777" w:rsidR="000632DD" w:rsidRPr="0018770C" w:rsidRDefault="000632DD" w:rsidP="000632DD">
      <w:pPr>
        <w:widowControl w:val="0"/>
        <w:autoSpaceDE w:val="0"/>
        <w:autoSpaceDN w:val="0"/>
        <w:adjustRightInd w:val="0"/>
        <w:spacing w:after="200" w:line="276" w:lineRule="auto"/>
        <w:rPr>
          <w:rFonts w:cs="Arial"/>
          <w:lang w:val="en"/>
        </w:rPr>
      </w:pPr>
      <w:r w:rsidRPr="0018770C">
        <w:rPr>
          <w:rFonts w:cs="Arial"/>
          <w:lang w:val="en"/>
        </w:rPr>
        <w:t>HTTP GET request to the service end point.  Caller will provide the search queries and pagination configuration in the query string</w:t>
      </w:r>
    </w:p>
    <w:p w14:paraId="458EB47E" w14:textId="77777777" w:rsidR="000632DD" w:rsidRPr="0018770C" w:rsidRDefault="000632DD" w:rsidP="000632DD">
      <w:pPr>
        <w:pStyle w:val="Heading3"/>
        <w:rPr>
          <w:lang w:val="en"/>
        </w:rPr>
      </w:pPr>
      <w:r>
        <w:rPr>
          <w:lang w:val="en"/>
        </w:rPr>
        <w:t>Request Examples</w:t>
      </w:r>
    </w:p>
    <w:p w14:paraId="0EAF1400" w14:textId="3C64CFDB" w:rsidR="000632DD" w:rsidRPr="0018770C" w:rsidRDefault="000632DD" w:rsidP="000632DD">
      <w:pPr>
        <w:widowControl w:val="0"/>
        <w:numPr>
          <w:ilvl w:val="0"/>
          <w:numId w:val="4"/>
        </w:numPr>
        <w:autoSpaceDE w:val="0"/>
        <w:autoSpaceDN w:val="0"/>
        <w:adjustRightInd w:val="0"/>
        <w:spacing w:after="200" w:line="276" w:lineRule="auto"/>
        <w:rPr>
          <w:rFonts w:cs="Arial"/>
          <w:lang w:val="en"/>
        </w:rPr>
      </w:pPr>
      <w:r w:rsidRPr="0018770C">
        <w:rPr>
          <w:rFonts w:cs="Arial"/>
          <w:lang w:val="en"/>
        </w:rPr>
        <w:t xml:space="preserve">GET </w:t>
      </w:r>
      <w:r w:rsidRPr="00C0099E">
        <w:rPr>
          <w:rFonts w:cs="Arial"/>
          <w:lang w:val="en"/>
        </w:rPr>
        <w:t>http</w:t>
      </w:r>
      <w:r>
        <w:rPr>
          <w:rFonts w:cs="Arial"/>
          <w:lang w:val="en"/>
        </w:rPr>
        <w:t>s://data.nga.gov/media/images</w:t>
      </w:r>
      <w:r w:rsidRPr="00C0099E">
        <w:rPr>
          <w:rFonts w:cs="Arial"/>
          <w:lang w:val="en"/>
        </w:rPr>
        <w:t>.json?cultObj:</w:t>
      </w:r>
      <w:r>
        <w:rPr>
          <w:rFonts w:cs="Arial"/>
          <w:lang w:val="en"/>
        </w:rPr>
        <w:t>id=1138</w:t>
      </w:r>
    </w:p>
    <w:p w14:paraId="6D9F0FC0" w14:textId="58B1616D" w:rsidR="000632DD" w:rsidRPr="0018770C" w:rsidRDefault="000632DD" w:rsidP="000632DD">
      <w:pPr>
        <w:widowControl w:val="0"/>
        <w:numPr>
          <w:ilvl w:val="0"/>
          <w:numId w:val="4"/>
        </w:numPr>
        <w:autoSpaceDE w:val="0"/>
        <w:autoSpaceDN w:val="0"/>
        <w:adjustRightInd w:val="0"/>
        <w:spacing w:after="200" w:line="276" w:lineRule="auto"/>
        <w:rPr>
          <w:rFonts w:cs="Arial"/>
          <w:lang w:val="en"/>
        </w:rPr>
      </w:pPr>
      <w:r w:rsidRPr="0018770C">
        <w:rPr>
          <w:rFonts w:cs="Arial"/>
          <w:lang w:val="en"/>
        </w:rPr>
        <w:t xml:space="preserve">GET </w:t>
      </w:r>
      <w:r w:rsidRPr="00C0099E">
        <w:rPr>
          <w:rFonts w:cs="Arial"/>
          <w:lang w:val="en"/>
        </w:rPr>
        <w:t>http</w:t>
      </w:r>
      <w:r>
        <w:rPr>
          <w:rFonts w:cs="Arial"/>
          <w:lang w:val="en"/>
        </w:rPr>
        <w:t>s://data.nga.gov/media/</w:t>
      </w:r>
      <w:r w:rsidR="00AA34B5">
        <w:rPr>
          <w:rFonts w:cs="Arial"/>
          <w:lang w:val="en"/>
        </w:rPr>
        <w:t>intranet/</w:t>
      </w:r>
      <w:r>
        <w:rPr>
          <w:rFonts w:cs="Arial"/>
          <w:lang w:val="en"/>
        </w:rPr>
        <w:t>images.</w:t>
      </w:r>
      <w:r w:rsidRPr="00C0099E">
        <w:rPr>
          <w:rFonts w:cs="Arial"/>
          <w:lang w:val="en"/>
        </w:rPr>
        <w:t>json?cultObj:number=1987.1.&amp;skip=0&amp;limit=10&amp;orderasc=cultObj:number&amp;orderdesc=cultObj:title</w:t>
      </w:r>
    </w:p>
    <w:p w14:paraId="0A2C2B18" w14:textId="384BCE29" w:rsidR="000632DD" w:rsidRDefault="000632DD" w:rsidP="00E268A7">
      <w:pPr>
        <w:pStyle w:val="ListParagraph"/>
        <w:numPr>
          <w:ilvl w:val="0"/>
          <w:numId w:val="4"/>
        </w:numPr>
        <w:rPr>
          <w:rFonts w:cs="Arial"/>
          <w:lang w:val="en"/>
        </w:rPr>
      </w:pPr>
      <w:r w:rsidRPr="00E268A7">
        <w:rPr>
          <w:rFonts w:cs="Arial"/>
          <w:lang w:val="en"/>
        </w:rPr>
        <w:t xml:space="preserve">GET </w:t>
      </w:r>
      <w:hyperlink r:id="rId14" w:history="1">
        <w:r w:rsidR="00467DA3" w:rsidRPr="005737E3">
          <w:rPr>
            <w:rStyle w:val="Hyperlink"/>
            <w:rFonts w:cs="Arial"/>
            <w:lang w:val="en"/>
          </w:rPr>
          <w:t>https://data.nga.gov/media/images.json?id=d63a8ffd-bdac-498c-b861-a53e11989cef&amp;skip=20&amp;limit=10</w:t>
        </w:r>
      </w:hyperlink>
    </w:p>
    <w:p w14:paraId="4E3222A9" w14:textId="77777777" w:rsidR="00467DA3" w:rsidRDefault="00467DA3" w:rsidP="00467DA3">
      <w:pPr>
        <w:pStyle w:val="ListParagraph"/>
        <w:rPr>
          <w:rFonts w:cs="Arial"/>
          <w:lang w:val="en"/>
        </w:rPr>
      </w:pPr>
    </w:p>
    <w:p w14:paraId="0A79152F" w14:textId="1EDD01B9" w:rsidR="00467DA3" w:rsidRPr="0018770C" w:rsidRDefault="00467DA3" w:rsidP="00467DA3">
      <w:pPr>
        <w:pStyle w:val="ListParagraph"/>
        <w:widowControl w:val="0"/>
        <w:numPr>
          <w:ilvl w:val="0"/>
          <w:numId w:val="4"/>
        </w:numPr>
        <w:autoSpaceDE w:val="0"/>
        <w:autoSpaceDN w:val="0"/>
        <w:adjustRightInd w:val="0"/>
        <w:spacing w:after="0" w:line="240" w:lineRule="auto"/>
        <w:rPr>
          <w:rFonts w:ascii="SimSun" w:eastAsia="SimSun" w:hAnsi="SimSun" w:cs="Consolas"/>
          <w:color w:val="4D4E53"/>
          <w:sz w:val="20"/>
          <w:szCs w:val="20"/>
          <w:bdr w:val="none" w:sz="0" w:space="0" w:color="auto" w:frame="1"/>
        </w:rPr>
      </w:pPr>
      <w:r w:rsidRPr="0018770C">
        <w:rPr>
          <w:rFonts w:ascii="SimSun" w:eastAsia="SimSun" w:hAnsi="SimSun" w:cs="Consolas"/>
          <w:color w:val="4D4E53"/>
          <w:sz w:val="20"/>
          <w:szCs w:val="20"/>
          <w:bdr w:val="none" w:sz="0" w:space="0" w:color="auto" w:frame="1"/>
        </w:rPr>
        <w:t>POST /</w:t>
      </w:r>
      <w:r>
        <w:rPr>
          <w:rFonts w:ascii="SimSun" w:eastAsia="SimSun" w:hAnsi="SimSun" w:cs="Consolas"/>
          <w:color w:val="4D4E53"/>
          <w:sz w:val="20"/>
          <w:szCs w:val="20"/>
          <w:bdr w:val="none" w:sz="0" w:space="0" w:color="auto" w:frame="1"/>
        </w:rPr>
        <w:t>media/images</w:t>
      </w:r>
      <w:r w:rsidRPr="0018770C">
        <w:rPr>
          <w:rFonts w:ascii="SimSun" w:eastAsia="SimSun" w:hAnsi="SimSun" w:cs="Consolas"/>
          <w:color w:val="4D4E53"/>
          <w:sz w:val="20"/>
          <w:szCs w:val="20"/>
          <w:bdr w:val="none" w:sz="0" w:space="0" w:color="auto" w:frame="1"/>
        </w:rPr>
        <w:t>.json</w:t>
      </w:r>
      <w:r>
        <w:rPr>
          <w:rFonts w:ascii="SimSun" w:eastAsia="SimSun" w:hAnsi="SimSun" w:cs="Consolas"/>
          <w:color w:val="4D4E53"/>
          <w:sz w:val="20"/>
          <w:szCs w:val="20"/>
          <w:bdr w:val="none" w:sz="0" w:space="0" w:color="auto" w:frame="1"/>
        </w:rPr>
        <w:t>?skip=20&amp;limit=10</w:t>
      </w:r>
      <w:r w:rsidRPr="0018770C">
        <w:rPr>
          <w:rFonts w:ascii="SimSun" w:eastAsia="SimSun" w:hAnsi="SimSun" w:cs="Consolas"/>
          <w:color w:val="4D4E53"/>
          <w:sz w:val="20"/>
          <w:szCs w:val="20"/>
          <w:bdr w:val="none" w:sz="0" w:space="0" w:color="auto" w:frame="1"/>
        </w:rPr>
        <w:t xml:space="preserve"> HTTP/1.1</w:t>
      </w:r>
    </w:p>
    <w:p w14:paraId="622E51D6" w14:textId="77777777" w:rsidR="00467DA3" w:rsidRPr="0018770C" w:rsidRDefault="00467DA3" w:rsidP="00467DA3">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r w:rsidRPr="0018770C">
        <w:rPr>
          <w:rFonts w:ascii="SimSun" w:eastAsia="SimSun" w:hAnsi="SimSun" w:cs="Consolas"/>
          <w:color w:val="4D4E53"/>
          <w:sz w:val="20"/>
          <w:szCs w:val="20"/>
          <w:bdr w:val="none" w:sz="0" w:space="0" w:color="auto" w:frame="1"/>
        </w:rPr>
        <w:t>Host: data.nga.gov</w:t>
      </w:r>
    </w:p>
    <w:p w14:paraId="26066D90" w14:textId="77777777" w:rsidR="00467DA3" w:rsidRPr="0018770C" w:rsidRDefault="00467DA3" w:rsidP="00467DA3">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r w:rsidRPr="0018770C">
        <w:rPr>
          <w:rFonts w:ascii="SimSun" w:eastAsia="SimSun" w:hAnsi="SimSun" w:cs="Consolas"/>
          <w:color w:val="4D4E53"/>
          <w:sz w:val="20"/>
          <w:szCs w:val="20"/>
          <w:bdr w:val="none" w:sz="0" w:space="0" w:color="auto" w:frame="1"/>
        </w:rPr>
        <w:t>Content-Type: application/x-www-form-urlencoded</w:t>
      </w:r>
    </w:p>
    <w:p w14:paraId="5FA5F997" w14:textId="087583A0" w:rsidR="00467DA3" w:rsidRPr="0018770C" w:rsidRDefault="00467DA3" w:rsidP="00467DA3">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r w:rsidRPr="0018770C">
        <w:rPr>
          <w:rFonts w:ascii="SimSun" w:eastAsia="SimSun" w:hAnsi="SimSun" w:cs="Consolas"/>
          <w:color w:val="4D4E53"/>
          <w:sz w:val="20"/>
          <w:szCs w:val="20"/>
          <w:bdr w:val="none" w:sz="0" w:space="0" w:color="auto" w:frame="1"/>
        </w:rPr>
        <w:t xml:space="preserve">Content-Length: </w:t>
      </w:r>
      <w:r>
        <w:rPr>
          <w:rFonts w:ascii="SimSun" w:eastAsia="SimSun" w:hAnsi="SimSun" w:cs="Consolas"/>
          <w:color w:val="4D4E53"/>
          <w:sz w:val="20"/>
          <w:szCs w:val="20"/>
          <w:bdr w:val="none" w:sz="0" w:space="0" w:color="auto" w:frame="1"/>
        </w:rPr>
        <w:t>128</w:t>
      </w:r>
    </w:p>
    <w:p w14:paraId="7D64EC3F" w14:textId="77777777" w:rsidR="00467DA3" w:rsidRPr="0018770C" w:rsidRDefault="00467DA3" w:rsidP="00467DA3">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p>
    <w:p w14:paraId="5F21AE48" w14:textId="30184EC7" w:rsidR="00467DA3" w:rsidRDefault="00467DA3" w:rsidP="00467DA3">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r w:rsidRPr="0018770C">
        <w:rPr>
          <w:rFonts w:ascii="SimSun" w:eastAsia="SimSun" w:hAnsi="SimSun" w:cs="Consolas"/>
          <w:color w:val="4D4E53"/>
          <w:sz w:val="20"/>
          <w:szCs w:val="20"/>
          <w:bdr w:val="none" w:sz="0" w:space="0" w:color="auto" w:frame="1"/>
        </w:rPr>
        <w:t>lastModified=2016-01-01T00:00:00.000Z&amp;lastModified=2016-01-1</w:t>
      </w:r>
      <w:r>
        <w:rPr>
          <w:rFonts w:ascii="SimSun" w:eastAsia="SimSun" w:hAnsi="SimSun" w:cs="Consolas"/>
          <w:color w:val="4D4E53"/>
          <w:sz w:val="20"/>
          <w:szCs w:val="20"/>
          <w:bdr w:val="none" w:sz="0" w:space="0" w:color="auto" w:frame="1"/>
        </w:rPr>
        <w:t>0T00:00:00.000Z&amp;id=UADFA3908234234&amp;id=ASDFIASDFOKJ23423&amp;id=12309823423843ADFASDF…</w:t>
      </w:r>
    </w:p>
    <w:p w14:paraId="23C81749" w14:textId="59DC6F87" w:rsidR="00467DA3" w:rsidRPr="0018770C" w:rsidRDefault="00467DA3" w:rsidP="00467DA3">
      <w:pPr>
        <w:widowControl w:val="0"/>
        <w:autoSpaceDE w:val="0"/>
        <w:autoSpaceDN w:val="0"/>
        <w:adjustRightInd w:val="0"/>
        <w:spacing w:after="0" w:line="240" w:lineRule="auto"/>
        <w:ind w:left="720"/>
        <w:rPr>
          <w:rFonts w:ascii="SimSun" w:eastAsia="SimSun" w:hAnsi="SimSun" w:cs="Arial"/>
          <w:lang w:val="en"/>
        </w:rPr>
      </w:pPr>
      <w:r>
        <w:rPr>
          <w:rFonts w:ascii="SimSun" w:eastAsia="SimSun" w:hAnsi="SimSun" w:cs="Consolas"/>
          <w:color w:val="4D4E53"/>
          <w:sz w:val="20"/>
          <w:szCs w:val="20"/>
          <w:bdr w:val="none" w:sz="0" w:space="0" w:color="auto" w:frame="1"/>
        </w:rPr>
        <w:t>(</w:t>
      </w:r>
      <w:r>
        <w:rPr>
          <w:rFonts w:cs="Arial"/>
          <w:lang w:val="en"/>
        </w:rPr>
        <w:t>presence of m</w:t>
      </w:r>
      <w:r w:rsidRPr="00467DA3">
        <w:rPr>
          <w:rFonts w:cs="Arial"/>
          <w:lang w:val="en"/>
        </w:rPr>
        <w:t>any IDs mandates th</w:t>
      </w:r>
      <w:r>
        <w:rPr>
          <w:rFonts w:cs="Arial"/>
          <w:lang w:val="en"/>
        </w:rPr>
        <w:t>at POST be used rather than GET)</w:t>
      </w:r>
    </w:p>
    <w:p w14:paraId="12629340" w14:textId="77777777" w:rsidR="00467DA3" w:rsidRPr="00467DA3" w:rsidRDefault="00467DA3" w:rsidP="00467DA3">
      <w:pPr>
        <w:rPr>
          <w:rFonts w:cs="Arial"/>
          <w:lang w:val="en"/>
        </w:rPr>
      </w:pPr>
    </w:p>
    <w:p w14:paraId="5B7DF263" w14:textId="77777777" w:rsidR="000632DD" w:rsidRPr="0018770C" w:rsidRDefault="000632DD" w:rsidP="000632DD">
      <w:pPr>
        <w:pStyle w:val="Heading3"/>
        <w:rPr>
          <w:lang w:val="en"/>
        </w:rPr>
      </w:pPr>
      <w:r w:rsidRPr="0018770C">
        <w:rPr>
          <w:lang w:val="en"/>
        </w:rPr>
        <w:t>Constraints and Assumptions</w:t>
      </w:r>
    </w:p>
    <w:p w14:paraId="09C8A26D" w14:textId="71DC718D" w:rsidR="000632DD" w:rsidRDefault="000632DD" w:rsidP="000632DD">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search operators are fixed for each </w:t>
      </w:r>
      <w:r w:rsidR="00467DA3">
        <w:rPr>
          <w:rFonts w:cs="Arial"/>
          <w:lang w:val="en"/>
        </w:rPr>
        <w:t xml:space="preserve">search </w:t>
      </w:r>
      <w:r w:rsidRPr="0018770C">
        <w:rPr>
          <w:rFonts w:cs="Arial"/>
          <w:lang w:val="en"/>
        </w:rPr>
        <w:t>criteria (see table below)</w:t>
      </w:r>
    </w:p>
    <w:p w14:paraId="27F378A7" w14:textId="3968CCFD" w:rsidR="00AA34B5" w:rsidRPr="0018770C" w:rsidRDefault="00AA34B5" w:rsidP="000632DD">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if source is specified in the URL, the search should be limited to that source, otherwise all sources should be searched</w:t>
      </w:r>
    </w:p>
    <w:p w14:paraId="6E35F70A" w14:textId="77777777" w:rsidR="000632DD" w:rsidRPr="0018770C" w:rsidRDefault="000632DD" w:rsidP="000632DD">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the search implementation shall combine all supplied constraints with "AND"</w:t>
      </w:r>
    </w:p>
    <w:p w14:paraId="275333F2" w14:textId="2DB13B4A" w:rsidR="000632DD" w:rsidRPr="0018770C" w:rsidRDefault="00AA34B5" w:rsidP="000632DD">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 xml:space="preserve">if unspecified, results may be ordered in a partner determined way </w:t>
      </w:r>
      <w:r w:rsidR="00FD752D">
        <w:rPr>
          <w:rFonts w:cs="Arial"/>
          <w:lang w:val="en"/>
        </w:rPr>
        <w:t xml:space="preserve">but preferably using only fields that appear in the </w:t>
      </w:r>
      <w:r w:rsidR="00E0623D">
        <w:rPr>
          <w:rFonts w:cs="Arial"/>
          <w:lang w:val="en"/>
        </w:rPr>
        <w:t>media</w:t>
      </w:r>
      <w:r w:rsidR="00FD752D">
        <w:rPr>
          <w:rFonts w:cs="Arial"/>
          <w:lang w:val="en"/>
        </w:rPr>
        <w:t xml:space="preserve"> search header template</w:t>
      </w:r>
    </w:p>
    <w:p w14:paraId="1593D3D4" w14:textId="1071FEED" w:rsidR="00FD752D" w:rsidRDefault="00054062" w:rsidP="000632DD">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 xml:space="preserve">like cultural object searches, </w:t>
      </w:r>
      <w:r w:rsidR="00FD752D">
        <w:rPr>
          <w:rFonts w:cs="Arial"/>
          <w:lang w:val="en"/>
        </w:rPr>
        <w:t xml:space="preserve">ordering </w:t>
      </w:r>
      <w:r>
        <w:rPr>
          <w:rFonts w:cs="Arial"/>
          <w:lang w:val="en"/>
        </w:rPr>
        <w:t xml:space="preserve">of </w:t>
      </w:r>
      <w:r w:rsidR="00E0623D">
        <w:rPr>
          <w:rFonts w:cs="Arial"/>
          <w:lang w:val="en"/>
        </w:rPr>
        <w:t>media</w:t>
      </w:r>
      <w:r>
        <w:rPr>
          <w:rFonts w:cs="Arial"/>
          <w:lang w:val="en"/>
        </w:rPr>
        <w:t xml:space="preserve"> search results </w:t>
      </w:r>
      <w:r w:rsidR="00FD752D">
        <w:rPr>
          <w:rFonts w:cs="Arial"/>
          <w:lang w:val="en"/>
        </w:rPr>
        <w:t>should be supported for each of the search fields</w:t>
      </w:r>
      <w:r w:rsidR="00E0623D">
        <w:rPr>
          <w:rFonts w:cs="Arial"/>
          <w:lang w:val="en"/>
        </w:rPr>
        <w:t xml:space="preserve"> for the given media type</w:t>
      </w:r>
      <w:r>
        <w:rPr>
          <w:rFonts w:cs="Arial"/>
          <w:lang w:val="en"/>
        </w:rPr>
        <w:t xml:space="preserve"> with optional implementation for non-primary sort orders and default ordering appended to the requested order to differentiate otherwise </w:t>
      </w:r>
      <w:r w:rsidR="00972E21">
        <w:rPr>
          <w:rFonts w:cs="Arial"/>
          <w:lang w:val="en"/>
        </w:rPr>
        <w:t>equivalently sorted items</w:t>
      </w:r>
    </w:p>
    <w:p w14:paraId="1AFC8ED4" w14:textId="37167D24" w:rsidR="000632DD" w:rsidRDefault="000632DD" w:rsidP="000632DD">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all search criteria values will be properly escaped so they can appear in query strings and will need to be unescaped before using</w:t>
      </w:r>
    </w:p>
    <w:p w14:paraId="6644E7DF" w14:textId="4FEE9C25" w:rsidR="00FD752D" w:rsidRPr="00FD752D" w:rsidRDefault="006F2962" w:rsidP="00FD752D">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in C</w:t>
      </w:r>
      <w:r w:rsidR="00E0623D">
        <w:rPr>
          <w:rFonts w:cs="Arial"/>
          <w:lang w:val="en"/>
        </w:rPr>
        <w:t>onservation</w:t>
      </w:r>
      <w:r>
        <w:rPr>
          <w:rFonts w:cs="Arial"/>
          <w:lang w:val="en"/>
        </w:rPr>
        <w:t>S</w:t>
      </w:r>
      <w:r w:rsidR="00E0623D">
        <w:rPr>
          <w:rFonts w:cs="Arial"/>
          <w:lang w:val="en"/>
        </w:rPr>
        <w:t xml:space="preserve">pace R2, the </w:t>
      </w:r>
      <w:r w:rsidR="000632DD">
        <w:rPr>
          <w:rFonts w:cs="Arial"/>
          <w:lang w:val="en"/>
        </w:rPr>
        <w:t xml:space="preserve">default namespace </w:t>
      </w:r>
      <w:r>
        <w:rPr>
          <w:rFonts w:cs="Arial"/>
          <w:lang w:val="en"/>
        </w:rPr>
        <w:t xml:space="preserve">for this service </w:t>
      </w:r>
      <w:r w:rsidR="000632DD">
        <w:rPr>
          <w:rFonts w:cs="Arial"/>
          <w:lang w:val="en"/>
        </w:rPr>
        <w:t>shall be “image”</w:t>
      </w:r>
      <w:r>
        <w:rPr>
          <w:rFonts w:cs="Arial"/>
          <w:lang w:val="en"/>
        </w:rPr>
        <w:t xml:space="preserve"> since that’s the only supported media type.</w:t>
      </w:r>
      <w:r w:rsidR="00921E2E">
        <w:rPr>
          <w:rFonts w:cs="Arial"/>
          <w:lang w:val="en"/>
        </w:rPr>
        <w:t xml:space="preserve"> </w:t>
      </w:r>
      <w:r>
        <w:rPr>
          <w:rFonts w:cs="Arial"/>
          <w:lang w:val="en"/>
        </w:rPr>
        <w:t>C</w:t>
      </w:r>
      <w:r w:rsidR="000632DD">
        <w:rPr>
          <w:rFonts w:cs="Arial"/>
          <w:lang w:val="en"/>
        </w:rPr>
        <w:t>ultural object properties supported in th</w:t>
      </w:r>
      <w:r w:rsidR="00E0623D">
        <w:rPr>
          <w:rFonts w:cs="Arial"/>
          <w:lang w:val="en"/>
        </w:rPr>
        <w:t>e</w:t>
      </w:r>
      <w:r w:rsidR="000632DD">
        <w:rPr>
          <w:rFonts w:cs="Arial"/>
          <w:lang w:val="en"/>
        </w:rPr>
        <w:t xml:space="preserve"> </w:t>
      </w:r>
      <w:r w:rsidR="00E0623D">
        <w:rPr>
          <w:rFonts w:cs="Arial"/>
          <w:lang w:val="en"/>
        </w:rPr>
        <w:t xml:space="preserve">media </w:t>
      </w:r>
      <w:r w:rsidR="000632DD">
        <w:rPr>
          <w:rFonts w:cs="Arial"/>
          <w:lang w:val="en"/>
        </w:rPr>
        <w:t xml:space="preserve">search </w:t>
      </w:r>
      <w:r w:rsidR="00FD752D">
        <w:rPr>
          <w:rFonts w:cs="Arial"/>
          <w:lang w:val="en"/>
        </w:rPr>
        <w:t xml:space="preserve">shall always </w:t>
      </w:r>
      <w:r w:rsidR="000632DD">
        <w:rPr>
          <w:rFonts w:cs="Arial"/>
          <w:lang w:val="en"/>
        </w:rPr>
        <w:t>be prefaced with “cultObj:”</w:t>
      </w:r>
      <w:r w:rsidR="00FD752D">
        <w:rPr>
          <w:rFonts w:cs="Arial"/>
          <w:lang w:val="en"/>
        </w:rPr>
        <w:t xml:space="preserve"> or they will be</w:t>
      </w:r>
      <w:r>
        <w:rPr>
          <w:rFonts w:cs="Arial"/>
          <w:lang w:val="en"/>
        </w:rPr>
        <w:t xml:space="preserve"> misinterpreted as image properties or just ignored rather than being treated as cultural object properties.</w:t>
      </w:r>
    </w:p>
    <w:tbl>
      <w:tblPr>
        <w:tblW w:w="10811" w:type="dxa"/>
        <w:tblInd w:w="1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62"/>
        <w:gridCol w:w="4179"/>
        <w:gridCol w:w="411"/>
        <w:gridCol w:w="1196"/>
        <w:gridCol w:w="142"/>
        <w:gridCol w:w="12"/>
        <w:gridCol w:w="2812"/>
        <w:gridCol w:w="197"/>
      </w:tblGrid>
      <w:tr w:rsidR="000632DD" w:rsidRPr="0018770C" w14:paraId="4B1A6C88" w14:textId="77777777" w:rsidTr="00FD752D">
        <w:tc>
          <w:tcPr>
            <w:tcW w:w="1862" w:type="dxa"/>
            <w:tcBorders>
              <w:top w:val="single" w:sz="4" w:space="0" w:color="DBDBDB"/>
              <w:left w:val="single" w:sz="4" w:space="0" w:color="DBDBDB"/>
              <w:bottom w:val="single" w:sz="4" w:space="0" w:color="DBDBDB"/>
              <w:right w:val="single" w:sz="4" w:space="0" w:color="DBDBDB"/>
            </w:tcBorders>
          </w:tcPr>
          <w:p w14:paraId="2F325BAA" w14:textId="77777777" w:rsidR="000632DD" w:rsidRPr="0018770C" w:rsidRDefault="000632DD" w:rsidP="003B0A8D">
            <w:pPr>
              <w:widowControl w:val="0"/>
              <w:autoSpaceDE w:val="0"/>
              <w:autoSpaceDN w:val="0"/>
              <w:adjustRightInd w:val="0"/>
              <w:spacing w:before="100" w:after="100" w:line="252" w:lineRule="auto"/>
              <w:rPr>
                <w:rFonts w:cs="Arial"/>
                <w:b/>
                <w:sz w:val="20"/>
                <w:szCs w:val="20"/>
              </w:rPr>
            </w:pPr>
            <w:r>
              <w:rPr>
                <w:rFonts w:cs="Arial"/>
                <w:b/>
                <w:sz w:val="20"/>
                <w:szCs w:val="20"/>
              </w:rPr>
              <w:t xml:space="preserve">Request </w:t>
            </w:r>
            <w:r w:rsidRPr="0018770C">
              <w:rPr>
                <w:rFonts w:cs="Arial"/>
                <w:b/>
                <w:sz w:val="20"/>
                <w:szCs w:val="20"/>
              </w:rPr>
              <w:t>Property</w:t>
            </w:r>
          </w:p>
        </w:tc>
        <w:tc>
          <w:tcPr>
            <w:tcW w:w="4179" w:type="dxa"/>
            <w:tcBorders>
              <w:top w:val="single" w:sz="4" w:space="0" w:color="DBDBDB"/>
              <w:left w:val="single" w:sz="4" w:space="0" w:color="DBDBDB"/>
              <w:bottom w:val="single" w:sz="4" w:space="0" w:color="DBDBDB"/>
              <w:right w:val="single" w:sz="4" w:space="0" w:color="DBDBDB"/>
            </w:tcBorders>
          </w:tcPr>
          <w:p w14:paraId="39F36119" w14:textId="77777777" w:rsidR="000632DD" w:rsidRPr="0018770C" w:rsidRDefault="000632DD" w:rsidP="003B0A8D">
            <w:pPr>
              <w:widowControl w:val="0"/>
              <w:autoSpaceDE w:val="0"/>
              <w:autoSpaceDN w:val="0"/>
              <w:adjustRightInd w:val="0"/>
              <w:spacing w:before="100" w:after="100" w:line="252" w:lineRule="auto"/>
              <w:rPr>
                <w:rFonts w:cs="Arial"/>
                <w:b/>
                <w:sz w:val="20"/>
                <w:szCs w:val="20"/>
              </w:rPr>
            </w:pPr>
            <w:r w:rsidRPr="0018770C">
              <w:rPr>
                <w:rFonts w:cs="Arial"/>
                <w:b/>
                <w:sz w:val="20"/>
                <w:szCs w:val="20"/>
              </w:rPr>
              <w:t>Description</w:t>
            </w:r>
          </w:p>
        </w:tc>
        <w:tc>
          <w:tcPr>
            <w:tcW w:w="1749" w:type="dxa"/>
            <w:gridSpan w:val="3"/>
            <w:tcBorders>
              <w:top w:val="single" w:sz="4" w:space="0" w:color="DBDBDB"/>
              <w:left w:val="single" w:sz="4" w:space="0" w:color="DBDBDB"/>
              <w:bottom w:val="single" w:sz="4" w:space="0" w:color="DBDBDB"/>
              <w:right w:val="single" w:sz="4" w:space="0" w:color="DBDBDB"/>
            </w:tcBorders>
          </w:tcPr>
          <w:p w14:paraId="48E0DBD7" w14:textId="77777777" w:rsidR="000632DD" w:rsidRPr="0018770C" w:rsidRDefault="000632DD" w:rsidP="003B0A8D">
            <w:pPr>
              <w:widowControl w:val="0"/>
              <w:autoSpaceDE w:val="0"/>
              <w:autoSpaceDN w:val="0"/>
              <w:adjustRightInd w:val="0"/>
              <w:spacing w:before="100" w:after="100" w:line="252" w:lineRule="auto"/>
              <w:rPr>
                <w:rFonts w:cs="Arial"/>
                <w:b/>
                <w:sz w:val="20"/>
                <w:szCs w:val="20"/>
              </w:rPr>
            </w:pPr>
            <w:r w:rsidRPr="0018770C">
              <w:rPr>
                <w:rFonts w:cs="Arial"/>
                <w:b/>
                <w:sz w:val="20"/>
                <w:szCs w:val="20"/>
              </w:rPr>
              <w:t>Matching Operator to Use</w:t>
            </w:r>
          </w:p>
        </w:tc>
        <w:tc>
          <w:tcPr>
            <w:tcW w:w="3021" w:type="dxa"/>
            <w:gridSpan w:val="3"/>
            <w:tcBorders>
              <w:top w:val="single" w:sz="4" w:space="0" w:color="DBDBDB"/>
              <w:left w:val="single" w:sz="4" w:space="0" w:color="DBDBDB"/>
              <w:bottom w:val="single" w:sz="4" w:space="0" w:color="DBDBDB"/>
              <w:right w:val="single" w:sz="4" w:space="0" w:color="DBDBDB"/>
            </w:tcBorders>
          </w:tcPr>
          <w:p w14:paraId="755EA630" w14:textId="77777777" w:rsidR="000632DD" w:rsidRPr="0018770C" w:rsidRDefault="000632DD" w:rsidP="003B0A8D">
            <w:pPr>
              <w:widowControl w:val="0"/>
              <w:autoSpaceDE w:val="0"/>
              <w:autoSpaceDN w:val="0"/>
              <w:adjustRightInd w:val="0"/>
              <w:spacing w:before="100" w:after="100" w:line="252" w:lineRule="auto"/>
              <w:rPr>
                <w:rFonts w:cs="Arial"/>
                <w:b/>
                <w:sz w:val="20"/>
                <w:szCs w:val="20"/>
              </w:rPr>
            </w:pPr>
            <w:r w:rsidRPr="0018770C">
              <w:rPr>
                <w:rFonts w:cs="Arial"/>
                <w:b/>
                <w:sz w:val="20"/>
                <w:szCs w:val="20"/>
              </w:rPr>
              <w:t>Example of Values</w:t>
            </w:r>
          </w:p>
        </w:tc>
      </w:tr>
      <w:tr w:rsidR="000632DD" w:rsidRPr="0018770C" w14:paraId="223ECA90" w14:textId="77777777" w:rsidTr="00FD752D">
        <w:tc>
          <w:tcPr>
            <w:tcW w:w="1862" w:type="dxa"/>
            <w:tcBorders>
              <w:top w:val="single" w:sz="4" w:space="0" w:color="DBDBDB"/>
              <w:left w:val="single" w:sz="4" w:space="0" w:color="DBDBDB"/>
              <w:bottom w:val="single" w:sz="4" w:space="0" w:color="DBDBDB"/>
              <w:right w:val="single" w:sz="4" w:space="0" w:color="DBDBDB"/>
            </w:tcBorders>
          </w:tcPr>
          <w:p w14:paraId="4FC2893A" w14:textId="4D65E973" w:rsidR="000632DD" w:rsidRDefault="000632DD" w:rsidP="003B0A8D">
            <w:pPr>
              <w:widowControl w:val="0"/>
              <w:autoSpaceDE w:val="0"/>
              <w:autoSpaceDN w:val="0"/>
              <w:adjustRightInd w:val="0"/>
              <w:spacing w:before="100" w:after="100" w:line="252" w:lineRule="auto"/>
              <w:rPr>
                <w:rFonts w:cs="Arial"/>
                <w:sz w:val="20"/>
                <w:szCs w:val="20"/>
              </w:rPr>
            </w:pPr>
            <w:r>
              <w:rPr>
                <w:rFonts w:cs="Arial"/>
                <w:sz w:val="20"/>
                <w:szCs w:val="20"/>
              </w:rPr>
              <w:t>i</w:t>
            </w:r>
            <w:r w:rsidRPr="0018770C">
              <w:rPr>
                <w:rFonts w:cs="Arial"/>
                <w:sz w:val="20"/>
                <w:szCs w:val="20"/>
              </w:rPr>
              <w:t>d</w:t>
            </w:r>
          </w:p>
        </w:tc>
        <w:tc>
          <w:tcPr>
            <w:tcW w:w="4179" w:type="dxa"/>
            <w:tcBorders>
              <w:top w:val="single" w:sz="4" w:space="0" w:color="DBDBDB"/>
              <w:left w:val="single" w:sz="4" w:space="0" w:color="DBDBDB"/>
              <w:bottom w:val="single" w:sz="4" w:space="0" w:color="DBDBDB"/>
              <w:right w:val="single" w:sz="4" w:space="0" w:color="DBDBDB"/>
            </w:tcBorders>
          </w:tcPr>
          <w:p w14:paraId="75175E84" w14:textId="6DDB4F39" w:rsidR="000632DD" w:rsidRPr="0018770C" w:rsidRDefault="000632DD" w:rsidP="006F2962">
            <w:pPr>
              <w:widowControl w:val="0"/>
              <w:autoSpaceDE w:val="0"/>
              <w:autoSpaceDN w:val="0"/>
              <w:adjustRightInd w:val="0"/>
              <w:spacing w:before="100" w:after="100" w:line="252" w:lineRule="auto"/>
              <w:rPr>
                <w:rFonts w:cs="Arial"/>
                <w:sz w:val="20"/>
                <w:szCs w:val="20"/>
              </w:rPr>
            </w:pPr>
            <w:r w:rsidRPr="0018770C">
              <w:rPr>
                <w:rFonts w:cs="Arial"/>
                <w:sz w:val="20"/>
                <w:szCs w:val="20"/>
              </w:rPr>
              <w:t xml:space="preserve">The </w:t>
            </w:r>
            <w:r w:rsidR="00E0623D">
              <w:rPr>
                <w:rFonts w:cs="Arial"/>
                <w:sz w:val="20"/>
                <w:szCs w:val="20"/>
              </w:rPr>
              <w:t>media</w:t>
            </w:r>
            <w:r w:rsidR="00E0623D" w:rsidRPr="0018770C">
              <w:rPr>
                <w:rFonts w:cs="Arial"/>
                <w:sz w:val="20"/>
                <w:szCs w:val="20"/>
              </w:rPr>
              <w:t xml:space="preserve"> </w:t>
            </w:r>
            <w:r w:rsidR="006F2962">
              <w:rPr>
                <w:rFonts w:cs="Arial"/>
                <w:sz w:val="20"/>
                <w:szCs w:val="20"/>
              </w:rPr>
              <w:t xml:space="preserve">(for now image) </w:t>
            </w:r>
            <w:r w:rsidRPr="0018770C">
              <w:rPr>
                <w:rFonts w:cs="Arial"/>
                <w:sz w:val="20"/>
                <w:szCs w:val="20"/>
              </w:rPr>
              <w:t>identifier</w:t>
            </w:r>
          </w:p>
        </w:tc>
        <w:tc>
          <w:tcPr>
            <w:tcW w:w="1749" w:type="dxa"/>
            <w:gridSpan w:val="3"/>
            <w:tcBorders>
              <w:top w:val="single" w:sz="4" w:space="0" w:color="DBDBDB"/>
              <w:left w:val="single" w:sz="4" w:space="0" w:color="DBDBDB"/>
              <w:bottom w:val="single" w:sz="4" w:space="0" w:color="DBDBDB"/>
              <w:right w:val="single" w:sz="4" w:space="0" w:color="DBDBDB"/>
            </w:tcBorders>
          </w:tcPr>
          <w:p w14:paraId="1C91F61A"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sidRPr="0018770C">
              <w:rPr>
                <w:rFonts w:cs="Arial"/>
                <w:sz w:val="20"/>
                <w:szCs w:val="20"/>
              </w:rPr>
              <w:t>equals</w:t>
            </w:r>
          </w:p>
        </w:tc>
        <w:tc>
          <w:tcPr>
            <w:tcW w:w="3021" w:type="dxa"/>
            <w:gridSpan w:val="3"/>
            <w:tcBorders>
              <w:top w:val="single" w:sz="4" w:space="0" w:color="DBDBDB"/>
              <w:left w:val="single" w:sz="4" w:space="0" w:color="DBDBDB"/>
              <w:bottom w:val="single" w:sz="4" w:space="0" w:color="DBDBDB"/>
              <w:right w:val="single" w:sz="4" w:space="0" w:color="DBDBDB"/>
            </w:tcBorders>
          </w:tcPr>
          <w:p w14:paraId="269AF892"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sidRPr="0018770C">
              <w:rPr>
                <w:rFonts w:cs="Arial"/>
                <w:sz w:val="20"/>
                <w:szCs w:val="20"/>
              </w:rPr>
              <w:t>12345</w:t>
            </w:r>
          </w:p>
        </w:tc>
      </w:tr>
      <w:tr w:rsidR="000632DD" w:rsidRPr="0018770C" w14:paraId="0C321F14" w14:textId="77777777" w:rsidTr="00FD752D">
        <w:tc>
          <w:tcPr>
            <w:tcW w:w="1862" w:type="dxa"/>
            <w:tcBorders>
              <w:top w:val="single" w:sz="4" w:space="0" w:color="DBDBDB"/>
              <w:left w:val="single" w:sz="4" w:space="0" w:color="DBDBDB"/>
              <w:bottom w:val="single" w:sz="4" w:space="0" w:color="DBDBDB"/>
              <w:right w:val="single" w:sz="4" w:space="0" w:color="DBDBDB"/>
            </w:tcBorders>
          </w:tcPr>
          <w:p w14:paraId="5DEDC1C4" w14:textId="0EC3FE7E" w:rsidR="000632DD" w:rsidRDefault="000632DD" w:rsidP="003B0A8D">
            <w:pPr>
              <w:widowControl w:val="0"/>
              <w:autoSpaceDE w:val="0"/>
              <w:autoSpaceDN w:val="0"/>
              <w:adjustRightInd w:val="0"/>
              <w:spacing w:before="100" w:after="100" w:line="252" w:lineRule="auto"/>
              <w:rPr>
                <w:rFonts w:cs="Arial"/>
                <w:sz w:val="20"/>
                <w:szCs w:val="20"/>
              </w:rPr>
            </w:pPr>
            <w:r>
              <w:rPr>
                <w:rFonts w:cs="Arial"/>
                <w:sz w:val="20"/>
                <w:szCs w:val="20"/>
              </w:rPr>
              <w:t>lastModified</w:t>
            </w:r>
          </w:p>
        </w:tc>
        <w:tc>
          <w:tcPr>
            <w:tcW w:w="4179" w:type="dxa"/>
            <w:tcBorders>
              <w:top w:val="single" w:sz="4" w:space="0" w:color="DBDBDB"/>
              <w:left w:val="single" w:sz="4" w:space="0" w:color="DBDBDB"/>
              <w:bottom w:val="single" w:sz="4" w:space="0" w:color="DBDBDB"/>
              <w:right w:val="single" w:sz="4" w:space="0" w:color="DBDBDB"/>
            </w:tcBorders>
          </w:tcPr>
          <w:p w14:paraId="052F52AD" w14:textId="3FBB08B3" w:rsidR="000632DD" w:rsidRPr="0018770C" w:rsidRDefault="000632DD" w:rsidP="00E0623D">
            <w:pPr>
              <w:widowControl w:val="0"/>
              <w:autoSpaceDE w:val="0"/>
              <w:autoSpaceDN w:val="0"/>
              <w:adjustRightInd w:val="0"/>
              <w:spacing w:before="100" w:after="100" w:line="252" w:lineRule="auto"/>
              <w:rPr>
                <w:rFonts w:cs="Arial"/>
                <w:sz w:val="20"/>
                <w:szCs w:val="20"/>
              </w:rPr>
            </w:pPr>
            <w:r w:rsidRPr="0018770C">
              <w:rPr>
                <w:rFonts w:cs="Arial"/>
                <w:sz w:val="20"/>
                <w:szCs w:val="20"/>
              </w:rPr>
              <w:t xml:space="preserve">The last </w:t>
            </w:r>
            <w:r w:rsidR="00A24F91">
              <w:rPr>
                <w:rFonts w:cs="Arial"/>
                <w:sz w:val="20"/>
                <w:szCs w:val="20"/>
              </w:rPr>
              <w:t xml:space="preserve">known modification </w:t>
            </w:r>
            <w:r w:rsidRPr="0018770C">
              <w:rPr>
                <w:rFonts w:cs="Arial"/>
                <w:sz w:val="20"/>
                <w:szCs w:val="20"/>
              </w:rPr>
              <w:t>date of the</w:t>
            </w:r>
            <w:r>
              <w:rPr>
                <w:rFonts w:cs="Arial"/>
                <w:sz w:val="20"/>
                <w:szCs w:val="20"/>
              </w:rPr>
              <w:t xml:space="preserve"> </w:t>
            </w:r>
            <w:r w:rsidR="00E0623D">
              <w:rPr>
                <w:rFonts w:cs="Arial"/>
                <w:sz w:val="20"/>
                <w:szCs w:val="20"/>
              </w:rPr>
              <w:t>media asset</w:t>
            </w:r>
          </w:p>
        </w:tc>
        <w:tc>
          <w:tcPr>
            <w:tcW w:w="1749" w:type="dxa"/>
            <w:gridSpan w:val="3"/>
            <w:tcBorders>
              <w:top w:val="single" w:sz="4" w:space="0" w:color="DBDBDB"/>
              <w:left w:val="single" w:sz="4" w:space="0" w:color="DBDBDB"/>
              <w:bottom w:val="single" w:sz="4" w:space="0" w:color="DBDBDB"/>
              <w:right w:val="single" w:sz="4" w:space="0" w:color="DBDBDB"/>
            </w:tcBorders>
          </w:tcPr>
          <w:p w14:paraId="03835B7E"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sidRPr="0018770C">
              <w:rPr>
                <w:rFonts w:cs="Arial"/>
                <w:sz w:val="20"/>
                <w:szCs w:val="20"/>
              </w:rPr>
              <w:t>between</w:t>
            </w:r>
          </w:p>
        </w:tc>
        <w:tc>
          <w:tcPr>
            <w:tcW w:w="3021" w:type="dxa"/>
            <w:gridSpan w:val="3"/>
            <w:tcBorders>
              <w:top w:val="single" w:sz="4" w:space="0" w:color="DBDBDB"/>
              <w:left w:val="single" w:sz="4" w:space="0" w:color="DBDBDB"/>
              <w:bottom w:val="single" w:sz="4" w:space="0" w:color="DBDBDB"/>
              <w:right w:val="single" w:sz="4" w:space="0" w:color="DBDBDB"/>
            </w:tcBorders>
          </w:tcPr>
          <w:p w14:paraId="61599D6E"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sidRPr="0018770C">
              <w:rPr>
                <w:rFonts w:cs="Arial"/>
                <w:sz w:val="20"/>
                <w:szCs w:val="20"/>
              </w:rPr>
              <w:t>2016-01-01T00:00:00.000Z</w:t>
            </w:r>
          </w:p>
          <w:p w14:paraId="45F968B1"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sidRPr="0018770C">
              <w:rPr>
                <w:rFonts w:cs="Arial"/>
                <w:sz w:val="20"/>
                <w:szCs w:val="20"/>
              </w:rPr>
              <w:t>2016-01-10T00:00:00.000Z</w:t>
            </w:r>
          </w:p>
        </w:tc>
      </w:tr>
      <w:tr w:rsidR="000632DD" w:rsidRPr="0018770C" w14:paraId="316ACE9A" w14:textId="77777777" w:rsidTr="00FD752D">
        <w:tc>
          <w:tcPr>
            <w:tcW w:w="1862" w:type="dxa"/>
            <w:tcBorders>
              <w:top w:val="single" w:sz="4" w:space="0" w:color="DBDBDB"/>
              <w:left w:val="single" w:sz="4" w:space="0" w:color="DBDBDB"/>
              <w:bottom w:val="single" w:sz="4" w:space="0" w:color="DBDBDB"/>
              <w:right w:val="single" w:sz="4" w:space="0" w:color="DBDBDB"/>
            </w:tcBorders>
          </w:tcPr>
          <w:p w14:paraId="79DEEE65" w14:textId="7201D8D3" w:rsidR="000632DD" w:rsidRDefault="000632DD" w:rsidP="003B0A8D">
            <w:pPr>
              <w:widowControl w:val="0"/>
              <w:autoSpaceDE w:val="0"/>
              <w:autoSpaceDN w:val="0"/>
              <w:adjustRightInd w:val="0"/>
              <w:spacing w:before="100" w:after="100" w:line="252" w:lineRule="auto"/>
              <w:rPr>
                <w:rFonts w:cs="Arial"/>
                <w:sz w:val="20"/>
                <w:szCs w:val="20"/>
              </w:rPr>
            </w:pPr>
            <w:r>
              <w:rPr>
                <w:rFonts w:cs="Arial"/>
                <w:sz w:val="20"/>
                <w:szCs w:val="20"/>
              </w:rPr>
              <w:t>cultObj:id</w:t>
            </w:r>
          </w:p>
        </w:tc>
        <w:tc>
          <w:tcPr>
            <w:tcW w:w="4179" w:type="dxa"/>
            <w:tcBorders>
              <w:top w:val="single" w:sz="4" w:space="0" w:color="DBDBDB"/>
              <w:left w:val="single" w:sz="4" w:space="0" w:color="DBDBDB"/>
              <w:bottom w:val="single" w:sz="4" w:space="0" w:color="DBDBDB"/>
              <w:right w:val="single" w:sz="4" w:space="0" w:color="DBDBDB"/>
            </w:tcBorders>
          </w:tcPr>
          <w:p w14:paraId="786C985E"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sidRPr="0018770C">
              <w:rPr>
                <w:rFonts w:cs="Arial"/>
                <w:sz w:val="20"/>
                <w:szCs w:val="20"/>
              </w:rPr>
              <w:t xml:space="preserve">The unique cultural object identifier for the </w:t>
            </w:r>
            <w:r>
              <w:rPr>
                <w:rFonts w:cs="Arial"/>
                <w:sz w:val="20"/>
                <w:szCs w:val="20"/>
              </w:rPr>
              <w:t>partner</w:t>
            </w:r>
            <w:r w:rsidRPr="0018770C">
              <w:rPr>
                <w:rFonts w:cs="Arial"/>
                <w:sz w:val="20"/>
                <w:szCs w:val="20"/>
              </w:rPr>
              <w:t>’s CMS, e.g. TMS ID, CONA URL, etc.</w:t>
            </w:r>
            <w:r>
              <w:rPr>
                <w:rFonts w:cs="Arial"/>
                <w:sz w:val="20"/>
                <w:szCs w:val="20"/>
              </w:rPr>
              <w:t xml:space="preserve"> </w:t>
            </w:r>
          </w:p>
        </w:tc>
        <w:tc>
          <w:tcPr>
            <w:tcW w:w="1749" w:type="dxa"/>
            <w:gridSpan w:val="3"/>
            <w:tcBorders>
              <w:top w:val="single" w:sz="4" w:space="0" w:color="DBDBDB"/>
              <w:left w:val="single" w:sz="4" w:space="0" w:color="DBDBDB"/>
              <w:bottom w:val="single" w:sz="4" w:space="0" w:color="DBDBDB"/>
              <w:right w:val="single" w:sz="4" w:space="0" w:color="DBDBDB"/>
            </w:tcBorders>
          </w:tcPr>
          <w:p w14:paraId="791E3BC4"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sidRPr="0018770C">
              <w:rPr>
                <w:rFonts w:cs="Arial"/>
                <w:sz w:val="20"/>
                <w:szCs w:val="20"/>
              </w:rPr>
              <w:t>equals</w:t>
            </w:r>
          </w:p>
        </w:tc>
        <w:tc>
          <w:tcPr>
            <w:tcW w:w="3021" w:type="dxa"/>
            <w:gridSpan w:val="3"/>
            <w:tcBorders>
              <w:top w:val="single" w:sz="4" w:space="0" w:color="DBDBDB"/>
              <w:left w:val="single" w:sz="4" w:space="0" w:color="DBDBDB"/>
              <w:bottom w:val="single" w:sz="4" w:space="0" w:color="DBDBDB"/>
              <w:right w:val="single" w:sz="4" w:space="0" w:color="DBDBDB"/>
            </w:tcBorders>
          </w:tcPr>
          <w:p w14:paraId="17E7C485"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sidRPr="0018770C">
              <w:rPr>
                <w:rFonts w:cs="Arial"/>
                <w:sz w:val="20"/>
                <w:szCs w:val="20"/>
              </w:rPr>
              <w:t>12345</w:t>
            </w:r>
          </w:p>
        </w:tc>
      </w:tr>
      <w:tr w:rsidR="000632DD" w:rsidRPr="0018770C" w14:paraId="46E5DEEB" w14:textId="77777777" w:rsidTr="00FD752D">
        <w:tc>
          <w:tcPr>
            <w:tcW w:w="1862" w:type="dxa"/>
            <w:tcBorders>
              <w:top w:val="single" w:sz="4" w:space="0" w:color="DBDBDB"/>
              <w:left w:val="single" w:sz="4" w:space="0" w:color="DBDBDB"/>
              <w:bottom w:val="single" w:sz="4" w:space="0" w:color="DBDBDB"/>
              <w:right w:val="single" w:sz="4" w:space="0" w:color="DBDBDB"/>
            </w:tcBorders>
          </w:tcPr>
          <w:p w14:paraId="6984AAD5"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Pr>
                <w:rFonts w:cs="Arial"/>
                <w:sz w:val="20"/>
                <w:szCs w:val="20"/>
              </w:rPr>
              <w:t>cultObj:number</w:t>
            </w:r>
          </w:p>
        </w:tc>
        <w:tc>
          <w:tcPr>
            <w:tcW w:w="4179" w:type="dxa"/>
            <w:tcBorders>
              <w:top w:val="single" w:sz="4" w:space="0" w:color="DBDBDB"/>
              <w:left w:val="single" w:sz="4" w:space="0" w:color="DBDBDB"/>
              <w:bottom w:val="single" w:sz="4" w:space="0" w:color="DBDBDB"/>
              <w:right w:val="single" w:sz="4" w:space="0" w:color="DBDBDB"/>
            </w:tcBorders>
          </w:tcPr>
          <w:p w14:paraId="219A92C2"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sidRPr="0018770C">
              <w:rPr>
                <w:rFonts w:cs="Arial"/>
                <w:sz w:val="20"/>
                <w:szCs w:val="20"/>
              </w:rPr>
              <w:t>The accession number or similar institutional tracking number.</w:t>
            </w:r>
          </w:p>
        </w:tc>
        <w:tc>
          <w:tcPr>
            <w:tcW w:w="1749" w:type="dxa"/>
            <w:gridSpan w:val="3"/>
            <w:tcBorders>
              <w:top w:val="single" w:sz="4" w:space="0" w:color="DBDBDB"/>
              <w:left w:val="single" w:sz="4" w:space="0" w:color="DBDBDB"/>
              <w:bottom w:val="single" w:sz="4" w:space="0" w:color="DBDBDB"/>
              <w:right w:val="single" w:sz="4" w:space="0" w:color="DBDBDB"/>
            </w:tcBorders>
          </w:tcPr>
          <w:p w14:paraId="41FCED1A"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Pr>
                <w:rFonts w:cs="Arial"/>
                <w:sz w:val="20"/>
                <w:szCs w:val="20"/>
              </w:rPr>
              <w:t>c</w:t>
            </w:r>
            <w:r w:rsidRPr="0018770C">
              <w:rPr>
                <w:rFonts w:cs="Arial"/>
                <w:sz w:val="20"/>
                <w:szCs w:val="20"/>
              </w:rPr>
              <w:t>ontains</w:t>
            </w:r>
          </w:p>
        </w:tc>
        <w:tc>
          <w:tcPr>
            <w:tcW w:w="3021" w:type="dxa"/>
            <w:gridSpan w:val="3"/>
            <w:tcBorders>
              <w:top w:val="single" w:sz="4" w:space="0" w:color="DBDBDB"/>
              <w:left w:val="single" w:sz="4" w:space="0" w:color="DBDBDB"/>
              <w:bottom w:val="single" w:sz="4" w:space="0" w:color="DBDBDB"/>
              <w:right w:val="single" w:sz="4" w:space="0" w:color="DBDBDB"/>
            </w:tcBorders>
          </w:tcPr>
          <w:p w14:paraId="1F20C302"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sidRPr="0018770C">
              <w:rPr>
                <w:rFonts w:cs="Arial"/>
                <w:sz w:val="20"/>
                <w:szCs w:val="20"/>
              </w:rPr>
              <w:t>1987.1.</w:t>
            </w:r>
          </w:p>
        </w:tc>
      </w:tr>
      <w:tr w:rsidR="000632DD" w:rsidRPr="0018770C" w14:paraId="64AB4BA8" w14:textId="77777777" w:rsidTr="00FD752D">
        <w:tc>
          <w:tcPr>
            <w:tcW w:w="1862" w:type="dxa"/>
            <w:tcBorders>
              <w:top w:val="single" w:sz="4" w:space="0" w:color="DBDBDB"/>
              <w:left w:val="single" w:sz="4" w:space="0" w:color="DBDBDB"/>
              <w:bottom w:val="single" w:sz="4" w:space="0" w:color="DBDBDB"/>
              <w:right w:val="single" w:sz="4" w:space="0" w:color="DBDBDB"/>
            </w:tcBorders>
          </w:tcPr>
          <w:p w14:paraId="7BA5CA3D"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Pr>
                <w:rFonts w:cs="Arial"/>
                <w:sz w:val="20"/>
                <w:szCs w:val="20"/>
              </w:rPr>
              <w:t>cultObj:</w:t>
            </w:r>
            <w:r w:rsidRPr="0018770C">
              <w:rPr>
                <w:rFonts w:cs="Arial"/>
                <w:sz w:val="20"/>
                <w:szCs w:val="20"/>
              </w:rPr>
              <w:t>title</w:t>
            </w:r>
          </w:p>
        </w:tc>
        <w:tc>
          <w:tcPr>
            <w:tcW w:w="4179" w:type="dxa"/>
            <w:tcBorders>
              <w:top w:val="single" w:sz="4" w:space="0" w:color="DBDBDB"/>
              <w:left w:val="single" w:sz="4" w:space="0" w:color="DBDBDB"/>
              <w:bottom w:val="single" w:sz="4" w:space="0" w:color="DBDBDB"/>
              <w:right w:val="single" w:sz="4" w:space="0" w:color="DBDBDB"/>
            </w:tcBorders>
          </w:tcPr>
          <w:p w14:paraId="224C8371"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Pr>
                <w:rFonts w:cs="Arial"/>
                <w:sz w:val="20"/>
                <w:szCs w:val="20"/>
              </w:rPr>
              <w:t>T</w:t>
            </w:r>
            <w:r w:rsidRPr="0018770C">
              <w:rPr>
                <w:rFonts w:cs="Arial"/>
                <w:sz w:val="20"/>
                <w:szCs w:val="20"/>
              </w:rPr>
              <w:t>itle(s) of the art objects</w:t>
            </w:r>
          </w:p>
        </w:tc>
        <w:tc>
          <w:tcPr>
            <w:tcW w:w="1749" w:type="dxa"/>
            <w:gridSpan w:val="3"/>
            <w:tcBorders>
              <w:top w:val="single" w:sz="4" w:space="0" w:color="DBDBDB"/>
              <w:left w:val="single" w:sz="4" w:space="0" w:color="DBDBDB"/>
              <w:bottom w:val="single" w:sz="4" w:space="0" w:color="DBDBDB"/>
              <w:right w:val="single" w:sz="4" w:space="0" w:color="DBDBDB"/>
            </w:tcBorders>
          </w:tcPr>
          <w:p w14:paraId="6C5B5480"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sidRPr="0018770C">
              <w:rPr>
                <w:rFonts w:cs="Arial"/>
                <w:sz w:val="20"/>
                <w:szCs w:val="20"/>
              </w:rPr>
              <w:t>contains</w:t>
            </w:r>
          </w:p>
        </w:tc>
        <w:tc>
          <w:tcPr>
            <w:tcW w:w="3021" w:type="dxa"/>
            <w:gridSpan w:val="3"/>
            <w:tcBorders>
              <w:top w:val="single" w:sz="4" w:space="0" w:color="DBDBDB"/>
              <w:left w:val="single" w:sz="4" w:space="0" w:color="DBDBDB"/>
              <w:bottom w:val="single" w:sz="4" w:space="0" w:color="DBDBDB"/>
              <w:right w:val="single" w:sz="4" w:space="0" w:color="DBDBDB"/>
            </w:tcBorders>
          </w:tcPr>
          <w:p w14:paraId="06C59329"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sidRPr="0018770C">
              <w:rPr>
                <w:rFonts w:cs="Arial"/>
                <w:sz w:val="20"/>
                <w:szCs w:val="20"/>
              </w:rPr>
              <w:t>The evangelist Matthew and the angel</w:t>
            </w:r>
          </w:p>
        </w:tc>
      </w:tr>
      <w:tr w:rsidR="000632DD" w:rsidRPr="0018770C" w14:paraId="6584409C" w14:textId="77777777" w:rsidTr="00FD752D">
        <w:tc>
          <w:tcPr>
            <w:tcW w:w="1862" w:type="dxa"/>
            <w:tcBorders>
              <w:top w:val="single" w:sz="4" w:space="0" w:color="DBDBDB"/>
              <w:left w:val="single" w:sz="4" w:space="0" w:color="DBDBDB"/>
              <w:bottom w:val="single" w:sz="4" w:space="0" w:color="DBDBDB"/>
              <w:right w:val="single" w:sz="4" w:space="0" w:color="DBDBDB"/>
            </w:tcBorders>
          </w:tcPr>
          <w:p w14:paraId="1A825BFA"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Pr>
                <w:rFonts w:cs="Arial"/>
                <w:sz w:val="20"/>
                <w:szCs w:val="20"/>
              </w:rPr>
              <w:t>cultObj:</w:t>
            </w:r>
            <w:r w:rsidRPr="0018770C">
              <w:rPr>
                <w:rFonts w:cs="Arial"/>
                <w:sz w:val="20"/>
                <w:szCs w:val="20"/>
              </w:rPr>
              <w:t>artistNames</w:t>
            </w:r>
          </w:p>
        </w:tc>
        <w:tc>
          <w:tcPr>
            <w:tcW w:w="4179" w:type="dxa"/>
            <w:tcBorders>
              <w:top w:val="single" w:sz="4" w:space="0" w:color="DBDBDB"/>
              <w:left w:val="single" w:sz="4" w:space="0" w:color="DBDBDB"/>
              <w:bottom w:val="single" w:sz="4" w:space="0" w:color="DBDBDB"/>
              <w:right w:val="single" w:sz="4" w:space="0" w:color="DBDBDB"/>
            </w:tcBorders>
          </w:tcPr>
          <w:p w14:paraId="160F4789"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Pr>
                <w:rFonts w:cs="Arial"/>
                <w:sz w:val="20"/>
                <w:szCs w:val="20"/>
              </w:rPr>
              <w:t>N</w:t>
            </w:r>
            <w:r w:rsidRPr="0018770C">
              <w:rPr>
                <w:rFonts w:cs="Arial"/>
                <w:sz w:val="20"/>
                <w:szCs w:val="20"/>
              </w:rPr>
              <w:t>ames of artists associated with the work and possibly alternate names, although that will be a tenant implementation decision</w:t>
            </w:r>
          </w:p>
        </w:tc>
        <w:tc>
          <w:tcPr>
            <w:tcW w:w="1749" w:type="dxa"/>
            <w:gridSpan w:val="3"/>
            <w:tcBorders>
              <w:top w:val="single" w:sz="4" w:space="0" w:color="DBDBDB"/>
              <w:left w:val="single" w:sz="4" w:space="0" w:color="DBDBDB"/>
              <w:bottom w:val="single" w:sz="4" w:space="0" w:color="DBDBDB"/>
              <w:right w:val="single" w:sz="4" w:space="0" w:color="DBDBDB"/>
            </w:tcBorders>
          </w:tcPr>
          <w:p w14:paraId="633811B5"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sidRPr="0018770C">
              <w:rPr>
                <w:rFonts w:cs="Arial"/>
                <w:sz w:val="20"/>
                <w:szCs w:val="20"/>
              </w:rPr>
              <w:t>contains</w:t>
            </w:r>
          </w:p>
        </w:tc>
        <w:tc>
          <w:tcPr>
            <w:tcW w:w="3021" w:type="dxa"/>
            <w:gridSpan w:val="3"/>
            <w:tcBorders>
              <w:top w:val="single" w:sz="4" w:space="0" w:color="DBDBDB"/>
              <w:left w:val="single" w:sz="4" w:space="0" w:color="DBDBDB"/>
              <w:bottom w:val="single" w:sz="4" w:space="0" w:color="DBDBDB"/>
              <w:right w:val="single" w:sz="4" w:space="0" w:color="DBDBDB"/>
            </w:tcBorders>
          </w:tcPr>
          <w:p w14:paraId="790C3CC5" w14:textId="77777777" w:rsidR="000632DD" w:rsidRPr="0018770C" w:rsidRDefault="000632DD" w:rsidP="003B0A8D">
            <w:pPr>
              <w:widowControl w:val="0"/>
              <w:autoSpaceDE w:val="0"/>
              <w:autoSpaceDN w:val="0"/>
              <w:adjustRightInd w:val="0"/>
              <w:spacing w:before="100" w:after="100" w:line="252" w:lineRule="auto"/>
              <w:rPr>
                <w:rFonts w:cs="Arial"/>
                <w:sz w:val="20"/>
                <w:szCs w:val="20"/>
              </w:rPr>
            </w:pPr>
            <w:r w:rsidRPr="0018770C">
              <w:rPr>
                <w:rFonts w:cs="Arial"/>
                <w:sz w:val="20"/>
                <w:szCs w:val="20"/>
              </w:rPr>
              <w:t>Rembrandt</w:t>
            </w:r>
          </w:p>
        </w:tc>
      </w:tr>
      <w:tr w:rsidR="00FD752D" w14:paraId="213EB199" w14:textId="77777777" w:rsidTr="00AF71DE">
        <w:trPr>
          <w:trHeight w:val="905"/>
        </w:trPr>
        <w:tc>
          <w:tcPr>
            <w:tcW w:w="1862" w:type="dxa"/>
            <w:tcBorders>
              <w:top w:val="single" w:sz="4" w:space="0" w:color="DBDBDB"/>
              <w:left w:val="single" w:sz="4" w:space="0" w:color="DBDBDB"/>
              <w:bottom w:val="single" w:sz="4" w:space="0" w:color="DBDBDB"/>
              <w:right w:val="single" w:sz="4" w:space="0" w:color="DBDBDB"/>
            </w:tcBorders>
          </w:tcPr>
          <w:p w14:paraId="5DACFE72" w14:textId="77777777" w:rsidR="00FD752D" w:rsidRDefault="00FD752D" w:rsidP="00ED37D5">
            <w:pPr>
              <w:widowControl w:val="0"/>
              <w:autoSpaceDE w:val="0"/>
              <w:autoSpaceDN w:val="0"/>
              <w:adjustRightInd w:val="0"/>
              <w:spacing w:before="100" w:after="100" w:line="252" w:lineRule="auto"/>
              <w:rPr>
                <w:rFonts w:cs="Arial"/>
                <w:sz w:val="20"/>
                <w:szCs w:val="20"/>
              </w:rPr>
            </w:pPr>
            <w:r>
              <w:rPr>
                <w:rFonts w:cs="Arial"/>
                <w:sz w:val="20"/>
                <w:szCs w:val="20"/>
              </w:rPr>
              <w:t>order</w:t>
            </w:r>
          </w:p>
        </w:tc>
        <w:tc>
          <w:tcPr>
            <w:tcW w:w="4179" w:type="dxa"/>
            <w:tcBorders>
              <w:top w:val="single" w:sz="4" w:space="0" w:color="DBDBDB"/>
              <w:left w:val="single" w:sz="4" w:space="0" w:color="DBDBDB"/>
              <w:bottom w:val="single" w:sz="4" w:space="0" w:color="DBDBDB"/>
              <w:right w:val="single" w:sz="4" w:space="0" w:color="DBDBDB"/>
            </w:tcBorders>
          </w:tcPr>
          <w:p w14:paraId="50AA4E47" w14:textId="0236B817" w:rsidR="00FD752D" w:rsidRDefault="00FD752D" w:rsidP="00ED37D5">
            <w:pPr>
              <w:widowControl w:val="0"/>
              <w:autoSpaceDE w:val="0"/>
              <w:autoSpaceDN w:val="0"/>
              <w:adjustRightInd w:val="0"/>
              <w:spacing w:before="100" w:after="100" w:line="252" w:lineRule="auto"/>
              <w:jc w:val="both"/>
              <w:rPr>
                <w:rFonts w:cs="Arial"/>
                <w:sz w:val="20"/>
                <w:szCs w:val="20"/>
              </w:rPr>
            </w:pPr>
            <w:r>
              <w:rPr>
                <w:rFonts w:cs="Arial"/>
                <w:sz w:val="20"/>
                <w:szCs w:val="20"/>
              </w:rPr>
              <w:t>Parameter specifying the sort order to use in the response with ascending order being the default and descending order being specified by prefixing the desired field with a minus character “-“.  All searchable fields MUST support sorting although the implementation may choose to implement the sort using another field or complex logic. For example, if cultObj:artistNames is selected as the primary sort order and the artistNames field consists of (First Name / Last Name), the implementation may opt to sort by the last name of the first artist instead of the first name.</w:t>
            </w:r>
          </w:p>
        </w:tc>
        <w:tc>
          <w:tcPr>
            <w:tcW w:w="1761" w:type="dxa"/>
            <w:gridSpan w:val="4"/>
            <w:tcBorders>
              <w:top w:val="single" w:sz="4" w:space="0" w:color="DBDBDB"/>
              <w:left w:val="single" w:sz="4" w:space="0" w:color="DBDBDB"/>
              <w:bottom w:val="single" w:sz="4" w:space="0" w:color="DBDBDB"/>
              <w:right w:val="single" w:sz="4" w:space="0" w:color="DBDBDB"/>
            </w:tcBorders>
          </w:tcPr>
          <w:p w14:paraId="3089E517" w14:textId="77777777" w:rsidR="00FD752D" w:rsidRDefault="00FD752D" w:rsidP="00ED37D5">
            <w:pPr>
              <w:widowControl w:val="0"/>
              <w:autoSpaceDE w:val="0"/>
              <w:autoSpaceDN w:val="0"/>
              <w:adjustRightInd w:val="0"/>
              <w:spacing w:before="100" w:after="100" w:line="252" w:lineRule="auto"/>
              <w:jc w:val="both"/>
              <w:rPr>
                <w:rFonts w:cs="Arial"/>
                <w:sz w:val="20"/>
                <w:szCs w:val="20"/>
              </w:rPr>
            </w:pPr>
            <w:r>
              <w:rPr>
                <w:rFonts w:cs="Arial"/>
                <w:sz w:val="20"/>
                <w:szCs w:val="20"/>
              </w:rPr>
              <w:t>N/A</w:t>
            </w:r>
          </w:p>
        </w:tc>
        <w:tc>
          <w:tcPr>
            <w:tcW w:w="3009" w:type="dxa"/>
            <w:gridSpan w:val="2"/>
            <w:tcBorders>
              <w:top w:val="single" w:sz="4" w:space="0" w:color="DBDBDB"/>
              <w:left w:val="single" w:sz="4" w:space="0" w:color="DBDBDB"/>
              <w:bottom w:val="single" w:sz="4" w:space="0" w:color="DBDBDB"/>
              <w:right w:val="single" w:sz="4" w:space="0" w:color="DBDBDB"/>
            </w:tcBorders>
          </w:tcPr>
          <w:p w14:paraId="35268164" w14:textId="730D5E86" w:rsidR="00FD752D" w:rsidRDefault="00FD752D" w:rsidP="00A24F91">
            <w:pPr>
              <w:widowControl w:val="0"/>
              <w:autoSpaceDE w:val="0"/>
              <w:autoSpaceDN w:val="0"/>
              <w:adjustRightInd w:val="0"/>
              <w:spacing w:before="100" w:after="100" w:line="252" w:lineRule="auto"/>
              <w:rPr>
                <w:rFonts w:cs="Arial"/>
                <w:sz w:val="20"/>
                <w:szCs w:val="20"/>
              </w:rPr>
            </w:pPr>
            <w:r>
              <w:rPr>
                <w:rFonts w:cs="Arial"/>
                <w:sz w:val="20"/>
                <w:szCs w:val="20"/>
              </w:rPr>
              <w:t>order=</w:t>
            </w:r>
            <w:r w:rsidR="00A24F91">
              <w:rPr>
                <w:rFonts w:cs="Arial"/>
                <w:sz w:val="20"/>
                <w:szCs w:val="20"/>
              </w:rPr>
              <w:t>cultObj:</w:t>
            </w:r>
            <w:r>
              <w:rPr>
                <w:rFonts w:cs="Arial"/>
                <w:sz w:val="20"/>
                <w:szCs w:val="20"/>
              </w:rPr>
              <w:t>artistNames,-</w:t>
            </w:r>
            <w:r w:rsidR="00A24F91">
              <w:rPr>
                <w:rFonts w:cs="Arial"/>
                <w:sz w:val="20"/>
                <w:szCs w:val="20"/>
              </w:rPr>
              <w:t>image:lastModified,</w:t>
            </w:r>
            <w:r>
              <w:rPr>
                <w:rFonts w:cs="Arial"/>
                <w:sz w:val="20"/>
                <w:szCs w:val="20"/>
              </w:rPr>
              <w:t>id</w:t>
            </w:r>
          </w:p>
        </w:tc>
      </w:tr>
      <w:tr w:rsidR="00FD752D" w:rsidRPr="0018770C" w14:paraId="71D1EAC6" w14:textId="77777777" w:rsidTr="00AF71DE">
        <w:trPr>
          <w:gridAfter w:val="1"/>
          <w:wAfter w:w="197" w:type="dxa"/>
          <w:trHeight w:val="905"/>
        </w:trPr>
        <w:tc>
          <w:tcPr>
            <w:tcW w:w="1862" w:type="dxa"/>
            <w:tcBorders>
              <w:top w:val="single" w:sz="4" w:space="0" w:color="DBDBDB"/>
              <w:left w:val="single" w:sz="4" w:space="0" w:color="DBDBDB"/>
              <w:bottom w:val="single" w:sz="4" w:space="0" w:color="DBDBDB"/>
              <w:right w:val="single" w:sz="4" w:space="0" w:color="DBDBDB"/>
            </w:tcBorders>
          </w:tcPr>
          <w:p w14:paraId="7D2FED01" w14:textId="77777777" w:rsidR="00FD752D" w:rsidRPr="0018770C" w:rsidRDefault="00FD752D" w:rsidP="00ED37D5">
            <w:pPr>
              <w:widowControl w:val="0"/>
              <w:autoSpaceDE w:val="0"/>
              <w:autoSpaceDN w:val="0"/>
              <w:adjustRightInd w:val="0"/>
              <w:spacing w:before="100" w:after="100" w:line="252" w:lineRule="auto"/>
              <w:rPr>
                <w:rFonts w:cs="Arial"/>
                <w:sz w:val="20"/>
                <w:szCs w:val="20"/>
              </w:rPr>
            </w:pPr>
            <w:r>
              <w:rPr>
                <w:rFonts w:cs="Arial"/>
                <w:sz w:val="20"/>
                <w:szCs w:val="20"/>
              </w:rPr>
              <w:t>references</w:t>
            </w:r>
          </w:p>
        </w:tc>
        <w:tc>
          <w:tcPr>
            <w:tcW w:w="4590" w:type="dxa"/>
            <w:gridSpan w:val="2"/>
            <w:tcBorders>
              <w:top w:val="single" w:sz="4" w:space="0" w:color="DBDBDB"/>
              <w:left w:val="single" w:sz="4" w:space="0" w:color="DBDBDB"/>
              <w:bottom w:val="single" w:sz="4" w:space="0" w:color="DBDBDB"/>
              <w:right w:val="single" w:sz="4" w:space="0" w:color="DBDBDB"/>
            </w:tcBorders>
          </w:tcPr>
          <w:p w14:paraId="32A448EF" w14:textId="77777777" w:rsidR="00FD752D" w:rsidRPr="0018770C" w:rsidRDefault="00FD752D" w:rsidP="00ED37D5">
            <w:pPr>
              <w:widowControl w:val="0"/>
              <w:autoSpaceDE w:val="0"/>
              <w:autoSpaceDN w:val="0"/>
              <w:adjustRightInd w:val="0"/>
              <w:spacing w:before="100" w:after="100" w:line="252" w:lineRule="auto"/>
              <w:jc w:val="both"/>
              <w:rPr>
                <w:rFonts w:cs="Arial"/>
                <w:sz w:val="20"/>
                <w:szCs w:val="20"/>
              </w:rPr>
            </w:pPr>
            <w:r>
              <w:rPr>
                <w:rFonts w:cs="Arial"/>
                <w:sz w:val="20"/>
                <w:szCs w:val="20"/>
              </w:rPr>
              <w:t xml:space="preserve">A Boolean parameter that defaults to true and is used to suppress related entities (“references”)  from appearing in search result items. This is provided to give ConservationSpace the opportunity to improve performance by excluding references when none are needed in response to a search. </w:t>
            </w:r>
          </w:p>
        </w:tc>
        <w:tc>
          <w:tcPr>
            <w:tcW w:w="1196" w:type="dxa"/>
            <w:tcBorders>
              <w:top w:val="single" w:sz="4" w:space="0" w:color="DBDBDB"/>
              <w:left w:val="single" w:sz="4" w:space="0" w:color="DBDBDB"/>
              <w:bottom w:val="single" w:sz="4" w:space="0" w:color="DBDBDB"/>
              <w:right w:val="single" w:sz="4" w:space="0" w:color="DBDBDB"/>
            </w:tcBorders>
          </w:tcPr>
          <w:p w14:paraId="638EBF2E" w14:textId="77777777" w:rsidR="00FD752D" w:rsidRPr="0018770C" w:rsidRDefault="00FD752D" w:rsidP="00ED37D5">
            <w:pPr>
              <w:widowControl w:val="0"/>
              <w:autoSpaceDE w:val="0"/>
              <w:autoSpaceDN w:val="0"/>
              <w:adjustRightInd w:val="0"/>
              <w:spacing w:before="100" w:after="100" w:line="252" w:lineRule="auto"/>
              <w:jc w:val="both"/>
              <w:rPr>
                <w:rFonts w:cs="Arial"/>
                <w:sz w:val="20"/>
                <w:szCs w:val="20"/>
              </w:rPr>
            </w:pPr>
            <w:r>
              <w:rPr>
                <w:rFonts w:cs="Arial"/>
                <w:sz w:val="20"/>
                <w:szCs w:val="20"/>
              </w:rPr>
              <w:t>N/A</w:t>
            </w:r>
          </w:p>
        </w:tc>
        <w:tc>
          <w:tcPr>
            <w:tcW w:w="2966" w:type="dxa"/>
            <w:gridSpan w:val="3"/>
            <w:tcBorders>
              <w:top w:val="single" w:sz="4" w:space="0" w:color="DBDBDB"/>
              <w:left w:val="single" w:sz="4" w:space="0" w:color="DBDBDB"/>
              <w:bottom w:val="single" w:sz="4" w:space="0" w:color="DBDBDB"/>
              <w:right w:val="single" w:sz="4" w:space="0" w:color="DBDBDB"/>
            </w:tcBorders>
          </w:tcPr>
          <w:p w14:paraId="7649370D" w14:textId="77777777" w:rsidR="00FD752D" w:rsidRPr="0018770C" w:rsidRDefault="00FD752D" w:rsidP="00ED37D5">
            <w:pPr>
              <w:widowControl w:val="0"/>
              <w:autoSpaceDE w:val="0"/>
              <w:autoSpaceDN w:val="0"/>
              <w:adjustRightInd w:val="0"/>
              <w:spacing w:before="100" w:after="100" w:line="252" w:lineRule="auto"/>
              <w:rPr>
                <w:rFonts w:cs="Arial"/>
                <w:sz w:val="20"/>
                <w:szCs w:val="20"/>
              </w:rPr>
            </w:pPr>
            <w:r>
              <w:rPr>
                <w:rFonts w:cs="Arial"/>
                <w:sz w:val="20"/>
                <w:szCs w:val="20"/>
              </w:rPr>
              <w:t>0, 1, false, true</w:t>
            </w:r>
          </w:p>
        </w:tc>
      </w:tr>
      <w:tr w:rsidR="00FD752D" w14:paraId="74AB72EA" w14:textId="77777777" w:rsidTr="00AF71DE">
        <w:trPr>
          <w:gridAfter w:val="1"/>
          <w:wAfter w:w="197" w:type="dxa"/>
          <w:trHeight w:val="905"/>
        </w:trPr>
        <w:tc>
          <w:tcPr>
            <w:tcW w:w="1862" w:type="dxa"/>
            <w:tcBorders>
              <w:top w:val="single" w:sz="4" w:space="0" w:color="DBDBDB"/>
              <w:left w:val="single" w:sz="4" w:space="0" w:color="DBDBDB"/>
              <w:bottom w:val="single" w:sz="4" w:space="0" w:color="DBDBDB"/>
              <w:right w:val="single" w:sz="4" w:space="0" w:color="DBDBDB"/>
            </w:tcBorders>
          </w:tcPr>
          <w:p w14:paraId="1D28B447" w14:textId="0AFDE691" w:rsidR="00FD752D" w:rsidRDefault="00FD752D" w:rsidP="00ED37D5">
            <w:pPr>
              <w:widowControl w:val="0"/>
              <w:autoSpaceDE w:val="0"/>
              <w:autoSpaceDN w:val="0"/>
              <w:adjustRightInd w:val="0"/>
              <w:spacing w:before="100" w:after="100" w:line="252" w:lineRule="auto"/>
              <w:rPr>
                <w:rFonts w:cs="Arial"/>
                <w:sz w:val="20"/>
                <w:szCs w:val="20"/>
              </w:rPr>
            </w:pPr>
            <w:r>
              <w:rPr>
                <w:rFonts w:cs="Arial"/>
                <w:sz w:val="20"/>
                <w:szCs w:val="20"/>
              </w:rPr>
              <w:t>thumbnail</w:t>
            </w:r>
            <w:r w:rsidR="009857FB">
              <w:rPr>
                <w:rFonts w:cs="Arial"/>
                <w:sz w:val="20"/>
                <w:szCs w:val="20"/>
              </w:rPr>
              <w:t>s</w:t>
            </w:r>
          </w:p>
        </w:tc>
        <w:tc>
          <w:tcPr>
            <w:tcW w:w="4590" w:type="dxa"/>
            <w:gridSpan w:val="2"/>
            <w:tcBorders>
              <w:top w:val="single" w:sz="4" w:space="0" w:color="DBDBDB"/>
              <w:left w:val="single" w:sz="4" w:space="0" w:color="DBDBDB"/>
              <w:bottom w:val="single" w:sz="4" w:space="0" w:color="DBDBDB"/>
              <w:right w:val="single" w:sz="4" w:space="0" w:color="DBDBDB"/>
            </w:tcBorders>
          </w:tcPr>
          <w:p w14:paraId="3D98D57E" w14:textId="010F0166" w:rsidR="00FD752D" w:rsidRDefault="00FD752D" w:rsidP="00A24F91">
            <w:pPr>
              <w:widowControl w:val="0"/>
              <w:autoSpaceDE w:val="0"/>
              <w:autoSpaceDN w:val="0"/>
              <w:adjustRightInd w:val="0"/>
              <w:spacing w:before="100" w:after="100" w:line="252" w:lineRule="auto"/>
              <w:jc w:val="both"/>
              <w:rPr>
                <w:rFonts w:cs="Arial"/>
                <w:sz w:val="20"/>
                <w:szCs w:val="20"/>
              </w:rPr>
            </w:pPr>
            <w:r>
              <w:rPr>
                <w:rFonts w:cs="Arial"/>
                <w:sz w:val="20"/>
                <w:szCs w:val="20"/>
              </w:rPr>
              <w:t>A Boolean parameter that defaults to true and is used to suppress thumbnails in the response when they are not needed.  Computation of base64 thumbnails can be an expensive operation so ConservationSpace shall suppress them when they are not necessary</w:t>
            </w:r>
          </w:p>
        </w:tc>
        <w:tc>
          <w:tcPr>
            <w:tcW w:w="1196" w:type="dxa"/>
            <w:tcBorders>
              <w:top w:val="single" w:sz="4" w:space="0" w:color="DBDBDB"/>
              <w:left w:val="single" w:sz="4" w:space="0" w:color="DBDBDB"/>
              <w:bottom w:val="single" w:sz="4" w:space="0" w:color="DBDBDB"/>
              <w:right w:val="single" w:sz="4" w:space="0" w:color="DBDBDB"/>
            </w:tcBorders>
          </w:tcPr>
          <w:p w14:paraId="2B432A7A" w14:textId="77777777" w:rsidR="00FD752D" w:rsidRDefault="00FD752D" w:rsidP="00ED37D5">
            <w:pPr>
              <w:widowControl w:val="0"/>
              <w:autoSpaceDE w:val="0"/>
              <w:autoSpaceDN w:val="0"/>
              <w:adjustRightInd w:val="0"/>
              <w:spacing w:before="100" w:after="100" w:line="252" w:lineRule="auto"/>
              <w:jc w:val="both"/>
              <w:rPr>
                <w:rFonts w:cs="Arial"/>
                <w:sz w:val="20"/>
                <w:szCs w:val="20"/>
              </w:rPr>
            </w:pPr>
            <w:r>
              <w:rPr>
                <w:rFonts w:cs="Arial"/>
                <w:sz w:val="20"/>
                <w:szCs w:val="20"/>
              </w:rPr>
              <w:t>N/A</w:t>
            </w:r>
          </w:p>
        </w:tc>
        <w:tc>
          <w:tcPr>
            <w:tcW w:w="2966" w:type="dxa"/>
            <w:gridSpan w:val="3"/>
            <w:tcBorders>
              <w:top w:val="single" w:sz="4" w:space="0" w:color="DBDBDB"/>
              <w:left w:val="single" w:sz="4" w:space="0" w:color="DBDBDB"/>
              <w:bottom w:val="single" w:sz="4" w:space="0" w:color="DBDBDB"/>
              <w:right w:val="single" w:sz="4" w:space="0" w:color="DBDBDB"/>
            </w:tcBorders>
          </w:tcPr>
          <w:p w14:paraId="4AC14CC8" w14:textId="77777777" w:rsidR="00FD752D" w:rsidRDefault="00FD752D" w:rsidP="00ED37D5">
            <w:pPr>
              <w:widowControl w:val="0"/>
              <w:autoSpaceDE w:val="0"/>
              <w:autoSpaceDN w:val="0"/>
              <w:adjustRightInd w:val="0"/>
              <w:spacing w:before="100" w:after="100" w:line="252" w:lineRule="auto"/>
              <w:rPr>
                <w:rFonts w:cs="Arial"/>
                <w:sz w:val="20"/>
                <w:szCs w:val="20"/>
              </w:rPr>
            </w:pPr>
            <w:r>
              <w:rPr>
                <w:rFonts w:cs="Arial"/>
                <w:sz w:val="20"/>
                <w:szCs w:val="20"/>
              </w:rPr>
              <w:t>0, 1, false, true</w:t>
            </w:r>
          </w:p>
        </w:tc>
      </w:tr>
      <w:tr w:rsidR="00FD752D" w:rsidRPr="0018770C" w14:paraId="6210D17D" w14:textId="77777777" w:rsidTr="00FD752D">
        <w:tc>
          <w:tcPr>
            <w:tcW w:w="1862" w:type="dxa"/>
            <w:tcBorders>
              <w:top w:val="single" w:sz="4" w:space="0" w:color="DBDBDB"/>
              <w:left w:val="single" w:sz="4" w:space="0" w:color="DBDBDB"/>
              <w:bottom w:val="single" w:sz="4" w:space="0" w:color="DBDBDB"/>
              <w:right w:val="single" w:sz="4" w:space="0" w:color="DBDBDB"/>
            </w:tcBorders>
          </w:tcPr>
          <w:p w14:paraId="36E91FA7" w14:textId="77777777" w:rsidR="00FD752D" w:rsidRDefault="00FD752D" w:rsidP="004B37D6">
            <w:pPr>
              <w:widowControl w:val="0"/>
              <w:autoSpaceDE w:val="0"/>
              <w:autoSpaceDN w:val="0"/>
              <w:adjustRightInd w:val="0"/>
              <w:spacing w:before="100" w:after="100" w:line="252" w:lineRule="auto"/>
              <w:rPr>
                <w:rFonts w:cs="Arial"/>
                <w:sz w:val="20"/>
                <w:szCs w:val="20"/>
              </w:rPr>
            </w:pPr>
          </w:p>
        </w:tc>
        <w:tc>
          <w:tcPr>
            <w:tcW w:w="4179" w:type="dxa"/>
            <w:tcBorders>
              <w:top w:val="single" w:sz="4" w:space="0" w:color="DBDBDB"/>
              <w:left w:val="single" w:sz="4" w:space="0" w:color="DBDBDB"/>
              <w:bottom w:val="single" w:sz="4" w:space="0" w:color="DBDBDB"/>
              <w:right w:val="single" w:sz="4" w:space="0" w:color="DBDBDB"/>
            </w:tcBorders>
          </w:tcPr>
          <w:p w14:paraId="28702B00" w14:textId="77777777" w:rsidR="00FD752D" w:rsidRDefault="00FD752D" w:rsidP="004B37D6">
            <w:pPr>
              <w:widowControl w:val="0"/>
              <w:autoSpaceDE w:val="0"/>
              <w:autoSpaceDN w:val="0"/>
              <w:adjustRightInd w:val="0"/>
              <w:spacing w:before="100" w:after="100" w:line="252" w:lineRule="auto"/>
              <w:rPr>
                <w:rFonts w:cs="Arial"/>
                <w:sz w:val="20"/>
                <w:szCs w:val="20"/>
              </w:rPr>
            </w:pPr>
          </w:p>
        </w:tc>
        <w:tc>
          <w:tcPr>
            <w:tcW w:w="1749" w:type="dxa"/>
            <w:gridSpan w:val="3"/>
            <w:tcBorders>
              <w:top w:val="single" w:sz="4" w:space="0" w:color="DBDBDB"/>
              <w:left w:val="single" w:sz="4" w:space="0" w:color="DBDBDB"/>
              <w:bottom w:val="single" w:sz="4" w:space="0" w:color="DBDBDB"/>
              <w:right w:val="single" w:sz="4" w:space="0" w:color="DBDBDB"/>
            </w:tcBorders>
          </w:tcPr>
          <w:p w14:paraId="722E76F7" w14:textId="77777777" w:rsidR="00FD752D" w:rsidRDefault="00FD752D" w:rsidP="004B37D6">
            <w:pPr>
              <w:widowControl w:val="0"/>
              <w:autoSpaceDE w:val="0"/>
              <w:autoSpaceDN w:val="0"/>
              <w:adjustRightInd w:val="0"/>
              <w:spacing w:before="100" w:after="100" w:line="252" w:lineRule="auto"/>
              <w:rPr>
                <w:rFonts w:cs="Arial"/>
                <w:sz w:val="20"/>
                <w:szCs w:val="20"/>
              </w:rPr>
            </w:pPr>
          </w:p>
        </w:tc>
        <w:tc>
          <w:tcPr>
            <w:tcW w:w="3021" w:type="dxa"/>
            <w:gridSpan w:val="3"/>
            <w:tcBorders>
              <w:top w:val="single" w:sz="4" w:space="0" w:color="DBDBDB"/>
              <w:left w:val="single" w:sz="4" w:space="0" w:color="DBDBDB"/>
              <w:bottom w:val="single" w:sz="4" w:space="0" w:color="DBDBDB"/>
              <w:right w:val="single" w:sz="4" w:space="0" w:color="DBDBDB"/>
            </w:tcBorders>
          </w:tcPr>
          <w:p w14:paraId="7B96C502" w14:textId="77777777" w:rsidR="00FD752D" w:rsidRDefault="00FD752D" w:rsidP="004B37D6">
            <w:pPr>
              <w:widowControl w:val="0"/>
              <w:autoSpaceDE w:val="0"/>
              <w:autoSpaceDN w:val="0"/>
              <w:adjustRightInd w:val="0"/>
              <w:spacing w:before="100" w:after="100" w:line="252" w:lineRule="auto"/>
              <w:rPr>
                <w:rFonts w:cs="Arial"/>
                <w:sz w:val="20"/>
                <w:szCs w:val="20"/>
              </w:rPr>
            </w:pPr>
          </w:p>
        </w:tc>
      </w:tr>
    </w:tbl>
    <w:p w14:paraId="1DAF8202" w14:textId="77777777" w:rsidR="000632DD" w:rsidRPr="0018770C" w:rsidRDefault="000632DD" w:rsidP="000632DD">
      <w:pPr>
        <w:widowControl w:val="0"/>
        <w:autoSpaceDE w:val="0"/>
        <w:autoSpaceDN w:val="0"/>
        <w:adjustRightInd w:val="0"/>
        <w:spacing w:after="200" w:line="276" w:lineRule="auto"/>
        <w:rPr>
          <w:rFonts w:cs="Arial"/>
          <w:lang w:val="en"/>
        </w:rPr>
      </w:pPr>
    </w:p>
    <w:p w14:paraId="711B3854" w14:textId="77777777" w:rsidR="000632DD" w:rsidRPr="0018770C" w:rsidRDefault="000632DD" w:rsidP="000632DD">
      <w:pPr>
        <w:pStyle w:val="Heading3"/>
        <w:rPr>
          <w:lang w:val="en"/>
        </w:rPr>
      </w:pPr>
      <w:r w:rsidRPr="0018770C">
        <w:rPr>
          <w:lang w:val="en"/>
        </w:rPr>
        <w:t>Processing the Request</w:t>
      </w:r>
    </w:p>
    <w:p w14:paraId="3C4CD1CC" w14:textId="44415E1D" w:rsidR="000632DD" w:rsidRDefault="000632DD" w:rsidP="000632DD">
      <w:pPr>
        <w:widowControl w:val="0"/>
        <w:numPr>
          <w:ilvl w:val="0"/>
          <w:numId w:val="1"/>
        </w:numPr>
        <w:autoSpaceDE w:val="0"/>
        <w:autoSpaceDN w:val="0"/>
        <w:adjustRightInd w:val="0"/>
        <w:spacing w:after="200" w:line="276" w:lineRule="auto"/>
        <w:ind w:left="720" w:hanging="360"/>
        <w:rPr>
          <w:rFonts w:cs="Arial"/>
          <w:lang w:val="en"/>
        </w:rPr>
      </w:pPr>
      <w:r>
        <w:rPr>
          <w:rFonts w:cs="Arial"/>
          <w:sz w:val="20"/>
          <w:szCs w:val="20"/>
        </w:rPr>
        <w:t xml:space="preserve">The ConservationSpace UI </w:t>
      </w:r>
      <w:r w:rsidR="00E0623D">
        <w:rPr>
          <w:rFonts w:cs="Arial"/>
          <w:sz w:val="20"/>
          <w:szCs w:val="20"/>
        </w:rPr>
        <w:t xml:space="preserve">for the media type “images” </w:t>
      </w:r>
      <w:r>
        <w:rPr>
          <w:rFonts w:cs="Arial"/>
          <w:sz w:val="20"/>
          <w:szCs w:val="20"/>
        </w:rPr>
        <w:t>includes separate search boxes for image ID and object ID.  ConservationSpace will send “cultObj:id” when an ID has been entered into the cultural object ID search box.</w:t>
      </w:r>
    </w:p>
    <w:p w14:paraId="6A194C82" w14:textId="3848C5C0" w:rsidR="000632DD" w:rsidRDefault="000632DD" w:rsidP="000632DD">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 xml:space="preserve">when object related search criteria are sent, the implementation may opt to execute a CMS search to locate the relevant object IDs and then return all </w:t>
      </w:r>
      <w:r w:rsidR="00E0623D">
        <w:rPr>
          <w:rFonts w:cs="Arial"/>
          <w:lang w:val="en"/>
        </w:rPr>
        <w:t xml:space="preserve">media records for the specified media type </w:t>
      </w:r>
      <w:r>
        <w:rPr>
          <w:rFonts w:cs="Arial"/>
          <w:lang w:val="en"/>
        </w:rPr>
        <w:t xml:space="preserve">associated with those </w:t>
      </w:r>
      <w:r w:rsidR="00FD752D">
        <w:rPr>
          <w:rFonts w:cs="Arial"/>
          <w:lang w:val="en"/>
        </w:rPr>
        <w:t xml:space="preserve">cultural object </w:t>
      </w:r>
      <w:r>
        <w:rPr>
          <w:rFonts w:cs="Arial"/>
          <w:lang w:val="en"/>
        </w:rPr>
        <w:t xml:space="preserve">IDs; however, if robust metadata is </w:t>
      </w:r>
      <w:r w:rsidR="00FD752D">
        <w:rPr>
          <w:rFonts w:cs="Arial"/>
          <w:lang w:val="en"/>
        </w:rPr>
        <w:t xml:space="preserve">already </w:t>
      </w:r>
      <w:r>
        <w:rPr>
          <w:rFonts w:cs="Arial"/>
          <w:lang w:val="en"/>
        </w:rPr>
        <w:t>available within the DAM</w:t>
      </w:r>
      <w:r w:rsidR="00FD752D">
        <w:rPr>
          <w:rFonts w:cs="Arial"/>
          <w:lang w:val="en"/>
        </w:rPr>
        <w:t>s</w:t>
      </w:r>
      <w:r>
        <w:rPr>
          <w:rFonts w:cs="Arial"/>
          <w:lang w:val="en"/>
        </w:rPr>
        <w:t xml:space="preserve">, it may be simpler to execute a search </w:t>
      </w:r>
      <w:r w:rsidR="00FD752D">
        <w:rPr>
          <w:rFonts w:cs="Arial"/>
          <w:lang w:val="en"/>
        </w:rPr>
        <w:t xml:space="preserve">of cultural </w:t>
      </w:r>
      <w:r>
        <w:rPr>
          <w:rFonts w:cs="Arial"/>
          <w:lang w:val="en"/>
        </w:rPr>
        <w:t xml:space="preserve">object metadata </w:t>
      </w:r>
      <w:r w:rsidR="00FD752D">
        <w:rPr>
          <w:rFonts w:cs="Arial"/>
          <w:lang w:val="en"/>
        </w:rPr>
        <w:t xml:space="preserve">in </w:t>
      </w:r>
      <w:r>
        <w:rPr>
          <w:rFonts w:cs="Arial"/>
          <w:lang w:val="en"/>
        </w:rPr>
        <w:t>the DAM; this will be a partner implementation decision</w:t>
      </w:r>
    </w:p>
    <w:p w14:paraId="6799096A" w14:textId="48FFC233" w:rsidR="000632DD" w:rsidRPr="0018770C" w:rsidRDefault="00FD752D" w:rsidP="000632DD">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 xml:space="preserve">if no search criteria are specified, the implementation </w:t>
      </w:r>
      <w:r w:rsidR="00176967">
        <w:rPr>
          <w:rFonts w:cs="Arial"/>
          <w:lang w:val="en"/>
        </w:rPr>
        <w:t>should return</w:t>
      </w:r>
      <w:r>
        <w:rPr>
          <w:rFonts w:cs="Arial"/>
          <w:lang w:val="en"/>
        </w:rPr>
        <w:t xml:space="preserve"> </w:t>
      </w:r>
      <w:r w:rsidR="00C41DEA">
        <w:rPr>
          <w:rFonts w:cs="Arial"/>
          <w:lang w:val="en"/>
        </w:rPr>
        <w:t>an empty result set rather than returning all records</w:t>
      </w:r>
    </w:p>
    <w:p w14:paraId="750B20D0" w14:textId="16CA021C" w:rsidR="000632DD" w:rsidRDefault="000632DD" w:rsidP="000632DD">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 xml:space="preserve">unless the search property is an object id, </w:t>
      </w:r>
      <w:r w:rsidR="00E0623D">
        <w:rPr>
          <w:rFonts w:cs="Arial"/>
          <w:lang w:val="en"/>
        </w:rPr>
        <w:t xml:space="preserve">media </w:t>
      </w:r>
      <w:r>
        <w:rPr>
          <w:rFonts w:cs="Arial"/>
          <w:lang w:val="en"/>
        </w:rPr>
        <w:t xml:space="preserve">id, or a date range, </w:t>
      </w:r>
      <w:r w:rsidRPr="0018770C">
        <w:rPr>
          <w:rFonts w:cs="Arial"/>
          <w:lang w:val="en"/>
        </w:rPr>
        <w:t xml:space="preserve">only the first occurrence of </w:t>
      </w:r>
      <w:r>
        <w:rPr>
          <w:rFonts w:cs="Arial"/>
          <w:lang w:val="en"/>
        </w:rPr>
        <w:t xml:space="preserve">the value shall </w:t>
      </w:r>
      <w:r w:rsidRPr="0018770C">
        <w:rPr>
          <w:rFonts w:cs="Arial"/>
          <w:lang w:val="en"/>
        </w:rPr>
        <w:t>be used</w:t>
      </w:r>
    </w:p>
    <w:p w14:paraId="522FAD14" w14:textId="435FF43B" w:rsidR="006A3845" w:rsidRDefault="006A3845" w:rsidP="000632DD">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the handling of multiple values provided for a search field mirrors that of the cultural object search</w:t>
      </w:r>
    </w:p>
    <w:p w14:paraId="46F6CEB0" w14:textId="42E2E1E2" w:rsidR="000632DD" w:rsidRDefault="000632DD" w:rsidP="000632DD">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search properties with blank values should be ignored </w:t>
      </w:r>
      <w:r w:rsidR="00C804E5">
        <w:rPr>
          <w:rFonts w:cs="Arial"/>
          <w:lang w:val="en"/>
        </w:rPr>
        <w:t>except for date ranges which should be treated identically as specified in the cultural object record search</w:t>
      </w:r>
    </w:p>
    <w:p w14:paraId="05640AFC" w14:textId="0A4D3B75" w:rsidR="000632DD" w:rsidRDefault="00DE7BF0" w:rsidP="000632DD">
      <w:pPr>
        <w:widowControl w:val="0"/>
        <w:numPr>
          <w:ilvl w:val="0"/>
          <w:numId w:val="1"/>
        </w:numPr>
        <w:autoSpaceDE w:val="0"/>
        <w:autoSpaceDN w:val="0"/>
        <w:adjustRightInd w:val="0"/>
        <w:spacing w:after="200" w:line="276" w:lineRule="auto"/>
        <w:ind w:left="720" w:hanging="360"/>
        <w:rPr>
          <w:rFonts w:cs="Arial"/>
          <w:lang w:val="en"/>
        </w:rPr>
      </w:pPr>
      <w:r w:rsidRPr="00DE7BF0">
        <w:rPr>
          <w:rFonts w:cs="Arial"/>
          <w:lang w:val="en"/>
        </w:rPr>
        <w:t>if the lastModified date of a</w:t>
      </w:r>
      <w:r w:rsidR="00C111A4">
        <w:rPr>
          <w:rFonts w:cs="Arial"/>
          <w:lang w:val="en"/>
        </w:rPr>
        <w:t xml:space="preserve"> media </w:t>
      </w:r>
      <w:r w:rsidR="00921E2E">
        <w:rPr>
          <w:rFonts w:cs="Arial"/>
          <w:lang w:val="en"/>
        </w:rPr>
        <w:t>asset</w:t>
      </w:r>
      <w:r w:rsidR="00921E2E" w:rsidRPr="00DE7BF0">
        <w:rPr>
          <w:rFonts w:cs="Arial"/>
          <w:lang w:val="en"/>
        </w:rPr>
        <w:t>s</w:t>
      </w:r>
      <w:r w:rsidRPr="00DE7BF0">
        <w:rPr>
          <w:rFonts w:cs="Arial"/>
          <w:lang w:val="en"/>
        </w:rPr>
        <w:t xml:space="preserve"> not available, a reasonable time stamp alternative such as createdOn should be substituted when executing a lastModified search</w:t>
      </w:r>
      <w:r>
        <w:rPr>
          <w:rFonts w:cs="Arial"/>
          <w:lang w:val="en"/>
        </w:rPr>
        <w:t xml:space="preserve">; in such cases, </w:t>
      </w:r>
      <w:r w:rsidRPr="00795643">
        <w:rPr>
          <w:rFonts w:cs="Arial"/>
          <w:lang w:val="en"/>
        </w:rPr>
        <w:t xml:space="preserve">the label associated with the lastModified field should be adjusted in the partner’s configuration in ConservationSpace to a more accurate </w:t>
      </w:r>
      <w:r w:rsidR="00921E2E" w:rsidRPr="00795643">
        <w:rPr>
          <w:rFonts w:cs="Arial"/>
          <w:lang w:val="en"/>
        </w:rPr>
        <w:t>description</w:t>
      </w:r>
      <w:r w:rsidR="00921E2E" w:rsidRPr="0018770C">
        <w:rPr>
          <w:rFonts w:cs="Arial"/>
          <w:lang w:val="en"/>
        </w:rPr>
        <w:t xml:space="preserve"> all</w:t>
      </w:r>
      <w:r w:rsidR="000632DD" w:rsidRPr="0018770C">
        <w:rPr>
          <w:rFonts w:cs="Arial"/>
          <w:lang w:val="en"/>
        </w:rPr>
        <w:t xml:space="preserve"> valid </w:t>
      </w:r>
      <w:r w:rsidR="00FD752D">
        <w:rPr>
          <w:rFonts w:cs="Arial"/>
          <w:lang w:val="en"/>
        </w:rPr>
        <w:t>search criteria</w:t>
      </w:r>
      <w:r w:rsidR="00FD752D" w:rsidRPr="0018770C">
        <w:rPr>
          <w:rFonts w:cs="Arial"/>
          <w:lang w:val="en"/>
        </w:rPr>
        <w:t xml:space="preserve"> </w:t>
      </w:r>
      <w:r w:rsidR="000632DD" w:rsidRPr="0018770C">
        <w:rPr>
          <w:rFonts w:cs="Arial"/>
          <w:lang w:val="en"/>
        </w:rPr>
        <w:t xml:space="preserve">should be combined with an implicit </w:t>
      </w:r>
      <w:r w:rsidR="00970390" w:rsidRPr="0018770C">
        <w:rPr>
          <w:rFonts w:cs="Arial"/>
          <w:lang w:val="en"/>
        </w:rPr>
        <w:t>Boolean</w:t>
      </w:r>
      <w:r w:rsidR="000632DD" w:rsidRPr="0018770C">
        <w:rPr>
          <w:rFonts w:cs="Arial"/>
          <w:lang w:val="en"/>
        </w:rPr>
        <w:t xml:space="preserve"> “AND”</w:t>
      </w:r>
    </w:p>
    <w:p w14:paraId="21262CB0" w14:textId="6DE0A0E9" w:rsidR="004B37D6" w:rsidRPr="0018770C" w:rsidRDefault="004B37D6" w:rsidP="000632DD">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 xml:space="preserve">include relationships to other entities only if the </w:t>
      </w:r>
      <w:r w:rsidR="00520185">
        <w:rPr>
          <w:rFonts w:cs="Arial"/>
          <w:lang w:val="en"/>
        </w:rPr>
        <w:t>references</w:t>
      </w:r>
      <w:r>
        <w:rPr>
          <w:rFonts w:cs="Arial"/>
          <w:lang w:val="en"/>
        </w:rPr>
        <w:t xml:space="preserve"> </w:t>
      </w:r>
      <w:r w:rsidR="00DE7BF0">
        <w:rPr>
          <w:rFonts w:cs="Arial"/>
          <w:lang w:val="en"/>
        </w:rPr>
        <w:t>parameter is unset or true</w:t>
      </w:r>
    </w:p>
    <w:p w14:paraId="7E13C914" w14:textId="5815F1E2" w:rsidR="00DE7BF0" w:rsidRDefault="00DE7BF0" w:rsidP="000632DD">
      <w:pPr>
        <w:widowControl w:val="0"/>
        <w:numPr>
          <w:ilvl w:val="0"/>
          <w:numId w:val="1"/>
        </w:numPr>
        <w:autoSpaceDE w:val="0"/>
        <w:autoSpaceDN w:val="0"/>
        <w:adjustRightInd w:val="0"/>
        <w:spacing w:after="200" w:line="276" w:lineRule="auto"/>
        <w:ind w:left="720" w:hanging="360"/>
        <w:rPr>
          <w:rFonts w:cs="Arial"/>
          <w:lang w:val="en"/>
        </w:rPr>
      </w:pPr>
      <w:r>
        <w:rPr>
          <w:rFonts w:cs="Arial"/>
          <w:lang w:val="en"/>
        </w:rPr>
        <w:t>include thumbnails only if the thumbnails parameter is unset or true</w:t>
      </w:r>
    </w:p>
    <w:p w14:paraId="6A061F3D" w14:textId="5D89F950" w:rsidR="000632DD" w:rsidRPr="0018770C" w:rsidRDefault="000632DD" w:rsidP="000632DD">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wildcard characters and regular expressions are not intended to be supported and all characters </w:t>
      </w:r>
      <w:r w:rsidR="00DE7BF0">
        <w:rPr>
          <w:rFonts w:cs="Arial"/>
          <w:lang w:val="en"/>
        </w:rPr>
        <w:t>may</w:t>
      </w:r>
      <w:r w:rsidRPr="0018770C">
        <w:rPr>
          <w:rFonts w:cs="Arial"/>
          <w:lang w:val="en"/>
        </w:rPr>
        <w:t>be treated as literal values</w:t>
      </w:r>
      <w:r w:rsidR="00DE7BF0">
        <w:rPr>
          <w:rFonts w:cs="Arial"/>
          <w:lang w:val="en"/>
        </w:rPr>
        <w:t>; partners may implement support for wildcard characters if they like, although there have been no discussions about ConservationSpace wildcard character standards</w:t>
      </w:r>
    </w:p>
    <w:p w14:paraId="07E9621F" w14:textId="112E56D8" w:rsidR="000632DD" w:rsidRPr="0018770C" w:rsidRDefault="000632DD" w:rsidP="000632DD">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all searches should be case insensitive</w:t>
      </w:r>
    </w:p>
    <w:p w14:paraId="1F65F583" w14:textId="77777777" w:rsidR="000632DD" w:rsidRDefault="000632DD" w:rsidP="000632DD">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sorting of the result set should be applied prior to pagination</w:t>
      </w:r>
    </w:p>
    <w:p w14:paraId="38D6D397" w14:textId="77777777" w:rsidR="000632DD" w:rsidRPr="0018770C" w:rsidRDefault="000632DD" w:rsidP="000632DD">
      <w:pPr>
        <w:pStyle w:val="Heading3"/>
        <w:rPr>
          <w:rFonts w:asciiTheme="minorHAnsi" w:hAnsiTheme="minorHAnsi"/>
          <w:lang w:val="en"/>
        </w:rPr>
      </w:pPr>
      <w:r w:rsidRPr="0018770C">
        <w:rPr>
          <w:rFonts w:asciiTheme="minorHAnsi" w:hAnsiTheme="minorHAnsi"/>
          <w:lang w:val="en"/>
        </w:rPr>
        <w:t>Response</w:t>
      </w:r>
    </w:p>
    <w:p w14:paraId="24801482" w14:textId="27C50B2A" w:rsidR="000632DD" w:rsidRPr="0018770C" w:rsidRDefault="000632DD" w:rsidP="000632DD">
      <w:pPr>
        <w:widowControl w:val="0"/>
        <w:autoSpaceDE w:val="0"/>
        <w:autoSpaceDN w:val="0"/>
        <w:adjustRightInd w:val="0"/>
        <w:spacing w:after="200" w:line="276" w:lineRule="auto"/>
        <w:rPr>
          <w:rFonts w:cs="Arial"/>
          <w:lang w:val="en"/>
        </w:rPr>
      </w:pPr>
      <w:r w:rsidRPr="0018770C">
        <w:rPr>
          <w:rFonts w:cs="Arial"/>
          <w:lang w:val="en"/>
        </w:rPr>
        <w:t xml:space="preserve">JSON formatted </w:t>
      </w:r>
      <w:r w:rsidRPr="0018770C">
        <w:rPr>
          <w:rFonts w:cs="Arial"/>
          <w:i/>
          <w:lang w:val="en"/>
        </w:rPr>
        <w:t xml:space="preserve">Result Set: Records </w:t>
      </w:r>
      <w:r w:rsidRPr="0018770C">
        <w:rPr>
          <w:rFonts w:cs="Arial"/>
          <w:lang w:val="en"/>
        </w:rPr>
        <w:t xml:space="preserve">where each item </w:t>
      </w:r>
      <w:r>
        <w:rPr>
          <w:rFonts w:cs="Arial"/>
          <w:lang w:val="en"/>
        </w:rPr>
        <w:t xml:space="preserve">is an </w:t>
      </w:r>
      <w:r w:rsidR="00C111A4">
        <w:rPr>
          <w:rFonts w:cs="Arial"/>
          <w:lang w:val="en"/>
        </w:rPr>
        <w:t xml:space="preserve">abridged media record </w:t>
      </w:r>
    </w:p>
    <w:p w14:paraId="609F9218" w14:textId="77777777" w:rsidR="000632DD" w:rsidRPr="0018770C" w:rsidRDefault="000632DD" w:rsidP="000632DD">
      <w:pPr>
        <w:pStyle w:val="Heading3"/>
        <w:rPr>
          <w:rFonts w:asciiTheme="minorHAnsi" w:hAnsiTheme="minorHAnsi"/>
          <w:lang w:val="en"/>
        </w:rPr>
      </w:pPr>
      <w:r>
        <w:rPr>
          <w:rFonts w:asciiTheme="minorHAnsi" w:hAnsiTheme="minorHAnsi"/>
          <w:lang w:val="en"/>
        </w:rPr>
        <w:t>Response Example</w:t>
      </w:r>
    </w:p>
    <w:p w14:paraId="64B49EDF" w14:textId="354D95E6" w:rsidR="000632DD" w:rsidRPr="00520185" w:rsidRDefault="00520185" w:rsidP="000632DD">
      <w:pPr>
        <w:rPr>
          <w:rFonts w:ascii="SimSun" w:eastAsia="SimSun" w:hAnsi="SimSun"/>
          <w:sz w:val="20"/>
          <w:lang w:val="en"/>
        </w:rPr>
      </w:pPr>
      <w:r w:rsidRPr="00520185">
        <w:rPr>
          <w:rFonts w:ascii="SimSun" w:eastAsia="SimSun" w:hAnsi="SimSun"/>
          <w:sz w:val="20"/>
          <w:lang w:val="en"/>
        </w:rPr>
        <w:t>{</w:t>
      </w:r>
      <w:r w:rsidR="000632DD" w:rsidRPr="00520185">
        <w:rPr>
          <w:rFonts w:ascii="SimSun" w:eastAsia="SimSun" w:hAnsi="SimSun"/>
          <w:sz w:val="20"/>
          <w:lang w:val="en"/>
        </w:rPr>
        <w:t>"items": [</w:t>
      </w:r>
    </w:p>
    <w:p w14:paraId="003FD065" w14:textId="52E2AD15" w:rsidR="000632DD" w:rsidRPr="00520185" w:rsidRDefault="000632DD" w:rsidP="000632DD">
      <w:pPr>
        <w:rPr>
          <w:rFonts w:ascii="SimSun" w:eastAsia="SimSun" w:hAnsi="SimSun"/>
          <w:sz w:val="20"/>
          <w:lang w:val="en"/>
        </w:rPr>
      </w:pPr>
      <w:r w:rsidRPr="00520185">
        <w:rPr>
          <w:rFonts w:ascii="SimSun" w:eastAsia="SimSun" w:hAnsi="SimSun"/>
          <w:sz w:val="20"/>
          <w:lang w:val="en"/>
        </w:rPr>
        <w:tab/>
        <w:t>{</w:t>
      </w:r>
      <w:r w:rsidRPr="00520185">
        <w:rPr>
          <w:rFonts w:ascii="SimSun" w:eastAsia="SimSun" w:hAnsi="SimSun"/>
          <w:sz w:val="20"/>
          <w:lang w:val="en"/>
        </w:rPr>
        <w:tab/>
      </w:r>
      <w:r w:rsidR="00C804E5" w:rsidRPr="00520185">
        <w:rPr>
          <w:rFonts w:ascii="SimSun" w:eastAsia="SimSun" w:hAnsi="SimSun"/>
          <w:sz w:val="20"/>
          <w:lang w:val="en"/>
        </w:rPr>
        <w:t>"</w:t>
      </w:r>
      <w:r w:rsidRPr="00520185">
        <w:rPr>
          <w:rFonts w:ascii="SimSun" w:eastAsia="SimSun" w:hAnsi="SimSun"/>
          <w:sz w:val="20"/>
          <w:lang w:val="en"/>
        </w:rPr>
        <w:t>url</w:t>
      </w:r>
      <w:r w:rsidR="00C804E5" w:rsidRPr="00520185">
        <w:rPr>
          <w:rFonts w:ascii="SimSun" w:eastAsia="SimSun" w:hAnsi="SimSun"/>
          <w:sz w:val="20"/>
          <w:lang w:val="en"/>
        </w:rPr>
        <w:t>" : "</w:t>
      </w:r>
      <w:r w:rsidRPr="00520185">
        <w:rPr>
          <w:rFonts w:ascii="SimSun" w:eastAsia="SimSun" w:hAnsi="SimSun"/>
          <w:sz w:val="20"/>
          <w:lang w:val="en"/>
        </w:rPr>
        <w:t>https://data.nga.gov/media/</w:t>
      </w:r>
      <w:r w:rsidR="00CC1FE9">
        <w:rPr>
          <w:rFonts w:ascii="SimSun" w:eastAsia="SimSun" w:hAnsi="SimSun"/>
          <w:sz w:val="20"/>
          <w:lang w:val="en"/>
        </w:rPr>
        <w:t>intranet/</w:t>
      </w:r>
      <w:r w:rsidRPr="00520185">
        <w:rPr>
          <w:rFonts w:ascii="SimSun" w:eastAsia="SimSun" w:hAnsi="SimSun"/>
          <w:sz w:val="20"/>
          <w:lang w:val="en"/>
        </w:rPr>
        <w:t>images/</w:t>
      </w:r>
      <w:r w:rsidR="00520185" w:rsidRPr="00E268A7">
        <w:rPr>
          <w:rFonts w:ascii="SimSun" w:eastAsia="SimSun" w:hAnsi="SimSun"/>
          <w:sz w:val="20"/>
          <w:lang w:val="en"/>
        </w:rPr>
        <w:t>d63a8ffd-bdac-498c-b861-a53e11989cef</w:t>
      </w:r>
      <w:r w:rsidR="005A0D3E" w:rsidRPr="00520185">
        <w:rPr>
          <w:rFonts w:ascii="SimSun" w:eastAsia="SimSun" w:hAnsi="SimSun"/>
          <w:sz w:val="20"/>
          <w:lang w:val="en"/>
        </w:rPr>
        <w:t>.json</w:t>
      </w:r>
      <w:r w:rsidR="00C804E5" w:rsidRPr="00520185">
        <w:rPr>
          <w:rFonts w:ascii="SimSun" w:eastAsia="SimSun" w:hAnsi="SimSun"/>
          <w:sz w:val="20"/>
          <w:lang w:val="en"/>
        </w:rPr>
        <w:t>"</w:t>
      </w:r>
      <w:r w:rsidRPr="00520185">
        <w:rPr>
          <w:rFonts w:ascii="SimSun" w:eastAsia="SimSun" w:hAnsi="SimSun"/>
          <w:sz w:val="20"/>
          <w:lang w:val="en"/>
        </w:rPr>
        <w:t>,</w:t>
      </w:r>
    </w:p>
    <w:p w14:paraId="42630512" w14:textId="77777777" w:rsidR="00520185" w:rsidRPr="007123F7" w:rsidRDefault="00520185" w:rsidP="00520185">
      <w:pPr>
        <w:ind w:left="720" w:firstLine="720"/>
        <w:rPr>
          <w:rFonts w:ascii="SimSun" w:eastAsia="SimSun" w:hAnsi="SimSun"/>
          <w:sz w:val="20"/>
          <w:lang w:val="en"/>
        </w:rPr>
      </w:pPr>
      <w:r w:rsidRPr="007123F7">
        <w:rPr>
          <w:rFonts w:ascii="SimSun" w:eastAsia="SimSun" w:hAnsi="SimSun"/>
          <w:sz w:val="20"/>
          <w:lang w:val="en"/>
        </w:rPr>
        <w:t>"record": {</w:t>
      </w:r>
    </w:p>
    <w:p w14:paraId="082406AD" w14:textId="125CAE88" w:rsidR="005B3A9B" w:rsidRDefault="00520185" w:rsidP="005B3A9B">
      <w:pPr>
        <w:rPr>
          <w:rFonts w:ascii="SimSun" w:eastAsia="SimSun" w:hAnsi="SimSun"/>
          <w:sz w:val="20"/>
          <w:lang w:val="en"/>
        </w:rPr>
      </w:pPr>
      <w:r w:rsidRPr="007123F7">
        <w:rPr>
          <w:rFonts w:ascii="SimSun" w:eastAsia="SimSun" w:hAnsi="SimSun"/>
          <w:sz w:val="20"/>
          <w:lang w:val="en"/>
        </w:rPr>
        <w:tab/>
      </w:r>
      <w:r w:rsidR="005B3A9B" w:rsidRPr="007123F7">
        <w:rPr>
          <w:rFonts w:ascii="SimSun" w:eastAsia="SimSun" w:hAnsi="SimSun"/>
          <w:sz w:val="20"/>
          <w:lang w:val="en"/>
        </w:rPr>
        <w:tab/>
      </w:r>
      <w:r w:rsidR="005B3A9B">
        <w:rPr>
          <w:rFonts w:ascii="SimSun" w:eastAsia="SimSun" w:hAnsi="SimSun"/>
          <w:sz w:val="20"/>
          <w:lang w:val="en"/>
        </w:rPr>
        <w:tab/>
      </w:r>
      <w:r w:rsidR="005B3A9B" w:rsidRPr="007123F7">
        <w:rPr>
          <w:rFonts w:ascii="SimSun" w:eastAsia="SimSun" w:hAnsi="SimSun"/>
          <w:sz w:val="20"/>
          <w:lang w:val="en"/>
        </w:rPr>
        <w:t>"namespace": "</w:t>
      </w:r>
      <w:r w:rsidR="005B3A9B">
        <w:rPr>
          <w:rFonts w:ascii="SimSun" w:eastAsia="SimSun" w:hAnsi="SimSun"/>
          <w:sz w:val="20"/>
          <w:lang w:val="en"/>
        </w:rPr>
        <w:t>image</w:t>
      </w:r>
      <w:r w:rsidR="005B3A9B" w:rsidRPr="007123F7">
        <w:rPr>
          <w:rFonts w:ascii="SimSun" w:eastAsia="SimSun" w:hAnsi="SimSun"/>
          <w:sz w:val="20"/>
          <w:lang w:val="en"/>
        </w:rPr>
        <w:t>",</w:t>
      </w:r>
    </w:p>
    <w:p w14:paraId="3E0266C1" w14:textId="77777777" w:rsidR="005B3A9B" w:rsidRDefault="005B3A9B" w:rsidP="005B3A9B">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source</w:t>
      </w:r>
      <w:r w:rsidRPr="007123F7">
        <w:rPr>
          <w:rFonts w:ascii="SimSun" w:eastAsia="SimSun" w:hAnsi="SimSun"/>
          <w:sz w:val="20"/>
          <w:lang w:val="en"/>
        </w:rPr>
        <w:t>": "</w:t>
      </w:r>
      <w:r>
        <w:rPr>
          <w:rFonts w:ascii="SimSun" w:eastAsia="SimSun" w:hAnsi="SimSun"/>
          <w:sz w:val="20"/>
          <w:lang w:val="en"/>
        </w:rPr>
        <w:t>intranet</w:t>
      </w:r>
      <w:r w:rsidRPr="007123F7">
        <w:rPr>
          <w:rFonts w:ascii="SimSun" w:eastAsia="SimSun" w:hAnsi="SimSun"/>
          <w:sz w:val="20"/>
          <w:lang w:val="en"/>
        </w:rPr>
        <w:t>",</w:t>
      </w:r>
      <w:r w:rsidRPr="007123F7">
        <w:rPr>
          <w:rFonts w:ascii="SimSun" w:eastAsia="SimSun" w:hAnsi="SimSun"/>
          <w:sz w:val="20"/>
          <w:lang w:val="en"/>
        </w:rPr>
        <w:tab/>
      </w:r>
      <w:r w:rsidRPr="007123F7">
        <w:rPr>
          <w:rFonts w:ascii="SimSun" w:eastAsia="SimSun" w:hAnsi="SimSun"/>
          <w:sz w:val="20"/>
          <w:lang w:val="en"/>
        </w:rPr>
        <w:tab/>
      </w:r>
    </w:p>
    <w:p w14:paraId="6920CCBF" w14:textId="7D2CC9AF" w:rsidR="005B3A9B" w:rsidRPr="007123F7" w:rsidRDefault="005B3A9B" w:rsidP="00AF71DE">
      <w:pPr>
        <w:ind w:left="1440" w:firstLine="720"/>
        <w:rPr>
          <w:rFonts w:ascii="SimSun" w:eastAsia="SimSun" w:hAnsi="SimSun"/>
          <w:sz w:val="20"/>
          <w:lang w:val="en"/>
        </w:rPr>
      </w:pPr>
      <w:r w:rsidRPr="007123F7">
        <w:rPr>
          <w:rFonts w:ascii="SimSun" w:eastAsia="SimSun" w:hAnsi="SimSun"/>
          <w:sz w:val="20"/>
          <w:lang w:val="en"/>
        </w:rPr>
        <w:t>"id": "</w:t>
      </w:r>
      <w:r w:rsidRPr="00E268A7">
        <w:rPr>
          <w:rFonts w:ascii="SimSun" w:eastAsia="SimSun" w:hAnsi="SimSun"/>
          <w:sz w:val="20"/>
          <w:lang w:val="en"/>
        </w:rPr>
        <w:t>d63a8ffd-bdac-498c-b861-a53e11989cef</w:t>
      </w:r>
      <w:r w:rsidRPr="007123F7">
        <w:rPr>
          <w:rFonts w:ascii="SimSun" w:eastAsia="SimSun" w:hAnsi="SimSun"/>
          <w:sz w:val="20"/>
          <w:lang w:val="en"/>
        </w:rPr>
        <w:t>",</w:t>
      </w:r>
    </w:p>
    <w:p w14:paraId="2A5BBA8B" w14:textId="3A423B08" w:rsidR="005B3A9B" w:rsidRPr="007123F7" w:rsidRDefault="005B3A9B" w:rsidP="005B3A9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classification</w:t>
      </w:r>
      <w:r w:rsidRPr="007123F7">
        <w:rPr>
          <w:rFonts w:ascii="SimSun" w:eastAsia="SimSun" w:hAnsi="SimSun"/>
          <w:sz w:val="20"/>
          <w:lang w:val="en"/>
        </w:rPr>
        <w:t>": "</w:t>
      </w:r>
      <w:r>
        <w:rPr>
          <w:rFonts w:ascii="SimSun" w:eastAsia="SimSun" w:hAnsi="SimSun"/>
          <w:sz w:val="20"/>
          <w:lang w:val="en"/>
        </w:rPr>
        <w:t>image</w:t>
      </w:r>
      <w:r w:rsidRPr="007123F7">
        <w:rPr>
          <w:rFonts w:ascii="SimSun" w:eastAsia="SimSun" w:hAnsi="SimSun"/>
          <w:sz w:val="20"/>
          <w:lang w:val="en"/>
        </w:rPr>
        <w:t>",</w:t>
      </w:r>
    </w:p>
    <w:p w14:paraId="1C102357" w14:textId="19DF7082" w:rsidR="005B3A9B" w:rsidRPr="007123F7" w:rsidRDefault="005B3A9B" w:rsidP="005B3A9B">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mimetype</w:t>
      </w:r>
      <w:r w:rsidRPr="007123F7">
        <w:rPr>
          <w:rFonts w:ascii="SimSun" w:eastAsia="SimSun" w:hAnsi="SimSun"/>
          <w:sz w:val="20"/>
          <w:lang w:val="en"/>
        </w:rPr>
        <w:t>": "</w:t>
      </w:r>
      <w:r>
        <w:rPr>
          <w:rFonts w:ascii="SimSun" w:eastAsia="SimSun" w:hAnsi="SimSun"/>
          <w:sz w:val="20"/>
          <w:lang w:val="en"/>
        </w:rPr>
        <w:t>image/tiff</w:t>
      </w:r>
      <w:r w:rsidRPr="007123F7">
        <w:rPr>
          <w:rFonts w:ascii="SimSun" w:eastAsia="SimSun" w:hAnsi="SimSun"/>
          <w:sz w:val="20"/>
          <w:lang w:val="en"/>
        </w:rPr>
        <w:t>",</w:t>
      </w:r>
    </w:p>
    <w:p w14:paraId="322886F7" w14:textId="0286598E" w:rsidR="005B3A9B" w:rsidDel="00921E2E" w:rsidRDefault="005B3A9B" w:rsidP="005B3A9B">
      <w:pPr>
        <w:rPr>
          <w:del w:id="94" w:author="Beaudet, David" w:date="2016-05-25T10:14:00Z"/>
          <w:rFonts w:ascii="SimSun" w:eastAsia="SimSun" w:hAnsi="SimSun"/>
          <w:sz w:val="20"/>
          <w:lang w:val="en"/>
        </w:rPr>
      </w:pPr>
      <w:del w:id="95" w:author="Beaudet, David" w:date="2016-05-25T10:14:00Z">
        <w:r w:rsidRPr="007123F7" w:rsidDel="00921E2E">
          <w:rPr>
            <w:rFonts w:ascii="SimSun" w:eastAsia="SimSun" w:hAnsi="SimSun"/>
            <w:sz w:val="20"/>
            <w:lang w:val="en"/>
          </w:rPr>
          <w:tab/>
        </w:r>
        <w:r w:rsidRPr="007123F7" w:rsidDel="00921E2E">
          <w:rPr>
            <w:rFonts w:ascii="SimSun" w:eastAsia="SimSun" w:hAnsi="SimSun"/>
            <w:sz w:val="20"/>
            <w:lang w:val="en"/>
          </w:rPr>
          <w:tab/>
        </w:r>
        <w:r w:rsidDel="00921E2E">
          <w:rPr>
            <w:rFonts w:ascii="SimSun" w:eastAsia="SimSun" w:hAnsi="SimSun"/>
            <w:sz w:val="20"/>
            <w:lang w:val="en"/>
          </w:rPr>
          <w:tab/>
        </w:r>
        <w:r w:rsidRPr="007123F7" w:rsidDel="00921E2E">
          <w:rPr>
            <w:rFonts w:ascii="SimSun" w:eastAsia="SimSun" w:hAnsi="SimSun"/>
            <w:sz w:val="20"/>
            <w:lang w:val="en"/>
          </w:rPr>
          <w:delText>"</w:delText>
        </w:r>
        <w:r w:rsidDel="00921E2E">
          <w:rPr>
            <w:rFonts w:ascii="SimSun" w:eastAsia="SimSun" w:hAnsi="SimSun"/>
            <w:sz w:val="20"/>
            <w:lang w:val="en"/>
          </w:rPr>
          <w:delText>sizeInBytes</w:delText>
        </w:r>
        <w:r w:rsidRPr="007123F7" w:rsidDel="00921E2E">
          <w:rPr>
            <w:rFonts w:ascii="SimSun" w:eastAsia="SimSun" w:hAnsi="SimSun"/>
            <w:sz w:val="20"/>
            <w:lang w:val="en"/>
          </w:rPr>
          <w:delText xml:space="preserve">": </w:delText>
        </w:r>
        <w:r w:rsidDel="00921E2E">
          <w:rPr>
            <w:rFonts w:ascii="SimSun" w:eastAsia="SimSun" w:hAnsi="SimSun"/>
            <w:sz w:val="20"/>
            <w:lang w:val="en"/>
          </w:rPr>
          <w:delText>19109283,</w:delText>
        </w:r>
      </w:del>
    </w:p>
    <w:p w14:paraId="57CE7AB6" w14:textId="77777777" w:rsidR="005B3A9B" w:rsidRDefault="005B3A9B" w:rsidP="00AF71DE">
      <w:pPr>
        <w:ind w:left="1440" w:firstLine="720"/>
        <w:rPr>
          <w:rFonts w:ascii="SimSun" w:eastAsia="SimSun" w:hAnsi="SimSun"/>
          <w:sz w:val="20"/>
          <w:lang w:val="en"/>
        </w:rPr>
      </w:pPr>
      <w:r w:rsidRPr="007123F7">
        <w:rPr>
          <w:rFonts w:ascii="SimSun" w:eastAsia="SimSun" w:hAnsi="SimSun"/>
          <w:sz w:val="20"/>
          <w:lang w:val="en"/>
        </w:rPr>
        <w:t>"</w:t>
      </w:r>
      <w:r>
        <w:rPr>
          <w:rFonts w:ascii="SimSun" w:eastAsia="SimSun" w:hAnsi="SimSun"/>
          <w:sz w:val="20"/>
          <w:lang w:val="en"/>
        </w:rPr>
        <w:t>title</w:t>
      </w:r>
      <w:r w:rsidRPr="007123F7">
        <w:rPr>
          <w:rFonts w:ascii="SimSun" w:eastAsia="SimSun" w:hAnsi="SimSun"/>
          <w:sz w:val="20"/>
          <w:lang w:val="en"/>
        </w:rPr>
        <w:t>": "</w:t>
      </w:r>
      <w:r>
        <w:rPr>
          <w:rFonts w:ascii="SimSun" w:eastAsia="SimSun" w:hAnsi="SimSun"/>
          <w:sz w:val="20"/>
          <w:lang w:val="en"/>
        </w:rPr>
        <w:t>60-primary-0-nativeres.ptif</w:t>
      </w:r>
      <w:r w:rsidRPr="007123F7">
        <w:rPr>
          <w:rFonts w:ascii="SimSun" w:eastAsia="SimSun" w:hAnsi="SimSun"/>
          <w:sz w:val="20"/>
          <w:lang w:val="en"/>
        </w:rPr>
        <w:t>"</w:t>
      </w:r>
      <w:r>
        <w:rPr>
          <w:rFonts w:ascii="SimSun" w:eastAsia="SimSun" w:hAnsi="SimSun"/>
          <w:sz w:val="20"/>
          <w:lang w:val="en"/>
        </w:rPr>
        <w:t>,</w:t>
      </w:r>
    </w:p>
    <w:p w14:paraId="27466ED0" w14:textId="15E7AD3E" w:rsidR="005B3A9B" w:rsidRDefault="005B3A9B" w:rsidP="005B3A9B">
      <w:pPr>
        <w:rPr>
          <w:ins w:id="96" w:author="Beaudet, David" w:date="2016-08-02T09:15:00Z"/>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lastModified</w:t>
      </w:r>
      <w:r w:rsidRPr="007123F7">
        <w:rPr>
          <w:rFonts w:ascii="SimSun" w:eastAsia="SimSun" w:hAnsi="SimSun"/>
          <w:sz w:val="20"/>
          <w:lang w:val="en"/>
        </w:rPr>
        <w:t>":</w:t>
      </w:r>
      <w:r>
        <w:rPr>
          <w:rFonts w:ascii="SimSun" w:eastAsia="SimSun" w:hAnsi="SimSun"/>
          <w:sz w:val="20"/>
          <w:lang w:val="en"/>
        </w:rPr>
        <w:t xml:space="preserve"> </w:t>
      </w:r>
      <w:r w:rsidRPr="007123F7">
        <w:rPr>
          <w:rFonts w:ascii="SimSun" w:eastAsia="SimSun" w:hAnsi="SimSun"/>
          <w:sz w:val="20"/>
          <w:lang w:val="en"/>
        </w:rPr>
        <w:t>"</w:t>
      </w:r>
      <w:r>
        <w:rPr>
          <w:rFonts w:ascii="SimSun" w:eastAsia="SimSun" w:hAnsi="SimSun"/>
          <w:sz w:val="20"/>
          <w:lang w:val="en"/>
        </w:rPr>
        <w:t>20160421T182434-04:00</w:t>
      </w:r>
      <w:r w:rsidRPr="007123F7">
        <w:rPr>
          <w:rFonts w:ascii="SimSun" w:eastAsia="SimSun" w:hAnsi="SimSun"/>
          <w:sz w:val="20"/>
          <w:lang w:val="en"/>
        </w:rPr>
        <w:t>"</w:t>
      </w:r>
      <w:r>
        <w:rPr>
          <w:rFonts w:ascii="SimSun" w:eastAsia="SimSun" w:hAnsi="SimSun"/>
          <w:sz w:val="20"/>
          <w:lang w:val="en"/>
        </w:rPr>
        <w:t>,</w:t>
      </w:r>
    </w:p>
    <w:p w14:paraId="37E4FC81" w14:textId="25A11A5D" w:rsidR="0005024F" w:rsidRDefault="0005024F" w:rsidP="0005024F">
      <w:pPr>
        <w:rPr>
          <w:ins w:id="97" w:author="Beaudet, David" w:date="2016-08-02T09:15:00Z"/>
          <w:rFonts w:ascii="SimSun" w:eastAsia="SimSun" w:hAnsi="SimSun"/>
          <w:sz w:val="20"/>
          <w:lang w:val="en"/>
        </w:rPr>
      </w:pPr>
      <w:ins w:id="98" w:author="Beaudet, David" w:date="2016-08-02T09:15:00Z">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fingerprint</w:t>
        </w:r>
        <w:r w:rsidRPr="007123F7">
          <w:rPr>
            <w:rFonts w:ascii="SimSun" w:eastAsia="SimSun" w:hAnsi="SimSun"/>
            <w:sz w:val="20"/>
            <w:lang w:val="en"/>
          </w:rPr>
          <w:t>":</w:t>
        </w:r>
        <w:r>
          <w:rPr>
            <w:rFonts w:ascii="SimSun" w:eastAsia="SimSun" w:hAnsi="SimSun"/>
            <w:sz w:val="20"/>
            <w:lang w:val="en"/>
          </w:rPr>
          <w:t xml:space="preserve"> </w:t>
        </w:r>
        <w:r w:rsidRPr="007123F7">
          <w:rPr>
            <w:rFonts w:ascii="SimSun" w:eastAsia="SimSun" w:hAnsi="SimSun"/>
            <w:sz w:val="20"/>
            <w:lang w:val="en"/>
          </w:rPr>
          <w:t>"</w:t>
        </w:r>
        <w:r>
          <w:rPr>
            <w:rFonts w:ascii="Consolas" w:hAnsi="Consolas" w:cs="Consolas"/>
            <w:sz w:val="20"/>
            <w:szCs w:val="20"/>
          </w:rPr>
          <w:t>35467dce2e146e8195364ade2c5f34bf1aead29b1fbbe91c</w:t>
        </w:r>
        <w:r w:rsidRPr="007123F7">
          <w:rPr>
            <w:rFonts w:ascii="SimSun" w:eastAsia="SimSun" w:hAnsi="SimSun"/>
            <w:sz w:val="20"/>
            <w:lang w:val="en"/>
          </w:rPr>
          <w:t>"</w:t>
        </w:r>
        <w:r>
          <w:rPr>
            <w:rFonts w:ascii="SimSun" w:eastAsia="SimSun" w:hAnsi="SimSun"/>
            <w:sz w:val="20"/>
            <w:lang w:val="en"/>
          </w:rPr>
          <w:t>,</w:t>
        </w:r>
      </w:ins>
    </w:p>
    <w:p w14:paraId="0877F5DD" w14:textId="307D19C2" w:rsidR="0005024F" w:rsidDel="0005024F" w:rsidRDefault="0005024F" w:rsidP="005B3A9B">
      <w:pPr>
        <w:rPr>
          <w:del w:id="99" w:author="Beaudet, David" w:date="2016-08-02T09:16:00Z"/>
          <w:rFonts w:ascii="SimSun" w:eastAsia="SimSun" w:hAnsi="SimSun"/>
          <w:sz w:val="20"/>
          <w:lang w:val="en"/>
        </w:rPr>
      </w:pPr>
    </w:p>
    <w:p w14:paraId="42F411A4" w14:textId="5C50F9AC" w:rsidR="00520185" w:rsidRPr="007123F7" w:rsidRDefault="005B3A9B" w:rsidP="00520185">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pixelsPerCM</w:t>
      </w:r>
      <w:r w:rsidRPr="007123F7">
        <w:rPr>
          <w:rFonts w:ascii="SimSun" w:eastAsia="SimSun" w:hAnsi="SimSun"/>
          <w:sz w:val="20"/>
          <w:lang w:val="en"/>
        </w:rPr>
        <w:t>":</w:t>
      </w:r>
      <w:r>
        <w:rPr>
          <w:rFonts w:ascii="SimSun" w:eastAsia="SimSun" w:hAnsi="SimSun"/>
          <w:sz w:val="20"/>
          <w:lang w:val="en"/>
        </w:rPr>
        <w:t>489.34325,</w:t>
      </w:r>
      <w:r w:rsidR="00520185" w:rsidRPr="007123F7">
        <w:rPr>
          <w:rFonts w:ascii="SimSun" w:eastAsia="SimSun" w:hAnsi="SimSun"/>
          <w:sz w:val="20"/>
          <w:lang w:val="en"/>
        </w:rPr>
        <w:tab/>
      </w:r>
      <w:r w:rsidR="00520185" w:rsidRPr="007123F7">
        <w:rPr>
          <w:rFonts w:ascii="SimSun" w:eastAsia="SimSun" w:hAnsi="SimSun"/>
          <w:sz w:val="20"/>
          <w:lang w:val="en"/>
        </w:rPr>
        <w:tab/>
      </w:r>
      <w:r w:rsidR="00520185">
        <w:rPr>
          <w:rFonts w:ascii="SimSun" w:eastAsia="SimSun" w:hAnsi="SimSun"/>
          <w:sz w:val="20"/>
          <w:lang w:val="en"/>
        </w:rPr>
        <w:tab/>
      </w:r>
      <w:r w:rsidR="00520185" w:rsidRPr="007123F7">
        <w:rPr>
          <w:rFonts w:ascii="SimSun" w:eastAsia="SimSun" w:hAnsi="SimSun"/>
          <w:sz w:val="20"/>
          <w:lang w:val="en"/>
        </w:rPr>
        <w:t>"</w:t>
      </w:r>
      <w:r w:rsidR="00520185">
        <w:rPr>
          <w:rFonts w:ascii="SimSun" w:eastAsia="SimSun" w:hAnsi="SimSun"/>
          <w:sz w:val="20"/>
          <w:lang w:val="en"/>
        </w:rPr>
        <w:t>lightType</w:t>
      </w:r>
      <w:r w:rsidR="00520185" w:rsidRPr="007123F7">
        <w:rPr>
          <w:rFonts w:ascii="SimSun" w:eastAsia="SimSun" w:hAnsi="SimSun"/>
          <w:sz w:val="20"/>
          <w:lang w:val="en"/>
        </w:rPr>
        <w:t>": "</w:t>
      </w:r>
      <w:r w:rsidR="00520185">
        <w:rPr>
          <w:rFonts w:ascii="SimSun" w:eastAsia="SimSun" w:hAnsi="SimSun"/>
          <w:sz w:val="20"/>
          <w:lang w:val="en"/>
        </w:rPr>
        <w:t>Normal Light</w:t>
      </w:r>
      <w:r w:rsidR="00520185" w:rsidRPr="007123F7">
        <w:rPr>
          <w:rFonts w:ascii="SimSun" w:eastAsia="SimSun" w:hAnsi="SimSun"/>
          <w:sz w:val="20"/>
          <w:lang w:val="en"/>
        </w:rPr>
        <w:t>",</w:t>
      </w:r>
    </w:p>
    <w:p w14:paraId="28559194" w14:textId="42038DBA" w:rsidR="00520185" w:rsidRPr="007123F7" w:rsidRDefault="00520185" w:rsidP="00520185">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r>
        <w:rPr>
          <w:rFonts w:ascii="SimSun" w:eastAsia="SimSun" w:hAnsi="SimSun"/>
          <w:sz w:val="20"/>
          <w:lang w:val="en"/>
        </w:rPr>
        <w:t>orientation</w:t>
      </w:r>
      <w:r w:rsidRPr="007123F7">
        <w:rPr>
          <w:rFonts w:ascii="SimSun" w:eastAsia="SimSun" w:hAnsi="SimSun"/>
          <w:sz w:val="20"/>
          <w:lang w:val="en"/>
        </w:rPr>
        <w:t>": "</w:t>
      </w:r>
      <w:r>
        <w:rPr>
          <w:rFonts w:ascii="SimSun" w:eastAsia="SimSun" w:hAnsi="SimSun"/>
          <w:sz w:val="20"/>
          <w:lang w:val="en"/>
        </w:rPr>
        <w:t>Front</w:t>
      </w:r>
      <w:r w:rsidRPr="007123F7">
        <w:rPr>
          <w:rFonts w:ascii="SimSun" w:eastAsia="SimSun" w:hAnsi="SimSun"/>
          <w:sz w:val="20"/>
          <w:lang w:val="en"/>
        </w:rPr>
        <w:t>",</w:t>
      </w:r>
    </w:p>
    <w:p w14:paraId="2C6BFACA" w14:textId="2B2F3898" w:rsidR="00520185" w:rsidRDefault="00520185" w:rsidP="00520185">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t>"references": [{</w:t>
      </w:r>
    </w:p>
    <w:p w14:paraId="4580DFD7" w14:textId="4D9AEAF9" w:rsidR="00520185" w:rsidRPr="007123F7" w:rsidRDefault="00520185" w:rsidP="00520185">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"predicate": "</w:t>
      </w:r>
      <w:r>
        <w:rPr>
          <w:rFonts w:ascii="SimSun" w:eastAsia="SimSun" w:hAnsi="SimSun"/>
          <w:sz w:val="20"/>
          <w:lang w:val="en"/>
        </w:rPr>
        <w:t>primarilyDepicts</w:t>
      </w:r>
      <w:r w:rsidRPr="007123F7">
        <w:rPr>
          <w:rFonts w:ascii="SimSun" w:eastAsia="SimSun" w:hAnsi="SimSun"/>
          <w:sz w:val="20"/>
          <w:lang w:val="en"/>
        </w:rPr>
        <w:t>",</w:t>
      </w:r>
    </w:p>
    <w:p w14:paraId="7C180761" w14:textId="4B351E6F" w:rsidR="00520185" w:rsidRDefault="00520185" w:rsidP="00520185">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"object": {</w:t>
      </w:r>
    </w:p>
    <w:p w14:paraId="3AE3BAFC" w14:textId="008D738B" w:rsidR="00D9753E" w:rsidRDefault="00D9753E" w:rsidP="00D9753E">
      <w:pPr>
        <w:rPr>
          <w:rFonts w:ascii="SimSun" w:eastAsia="SimSun" w:hAnsi="SimSun"/>
          <w:sz w:val="20"/>
          <w:lang w:val="en"/>
        </w:rPr>
      </w:pP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sidR="00CE767A">
        <w:rPr>
          <w:rFonts w:ascii="SimSun" w:eastAsia="SimSun" w:hAnsi="SimSun"/>
          <w:sz w:val="20"/>
          <w:lang w:val="en"/>
        </w:rPr>
        <w:t>"namespace": "cultObj</w:t>
      </w:r>
      <w:r w:rsidRPr="007123F7">
        <w:rPr>
          <w:rFonts w:ascii="SimSun" w:eastAsia="SimSun" w:hAnsi="SimSun"/>
          <w:sz w:val="20"/>
          <w:lang w:val="en"/>
        </w:rPr>
        <w:t>",</w:t>
      </w:r>
    </w:p>
    <w:p w14:paraId="5486F415" w14:textId="5F9F3933" w:rsidR="00DC737D" w:rsidRPr="007123F7" w:rsidRDefault="00DC737D" w:rsidP="00AF71DE">
      <w:pPr>
        <w:ind w:left="2880" w:firstLine="720"/>
        <w:rPr>
          <w:rFonts w:ascii="SimSun" w:eastAsia="SimSun" w:hAnsi="SimSun"/>
          <w:sz w:val="20"/>
          <w:lang w:val="en"/>
        </w:rPr>
      </w:pPr>
      <w:r>
        <w:rPr>
          <w:rFonts w:ascii="SimSun" w:eastAsia="SimSun" w:hAnsi="SimSun"/>
          <w:sz w:val="20"/>
          <w:lang w:val="en"/>
        </w:rPr>
        <w:t>"source": "tms</w:t>
      </w:r>
      <w:r w:rsidRPr="007123F7">
        <w:rPr>
          <w:rFonts w:ascii="SimSun" w:eastAsia="SimSun" w:hAnsi="SimSun"/>
          <w:sz w:val="20"/>
          <w:lang w:val="en"/>
        </w:rPr>
        <w:t>"</w:t>
      </w:r>
      <w:r>
        <w:rPr>
          <w:rFonts w:ascii="SimSun" w:eastAsia="SimSun" w:hAnsi="SimSun"/>
          <w:sz w:val="20"/>
          <w:lang w:val="en"/>
        </w:rPr>
        <w:t>,</w:t>
      </w:r>
    </w:p>
    <w:p w14:paraId="4D8930A9" w14:textId="3FF59455" w:rsidR="00D9753E" w:rsidRPr="007123F7" w:rsidRDefault="00D9753E" w:rsidP="00D9753E">
      <w:pPr>
        <w:rPr>
          <w:rFonts w:ascii="SimSun" w:eastAsia="SimSun" w:hAnsi="SimSun"/>
          <w:sz w:val="20"/>
          <w:lang w:val="en"/>
        </w:rPr>
      </w:pP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"id": 1138,</w:t>
      </w:r>
    </w:p>
    <w:p w14:paraId="231C9871" w14:textId="2DC56AFC" w:rsidR="00D9753E" w:rsidRPr="007123F7" w:rsidRDefault="00D9753E" w:rsidP="00D9753E">
      <w:pPr>
        <w:rPr>
          <w:rFonts w:ascii="SimSun" w:eastAsia="SimSun" w:hAnsi="SimSun"/>
          <w:sz w:val="20"/>
          <w:lang w:val="en"/>
        </w:rPr>
      </w:pPr>
      <w:r>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"classification": "painting",</w:t>
      </w:r>
    </w:p>
    <w:p w14:paraId="1B10E0C0" w14:textId="550925C0" w:rsidR="00D9753E" w:rsidRPr="007123F7" w:rsidRDefault="00D9753E" w:rsidP="00D9753E">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"title": "The Feast of the Gods",</w:t>
      </w:r>
    </w:p>
    <w:p w14:paraId="718AD3FA" w14:textId="29872B50" w:rsidR="00D9753E" w:rsidRPr="007123F7" w:rsidRDefault="00D9753E" w:rsidP="00D9753E">
      <w:pPr>
        <w:rPr>
          <w:rFonts w:ascii="SimSun" w:eastAsia="SimSun" w:hAnsi="SimSun"/>
          <w:sz w:val="20"/>
          <w:lang w:val="en"/>
        </w:rPr>
      </w:pPr>
      <w:r>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00AF1BCF" w:rsidRPr="007123F7">
        <w:rPr>
          <w:rFonts w:ascii="SimSun" w:eastAsia="SimSun" w:hAnsi="SimSun"/>
          <w:sz w:val="20"/>
          <w:lang w:val="en"/>
        </w:rPr>
        <w:t>"artistName</w:t>
      </w:r>
      <w:r w:rsidR="00AF1BCF">
        <w:rPr>
          <w:rFonts w:ascii="SimSun" w:eastAsia="SimSun" w:hAnsi="SimSun"/>
          <w:sz w:val="20"/>
          <w:lang w:val="en"/>
        </w:rPr>
        <w:t>s</w:t>
      </w:r>
      <w:r w:rsidR="00AF1BCF" w:rsidRPr="007123F7">
        <w:rPr>
          <w:rFonts w:ascii="SimSun" w:eastAsia="SimSun" w:hAnsi="SimSun"/>
          <w:sz w:val="20"/>
          <w:lang w:val="en"/>
        </w:rPr>
        <w:t>": "Bellini, Giovanni</w:t>
      </w:r>
      <w:r w:rsidR="00AF1BCF">
        <w:rPr>
          <w:rFonts w:ascii="SimSun" w:eastAsia="SimSun" w:hAnsi="SimSun"/>
          <w:sz w:val="20"/>
          <w:lang w:val="en"/>
        </w:rPr>
        <w:t xml:space="preserve"> (artist); </w:t>
      </w:r>
      <w:r w:rsidR="00AF1BCF" w:rsidRPr="007123F7">
        <w:rPr>
          <w:rFonts w:ascii="SimSun" w:eastAsia="SimSun" w:hAnsi="SimSun"/>
          <w:sz w:val="20"/>
          <w:lang w:val="en"/>
        </w:rPr>
        <w:t>Titian</w:t>
      </w:r>
      <w:r w:rsidR="00AF1BCF">
        <w:rPr>
          <w:rFonts w:ascii="SimSun" w:eastAsia="SimSun" w:hAnsi="SimSun"/>
          <w:sz w:val="20"/>
          <w:lang w:val="en"/>
        </w:rPr>
        <w:t xml:space="preserve"> (artist)</w:t>
      </w:r>
      <w:r w:rsidR="00AF1BCF" w:rsidRPr="007123F7">
        <w:rPr>
          <w:rFonts w:ascii="SimSun" w:eastAsia="SimSun" w:hAnsi="SimSun"/>
          <w:sz w:val="20"/>
          <w:lang w:val="en"/>
        </w:rPr>
        <w:t>",</w:t>
      </w:r>
    </w:p>
    <w:p w14:paraId="0B3DF912" w14:textId="2629814A" w:rsidR="00D9753E" w:rsidRPr="007123F7" w:rsidRDefault="00D9753E" w:rsidP="00D9753E">
      <w:pPr>
        <w:rPr>
          <w:rFonts w:ascii="SimSun" w:eastAsia="SimSun" w:hAnsi="SimSun"/>
          <w:sz w:val="20"/>
          <w:lang w:val="en"/>
        </w:rPr>
      </w:pP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"accessionNum": "1942.9.1",</w:t>
      </w:r>
    </w:p>
    <w:p w14:paraId="6388DB9D" w14:textId="12BD1E78" w:rsidR="00D9753E" w:rsidRPr="007123F7" w:rsidRDefault="00D9753E" w:rsidP="00D9753E">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"displayDate": "1514 / 1529",</w:t>
      </w:r>
    </w:p>
    <w:p w14:paraId="145DF918" w14:textId="583A3BCE" w:rsidR="00D9753E" w:rsidRPr="007123F7" w:rsidRDefault="00D9753E" w:rsidP="00D9753E">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p>
    <w:p w14:paraId="7084132E" w14:textId="1FE24D8C" w:rsidR="00520185" w:rsidRDefault="00520185" w:rsidP="00520185">
      <w:pPr>
        <w:rPr>
          <w:rFonts w:ascii="SimSun" w:eastAsia="SimSun" w:hAnsi="SimSun"/>
          <w:sz w:val="20"/>
          <w:lang w:val="en"/>
        </w:rPr>
      </w:pPr>
      <w:r w:rsidRPr="007123F7">
        <w:rPr>
          <w:rFonts w:ascii="SimSun" w:eastAsia="SimSun" w:hAnsi="SimSun"/>
          <w:sz w:val="20"/>
          <w:lang w:val="en"/>
        </w:rPr>
        <w:tab/>
      </w:r>
      <w:r w:rsidRPr="007123F7">
        <w:rPr>
          <w:rFonts w:ascii="SimSun" w:eastAsia="SimSun" w:hAnsi="SimSun"/>
          <w:sz w:val="20"/>
          <w:lang w:val="en"/>
        </w:rPr>
        <w:tab/>
      </w:r>
      <w:r>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p>
    <w:p w14:paraId="15E0AF4B" w14:textId="77777777" w:rsidR="00520185" w:rsidRPr="007123F7" w:rsidRDefault="00520185" w:rsidP="00520185">
      <w:pPr>
        <w:ind w:left="1440" w:firstLine="720"/>
        <w:rPr>
          <w:rFonts w:ascii="SimSun" w:eastAsia="SimSun" w:hAnsi="SimSun"/>
          <w:sz w:val="20"/>
          <w:lang w:val="en"/>
        </w:rPr>
      </w:pPr>
      <w:r>
        <w:rPr>
          <w:rFonts w:ascii="SimSun" w:eastAsia="SimSun" w:hAnsi="SimSun"/>
          <w:sz w:val="20"/>
          <w:lang w:val="en"/>
        </w:rPr>
        <w:t>}]</w:t>
      </w:r>
    </w:p>
    <w:p w14:paraId="309C2D91" w14:textId="1D862FB9" w:rsidR="000632DD" w:rsidRPr="00520185" w:rsidRDefault="00520185" w:rsidP="00970390">
      <w:pPr>
        <w:rPr>
          <w:rFonts w:ascii="SimSun" w:eastAsia="SimSun" w:hAnsi="SimSun"/>
          <w:sz w:val="20"/>
          <w:lang w:val="en"/>
        </w:rPr>
      </w:pPr>
      <w:r w:rsidRPr="007123F7">
        <w:rPr>
          <w:rFonts w:ascii="SimSun" w:eastAsia="SimSun" w:hAnsi="SimSun"/>
          <w:sz w:val="20"/>
          <w:lang w:val="en"/>
        </w:rPr>
        <w:tab/>
      </w:r>
      <w:r>
        <w:rPr>
          <w:rFonts w:ascii="SimSun" w:eastAsia="SimSun" w:hAnsi="SimSun"/>
          <w:sz w:val="20"/>
          <w:lang w:val="en"/>
        </w:rPr>
        <w:tab/>
      </w:r>
      <w:r w:rsidRPr="007123F7">
        <w:rPr>
          <w:rFonts w:ascii="SimSun" w:eastAsia="SimSun" w:hAnsi="SimSun"/>
          <w:sz w:val="20"/>
          <w:lang w:val="en"/>
        </w:rPr>
        <w:t>}</w:t>
      </w:r>
      <w:r w:rsidR="00970390">
        <w:rPr>
          <w:rFonts w:ascii="SimSun" w:eastAsia="SimSun" w:hAnsi="SimSun"/>
          <w:sz w:val="20"/>
          <w:lang w:val="en"/>
        </w:rPr>
        <w:t xml:space="preserve">, </w:t>
      </w:r>
      <w:r w:rsidR="000632DD" w:rsidRPr="00520185">
        <w:rPr>
          <w:rFonts w:ascii="SimSun" w:eastAsia="SimSun" w:hAnsi="SimSun"/>
          <w:sz w:val="20"/>
          <w:lang w:val="en"/>
        </w:rPr>
        <w:t>"thumbnail" :</w:t>
      </w:r>
    </w:p>
    <w:p w14:paraId="728CCFFE" w14:textId="77777777" w:rsidR="000632DD" w:rsidRPr="00520185" w:rsidRDefault="000632DD" w:rsidP="000632DD">
      <w:pPr>
        <w:autoSpaceDE w:val="0"/>
        <w:autoSpaceDN w:val="0"/>
        <w:adjustRightInd w:val="0"/>
        <w:spacing w:after="0" w:line="240" w:lineRule="auto"/>
        <w:rPr>
          <w:rFonts w:ascii="SimSun" w:eastAsia="SimSun" w:hAnsi="SimSun"/>
          <w:sz w:val="20"/>
          <w:lang w:val="en"/>
        </w:rPr>
      </w:pPr>
      <w:r w:rsidRPr="00520185">
        <w:rPr>
          <w:rFonts w:ascii="SimSun" w:eastAsia="SimSun" w:hAnsi="SimSun"/>
          <w:sz w:val="20"/>
          <w:lang w:val="en"/>
        </w:rPr>
        <w:t>"iVBORw0KGgoAAAANSUhEUgAAAHIAAAFHCAYAAAEKGihBAAAAAXNSR0IArs4c6QAAAARnQU1BAACx</w:t>
      </w:r>
    </w:p>
    <w:p w14:paraId="1F142595" w14:textId="77777777" w:rsidR="000632DD" w:rsidRPr="00520185" w:rsidRDefault="000632DD" w:rsidP="000632DD">
      <w:pPr>
        <w:autoSpaceDE w:val="0"/>
        <w:autoSpaceDN w:val="0"/>
        <w:adjustRightInd w:val="0"/>
        <w:spacing w:after="0" w:line="240" w:lineRule="auto"/>
        <w:rPr>
          <w:rFonts w:ascii="SimSun" w:eastAsia="SimSun" w:hAnsi="SimSun"/>
          <w:sz w:val="20"/>
          <w:lang w:val="en"/>
        </w:rPr>
      </w:pPr>
      <w:r w:rsidRPr="00520185">
        <w:rPr>
          <w:rFonts w:ascii="SimSun" w:eastAsia="SimSun" w:hAnsi="SimSun"/>
          <w:sz w:val="20"/>
          <w:lang w:val="en"/>
        </w:rPr>
        <w:t>jwv8YQUAAAAJcEhZcwAADsQAAA7EAZUrDhsAADbDSURBVHhe7V0JXFTVF56yzCz3fUf2TU0tc03N</w:t>
      </w:r>
    </w:p>
    <w:p w14:paraId="62F28497" w14:textId="77777777" w:rsidR="000632DD" w:rsidRPr="00520185" w:rsidRDefault="000632DD" w:rsidP="000632DD">
      <w:pPr>
        <w:autoSpaceDE w:val="0"/>
        <w:autoSpaceDN w:val="0"/>
        <w:adjustRightInd w:val="0"/>
        <w:spacing w:after="0" w:line="240" w:lineRule="auto"/>
        <w:rPr>
          <w:rFonts w:ascii="SimSun" w:eastAsia="SimSun" w:hAnsi="SimSun"/>
          <w:sz w:val="20"/>
          <w:lang w:val="en"/>
        </w:rPr>
      </w:pPr>
      <w:r w:rsidRPr="00520185">
        <w:rPr>
          <w:rFonts w:ascii="SimSun" w:eastAsia="SimSun" w:hAnsi="SimSun"/>
          <w:sz w:val="20"/>
          <w:lang w:val="en"/>
        </w:rPr>
        <w:t>TC0XhGFVAVFRYGaYYVFEE1MzFXfLNHdzwX1NTXAXgWGZART3XDK39K/mlll9/3PezBASKiDgML7v</w:t>
      </w:r>
    </w:p>
    <w:p w14:paraId="0CD58F4B" w14:textId="77777777" w:rsidR="000632DD" w:rsidRPr="00520185" w:rsidRDefault="000632DD" w:rsidP="000632DD">
      <w:pPr>
        <w:autoSpaceDE w:val="0"/>
        <w:autoSpaceDN w:val="0"/>
        <w:adjustRightInd w:val="0"/>
        <w:spacing w:after="0" w:line="240" w:lineRule="auto"/>
        <w:rPr>
          <w:rFonts w:ascii="SimSun" w:eastAsia="SimSun" w:hAnsi="SimSun"/>
          <w:sz w:val="20"/>
          <w:lang w:val="en"/>
        </w:rPr>
      </w:pPr>
      <w:r w:rsidRPr="00520185">
        <w:rPr>
          <w:rFonts w:ascii="SimSun" w:eastAsia="SimSun" w:hAnsi="SimSun"/>
          <w:sz w:val="20"/>
          <w:lang w:val="en"/>
        </w:rPr>
        <w:t>9/t4b4Z5c+e87517z73vvnMlRQqZXKmWyVXz5XLVI/1bBcIGYn2iDbE/v1Eg7D/x2wf63YIh/ZcH</w:t>
      </w:r>
    </w:p>
    <w:p w14:paraId="77E6DC13" w14:textId="77777777" w:rsidR="000632DD" w:rsidRPr="00520185" w:rsidRDefault="000632DD" w:rsidP="000632DD">
      <w:pPr>
        <w:autoSpaceDE w:val="0"/>
        <w:autoSpaceDN w:val="0"/>
        <w:adjustRightInd w:val="0"/>
        <w:spacing w:after="0" w:line="240" w:lineRule="auto"/>
        <w:rPr>
          <w:rFonts w:ascii="SimSun" w:eastAsia="SimSun" w:hAnsi="SimSun"/>
          <w:sz w:val="20"/>
          <w:lang w:val="en"/>
        </w:rPr>
      </w:pPr>
      <w:r w:rsidRPr="00520185">
        <w:rPr>
          <w:rFonts w:ascii="SimSun" w:eastAsia="SimSun" w:hAnsi="SimSun"/>
          <w:sz w:val="20"/>
          <w:lang w:val="en"/>
        </w:rPr>
        <w:t>SDh9B/qXBUPmrw9f7ODEzHMvqeQXPPj2yyr5zN3CHXz6KrAnXiscLMvyhremp+GLphAHEH2EV3nB</w:t>
      </w:r>
    </w:p>
    <w:p w14:paraId="6E95CF11" w14:textId="77777777" w:rsidR="000632DD" w:rsidRPr="00520185" w:rsidRDefault="000632DD" w:rsidP="000632DD">
      <w:pPr>
        <w:autoSpaceDE w:val="0"/>
        <w:autoSpaceDN w:val="0"/>
        <w:adjustRightInd w:val="0"/>
        <w:spacing w:after="0" w:line="240" w:lineRule="auto"/>
        <w:rPr>
          <w:rFonts w:ascii="SimSun" w:eastAsia="SimSun" w:hAnsi="SimSun"/>
          <w:sz w:val="20"/>
          <w:lang w:val="en"/>
        </w:rPr>
      </w:pPr>
      <w:r w:rsidRPr="00520185">
        <w:rPr>
          <w:rFonts w:ascii="SimSun" w:eastAsia="SimSun" w:hAnsi="SimSun"/>
          <w:sz w:val="20"/>
          <w:lang w:val="en"/>
        </w:rPr>
        <w:t>Nfk9SA/bZZfsPN8GCoVSFRQU1iYoKKiuXBESK1OoAvX/fhJ8cPgRt8L9bD7YNd7+JR08L+HrQh6s</w:t>
      </w:r>
    </w:p>
    <w:p w14:paraId="0435BD49" w14:textId="77777777" w:rsidR="000632DD" w:rsidRPr="00520185" w:rsidRDefault="000632DD" w:rsidP="000632DD">
      <w:pPr>
        <w:autoSpaceDE w:val="0"/>
        <w:autoSpaceDN w:val="0"/>
        <w:adjustRightInd w:val="0"/>
        <w:spacing w:after="0" w:line="240" w:lineRule="auto"/>
        <w:rPr>
          <w:rFonts w:ascii="SimSun" w:eastAsia="SimSun" w:hAnsi="SimSun"/>
          <w:sz w:val="20"/>
          <w:lang w:val="en"/>
        </w:rPr>
      </w:pPr>
      <w:r w:rsidRPr="00520185">
        <w:rPr>
          <w:rFonts w:ascii="SimSun" w:eastAsia="SimSun" w:hAnsi="SimSun"/>
          <w:sz w:val="20"/>
          <w:lang w:val="en"/>
        </w:rPr>
        <w:t>phMW/+8JKxBe6Ge70cEu8TaFP/iFSi60zS9c8gsdLI/v9TJKpovkhX521JEhL+mEvdDBTvEWL6nk</w:t>
      </w:r>
    </w:p>
    <w:p w14:paraId="1CAB419C" w14:textId="77777777" w:rsidR="000632DD" w:rsidRPr="00520185" w:rsidRDefault="000632DD" w:rsidP="000632DD">
      <w:pPr>
        <w:autoSpaceDE w:val="0"/>
        <w:autoSpaceDN w:val="0"/>
        <w:adjustRightInd w:val="0"/>
        <w:spacing w:after="0" w:line="240" w:lineRule="auto"/>
        <w:rPr>
          <w:rFonts w:ascii="SimSun" w:eastAsia="SimSun" w:hAnsi="SimSun"/>
          <w:sz w:val="20"/>
          <w:lang w:val="en"/>
        </w:rPr>
      </w:pPr>
      <w:r w:rsidRPr="00520185">
        <w:rPr>
          <w:rFonts w:ascii="SimSun" w:eastAsia="SimSun" w:hAnsi="SimSun"/>
          <w:sz w:val="20"/>
          <w:lang w:val="en"/>
        </w:rPr>
        <w:t>vvFWpeiELeM/7iktMHv3VwUv2T3Z7tj4zFHwSm2Hjj80LNgX8EHu9LM9k5vgo+UNUcFPiEvyh95x</w:t>
      </w:r>
    </w:p>
    <w:p w14:paraId="7100B7F7" w14:textId="77777777" w:rsidR="000632DD" w:rsidRPr="00520185" w:rsidRDefault="000632DD" w:rsidP="000632DD">
      <w:pPr>
        <w:autoSpaceDE w:val="0"/>
        <w:autoSpaceDN w:val="0"/>
        <w:adjustRightInd w:val="0"/>
        <w:spacing w:after="0" w:line="240" w:lineRule="auto"/>
        <w:rPr>
          <w:rFonts w:ascii="SimSun" w:eastAsia="SimSun" w:hAnsi="SimSun"/>
          <w:sz w:val="20"/>
          <w:lang w:val="en"/>
        </w:rPr>
      </w:pPr>
      <w:r w:rsidRPr="00520185">
        <w:rPr>
          <w:rFonts w:ascii="SimSun" w:eastAsia="SimSun" w:hAnsi="SimSun"/>
          <w:sz w:val="20"/>
          <w:lang w:val="en"/>
        </w:rPr>
        <w:t>NnBXO6L3LmvUUL5R8J9eK+RNVPSRoJKfpHBnvMCQK5Tz5MHKqbJg1Wz9W/mCmuin25VEEl/T7eYT</w:t>
      </w:r>
    </w:p>
    <w:p w14:paraId="439E64B5" w14:textId="77777777" w:rsidR="000632DD" w:rsidRPr="00520185" w:rsidRDefault="000632DD" w:rsidP="000632DD">
      <w:pPr>
        <w:autoSpaceDE w:val="0"/>
        <w:autoSpaceDN w:val="0"/>
        <w:adjustRightInd w:val="0"/>
        <w:spacing w:after="0" w:line="240" w:lineRule="auto"/>
        <w:rPr>
          <w:rFonts w:ascii="SimSun" w:eastAsia="SimSun" w:hAnsi="SimSun"/>
          <w:sz w:val="20"/>
          <w:lang w:val="en"/>
        </w:rPr>
      </w:pPr>
      <w:r w:rsidRPr="00520185">
        <w:rPr>
          <w:rFonts w:ascii="SimSun" w:eastAsia="SimSun" w:hAnsi="SimSun"/>
          <w:sz w:val="20"/>
          <w:lang w:val="en"/>
        </w:rPr>
        <w:t>x365/6F+t2B4/Pc/mLHpTMFPDh/4dczJwh0YezCthEss9IEzNxwvwRL/Bp440PWoa1naVNa9egZ+</w:t>
      </w:r>
    </w:p>
    <w:p w14:paraId="2E8A55D6" w14:textId="77777777" w:rsidR="000632DD" w:rsidRPr="00520185" w:rsidRDefault="000632DD" w:rsidP="000632DD">
      <w:pPr>
        <w:autoSpaceDE w:val="0"/>
        <w:autoSpaceDN w:val="0"/>
        <w:adjustRightInd w:val="0"/>
        <w:spacing w:after="0" w:line="240" w:lineRule="auto"/>
        <w:rPr>
          <w:rFonts w:ascii="SimSun" w:eastAsia="SimSun" w:hAnsi="SimSun"/>
          <w:sz w:val="20"/>
          <w:lang w:val="en"/>
        </w:rPr>
      </w:pPr>
      <w:r w:rsidRPr="00520185">
        <w:rPr>
          <w:rFonts w:ascii="SimSun" w:eastAsia="SimSun" w:hAnsi="SimSun"/>
          <w:sz w:val="20"/>
          <w:lang w:val="en"/>
        </w:rPr>
        <w:t>uXEJ0et/hXtCR7MgrQ+kaR2m0duf6f4rWULkoGyQ8ConojO/QtNp1YQSnebYVus13XJaWHgEZArl</w:t>
      </w:r>
    </w:p>
    <w:p w14:paraId="0C0BC3AB" w14:textId="77777777" w:rsidR="000632DD" w:rsidRPr="00520185" w:rsidRDefault="000632DD" w:rsidP="000632DD">
      <w:pPr>
        <w:autoSpaceDE w:val="0"/>
        <w:autoSpaceDN w:val="0"/>
        <w:adjustRightInd w:val="0"/>
        <w:spacing w:after="0" w:line="240" w:lineRule="auto"/>
        <w:rPr>
          <w:rFonts w:ascii="SimSun" w:eastAsia="SimSun" w:hAnsi="SimSun"/>
          <w:sz w:val="20"/>
          <w:lang w:val="en"/>
        </w:rPr>
      </w:pPr>
      <w:r w:rsidRPr="00520185">
        <w:rPr>
          <w:rFonts w:ascii="SimSun" w:eastAsia="SimSun" w:hAnsi="SimSun"/>
          <w:sz w:val="20"/>
          <w:lang w:val="en"/>
        </w:rPr>
        <w:t>JIUiLEomU+Tdh1imXYwW02sX3EYusYm+xAKh0AeuS1uDdftiClFiBpdYtQR/6pTMCXBd2KXgB07N</w:t>
      </w:r>
    </w:p>
    <w:p w14:paraId="3A5E3131" w14:textId="77777777" w:rsidR="000632DD" w:rsidRPr="00520185" w:rsidRDefault="000632DD" w:rsidP="000632DD">
      <w:pPr>
        <w:rPr>
          <w:rFonts w:ascii="SimSun" w:eastAsia="SimSun" w:hAnsi="SimSun"/>
          <w:sz w:val="20"/>
          <w:lang w:val="en"/>
        </w:rPr>
      </w:pPr>
      <w:r w:rsidRPr="00520185">
        <w:rPr>
          <w:rFonts w:ascii="SimSun" w:eastAsia="SimSun" w:hAnsi="SimSun"/>
          <w:sz w:val="20"/>
          <w:lang w:val="en"/>
        </w:rPr>
        <w:t>nJitY4HABxbKRt2BhS1xeiEPbDO7cQmfnKaF/anr9q4u4Z9a6LP64awCNuuMQpfIF7nd1IqFK9Fh="</w:t>
      </w:r>
    </w:p>
    <w:p w14:paraId="4A91F5DF" w14:textId="03D9B6C5" w:rsidR="000632DD" w:rsidRPr="00520185" w:rsidRDefault="00520185" w:rsidP="000632DD">
      <w:pPr>
        <w:rPr>
          <w:rFonts w:ascii="SimSun" w:eastAsia="SimSun" w:hAnsi="SimSun"/>
          <w:sz w:val="20"/>
          <w:lang w:val="en"/>
        </w:rPr>
      </w:pPr>
      <w:r w:rsidRPr="00520185">
        <w:rPr>
          <w:rFonts w:ascii="SimSun" w:eastAsia="SimSun" w:hAnsi="SimSun"/>
          <w:sz w:val="20"/>
          <w:lang w:val="en"/>
        </w:rPr>
        <w:tab/>
      </w:r>
      <w:r w:rsidR="000632DD" w:rsidRPr="00520185">
        <w:rPr>
          <w:rFonts w:ascii="SimSun" w:eastAsia="SimSun" w:hAnsi="SimSun"/>
          <w:sz w:val="20"/>
          <w:lang w:val="en"/>
        </w:rPr>
        <w:t>}</w:t>
      </w:r>
    </w:p>
    <w:p w14:paraId="5C925A61" w14:textId="52454D73" w:rsidR="000632DD" w:rsidRPr="00520185" w:rsidRDefault="000632DD" w:rsidP="000632DD">
      <w:pPr>
        <w:rPr>
          <w:rFonts w:ascii="SimSun" w:eastAsia="SimSun" w:hAnsi="SimSun"/>
          <w:sz w:val="20"/>
          <w:lang w:val="en"/>
        </w:rPr>
      </w:pPr>
      <w:r w:rsidRPr="00520185">
        <w:rPr>
          <w:rFonts w:ascii="SimSun" w:eastAsia="SimSun" w:hAnsi="SimSun"/>
          <w:sz w:val="20"/>
          <w:lang w:val="en"/>
        </w:rPr>
        <w:t>],</w:t>
      </w:r>
    </w:p>
    <w:p w14:paraId="75A22A6E" w14:textId="47B92339" w:rsidR="000632DD" w:rsidRPr="00520185" w:rsidRDefault="000632DD" w:rsidP="000632DD">
      <w:pPr>
        <w:rPr>
          <w:rFonts w:ascii="SimSun" w:eastAsia="SimSun" w:hAnsi="SimSun"/>
          <w:sz w:val="20"/>
          <w:lang w:val="en"/>
        </w:rPr>
      </w:pPr>
      <w:r w:rsidRPr="00520185">
        <w:rPr>
          <w:rFonts w:ascii="SimSun" w:eastAsia="SimSun" w:hAnsi="SimSun"/>
          <w:sz w:val="20"/>
          <w:lang w:val="en"/>
        </w:rPr>
        <w:t>"paging": {</w:t>
      </w:r>
    </w:p>
    <w:p w14:paraId="6942AD14" w14:textId="24891182" w:rsidR="000632DD" w:rsidRPr="00520185" w:rsidRDefault="000632DD" w:rsidP="000632DD">
      <w:pPr>
        <w:rPr>
          <w:rFonts w:ascii="SimSun" w:eastAsia="SimSun" w:hAnsi="SimSun"/>
          <w:sz w:val="20"/>
          <w:lang w:val="en"/>
        </w:rPr>
      </w:pPr>
      <w:r w:rsidRPr="00520185">
        <w:rPr>
          <w:rFonts w:ascii="SimSun" w:eastAsia="SimSun" w:hAnsi="SimSun"/>
          <w:sz w:val="20"/>
          <w:lang w:val="en"/>
        </w:rPr>
        <w:tab/>
        <w:t>"limit": 1,</w:t>
      </w:r>
    </w:p>
    <w:p w14:paraId="3DF6C07E" w14:textId="39716CDD" w:rsidR="000632DD" w:rsidRPr="00520185" w:rsidRDefault="000632DD" w:rsidP="000632DD">
      <w:pPr>
        <w:rPr>
          <w:rFonts w:ascii="SimSun" w:eastAsia="SimSun" w:hAnsi="SimSun"/>
          <w:sz w:val="20"/>
          <w:lang w:val="en"/>
        </w:rPr>
      </w:pPr>
      <w:r w:rsidRPr="00520185">
        <w:rPr>
          <w:rFonts w:ascii="SimSun" w:eastAsia="SimSun" w:hAnsi="SimSun"/>
          <w:sz w:val="20"/>
          <w:lang w:val="en"/>
        </w:rPr>
        <w:tab/>
        <w:t>"skip": 50,</w:t>
      </w:r>
    </w:p>
    <w:p w14:paraId="3E436EA6" w14:textId="4F6A1C72" w:rsidR="000632DD" w:rsidRPr="00520185" w:rsidRDefault="000632DD" w:rsidP="000632DD">
      <w:pPr>
        <w:rPr>
          <w:rFonts w:ascii="SimSun" w:eastAsia="SimSun" w:hAnsi="SimSun"/>
          <w:sz w:val="20"/>
          <w:lang w:val="en"/>
        </w:rPr>
      </w:pPr>
      <w:r w:rsidRPr="00520185">
        <w:rPr>
          <w:rFonts w:ascii="SimSun" w:eastAsia="SimSun" w:hAnsi="SimSun"/>
          <w:sz w:val="20"/>
          <w:lang w:val="en"/>
        </w:rPr>
        <w:tab/>
        <w:t>"total": 176</w:t>
      </w:r>
    </w:p>
    <w:p w14:paraId="5D039D81" w14:textId="40264027" w:rsidR="000632DD" w:rsidRPr="00520185" w:rsidRDefault="000632DD" w:rsidP="00520185">
      <w:pPr>
        <w:rPr>
          <w:rFonts w:ascii="SimSun" w:eastAsia="SimSun" w:hAnsi="SimSun"/>
          <w:sz w:val="20"/>
          <w:lang w:val="en"/>
        </w:rPr>
      </w:pPr>
      <w:r w:rsidRPr="00520185">
        <w:rPr>
          <w:rFonts w:ascii="SimSun" w:eastAsia="SimSun" w:hAnsi="SimSun"/>
          <w:sz w:val="20"/>
          <w:lang w:val="en"/>
        </w:rPr>
        <w:t>}</w:t>
      </w:r>
      <w:r w:rsidR="005A0D3E" w:rsidRPr="00520185">
        <w:rPr>
          <w:rFonts w:ascii="SimSun" w:eastAsia="SimSun" w:hAnsi="SimSun"/>
          <w:sz w:val="20"/>
          <w:lang w:val="en"/>
        </w:rPr>
        <w:t>}</w:t>
      </w:r>
    </w:p>
    <w:p w14:paraId="6EBE5718" w14:textId="77777777" w:rsidR="000632DD" w:rsidRPr="0018770C" w:rsidRDefault="000632DD" w:rsidP="000632DD">
      <w:pPr>
        <w:pStyle w:val="Heading3"/>
        <w:rPr>
          <w:lang w:val="en"/>
        </w:rPr>
      </w:pPr>
      <w:r w:rsidRPr="0018770C">
        <w:rPr>
          <w:lang w:val="en"/>
        </w:rPr>
        <w:t>Error Handling</w:t>
      </w:r>
    </w:p>
    <w:p w14:paraId="17202FE1" w14:textId="77777777" w:rsidR="000632DD" w:rsidRPr="0018770C" w:rsidRDefault="000632DD" w:rsidP="000632DD">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if the request contains unexpected input or formats, an HTTP error code </w:t>
      </w:r>
      <w:r>
        <w:rPr>
          <w:rFonts w:cs="Arial"/>
          <w:lang w:val="en"/>
        </w:rPr>
        <w:t>400 Bad Request error</w:t>
      </w:r>
      <w:r w:rsidRPr="0018770C">
        <w:rPr>
          <w:rFonts w:cs="Arial"/>
          <w:lang w:val="en"/>
        </w:rPr>
        <w:t xml:space="preserve"> should be returned to </w:t>
      </w:r>
      <w:r>
        <w:rPr>
          <w:rFonts w:cs="Arial"/>
          <w:lang w:val="en"/>
        </w:rPr>
        <w:t>ConservationSpace</w:t>
      </w:r>
    </w:p>
    <w:p w14:paraId="48D97D77" w14:textId="77777777" w:rsidR="000632DD" w:rsidRPr="0018770C" w:rsidRDefault="000632DD" w:rsidP="000632DD">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if no search results exist, the result set should </w:t>
      </w:r>
      <w:r>
        <w:rPr>
          <w:rFonts w:cs="Arial"/>
          <w:lang w:val="en"/>
        </w:rPr>
        <w:t xml:space="preserve">merely be </w:t>
      </w:r>
      <w:r w:rsidRPr="0018770C">
        <w:rPr>
          <w:rFonts w:cs="Arial"/>
          <w:lang w:val="en"/>
        </w:rPr>
        <w:t>empty – a 404 should NOT be returned for this condition</w:t>
      </w:r>
    </w:p>
    <w:p w14:paraId="5AAF16F2" w14:textId="77777777" w:rsidR="000632DD" w:rsidRPr="0018770C" w:rsidRDefault="000632DD" w:rsidP="000632DD">
      <w:pPr>
        <w:widowControl w:val="0"/>
        <w:numPr>
          <w:ilvl w:val="0"/>
          <w:numId w:val="1"/>
        </w:numPr>
        <w:autoSpaceDE w:val="0"/>
        <w:autoSpaceDN w:val="0"/>
        <w:adjustRightInd w:val="0"/>
        <w:spacing w:after="200" w:line="276" w:lineRule="auto"/>
        <w:ind w:left="720" w:hanging="360"/>
        <w:rPr>
          <w:rFonts w:cs="Arial"/>
          <w:lang w:val="en"/>
        </w:rPr>
      </w:pPr>
      <w:r w:rsidRPr="0018770C">
        <w:rPr>
          <w:rFonts w:cs="Arial"/>
          <w:lang w:val="en"/>
        </w:rPr>
        <w:t xml:space="preserve">if </w:t>
      </w:r>
      <w:r>
        <w:rPr>
          <w:rFonts w:cs="Arial"/>
          <w:lang w:val="en"/>
        </w:rPr>
        <w:t xml:space="preserve">ConservationSpace </w:t>
      </w:r>
      <w:r w:rsidRPr="0018770C">
        <w:rPr>
          <w:rFonts w:cs="Arial"/>
          <w:lang w:val="en"/>
        </w:rPr>
        <w:t xml:space="preserve">receives </w:t>
      </w:r>
      <w:r>
        <w:rPr>
          <w:rFonts w:cs="Arial"/>
          <w:lang w:val="en"/>
        </w:rPr>
        <w:t xml:space="preserve">an </w:t>
      </w:r>
      <w:r w:rsidRPr="0018770C">
        <w:rPr>
          <w:rFonts w:cs="Arial"/>
          <w:lang w:val="en"/>
        </w:rPr>
        <w:t>incomplete response, an error will be posted to</w:t>
      </w:r>
      <w:r>
        <w:rPr>
          <w:rFonts w:cs="Arial"/>
          <w:lang w:val="en"/>
        </w:rPr>
        <w:t xml:space="preserve"> the</w:t>
      </w:r>
      <w:r w:rsidRPr="0018770C">
        <w:rPr>
          <w:rFonts w:cs="Arial"/>
          <w:lang w:val="en"/>
        </w:rPr>
        <w:t xml:space="preserve"> logger service with details about the error</w:t>
      </w:r>
    </w:p>
    <w:p w14:paraId="6BCB310F" w14:textId="77777777" w:rsidR="00DE7BF0" w:rsidRDefault="00DE7BF0">
      <w:pPr>
        <w:rPr>
          <w:rFonts w:eastAsiaTheme="majorEastAsia" w:cstheme="majorBidi"/>
          <w:color w:val="2E74B5" w:themeColor="accent1" w:themeShade="BF"/>
          <w:sz w:val="26"/>
          <w:szCs w:val="26"/>
          <w:lang w:val="en"/>
        </w:rPr>
      </w:pPr>
      <w:r>
        <w:rPr>
          <w:lang w:val="en"/>
        </w:rPr>
        <w:br w:type="page"/>
      </w:r>
    </w:p>
    <w:p w14:paraId="0FA9703A" w14:textId="4D15225B" w:rsidR="00747DCB" w:rsidRPr="003E7433" w:rsidRDefault="00747DCB" w:rsidP="007170F3">
      <w:pPr>
        <w:pStyle w:val="Heading2"/>
        <w:rPr>
          <w:rFonts w:asciiTheme="minorHAnsi" w:hAnsiTheme="minorHAnsi"/>
          <w:lang w:val="en"/>
        </w:rPr>
      </w:pPr>
      <w:r w:rsidRPr="003E7433">
        <w:rPr>
          <w:rFonts w:asciiTheme="minorHAnsi" w:hAnsiTheme="minorHAnsi"/>
          <w:lang w:val="en"/>
        </w:rPr>
        <w:t xml:space="preserve">Service </w:t>
      </w:r>
      <w:r w:rsidR="0034077B">
        <w:rPr>
          <w:rFonts w:asciiTheme="minorHAnsi" w:hAnsiTheme="minorHAnsi"/>
          <w:lang w:val="en"/>
        </w:rPr>
        <w:t>6</w:t>
      </w:r>
      <w:r w:rsidRPr="003E7433">
        <w:rPr>
          <w:rFonts w:asciiTheme="minorHAnsi" w:hAnsiTheme="minorHAnsi"/>
          <w:lang w:val="en"/>
        </w:rPr>
        <w:t>: Error logger</w:t>
      </w:r>
    </w:p>
    <w:p w14:paraId="72432C98" w14:textId="7386BEAA" w:rsidR="00747DCB" w:rsidRPr="0018770C" w:rsidRDefault="005A0D3E" w:rsidP="00747DCB">
      <w:pPr>
        <w:widowControl w:val="0"/>
        <w:autoSpaceDE w:val="0"/>
        <w:autoSpaceDN w:val="0"/>
        <w:adjustRightInd w:val="0"/>
        <w:spacing w:after="200" w:line="276" w:lineRule="auto"/>
        <w:rPr>
          <w:rFonts w:cs="Arial"/>
          <w:lang w:val="en"/>
        </w:rPr>
      </w:pPr>
      <w:r>
        <w:rPr>
          <w:rFonts w:cs="Arial"/>
          <w:lang w:val="en"/>
        </w:rPr>
        <w:t>Creates log entry with detailed error messages and severity for operations and debugging purposes</w:t>
      </w:r>
    </w:p>
    <w:p w14:paraId="2C619191" w14:textId="77777777" w:rsidR="007170F3" w:rsidRDefault="00747DCB" w:rsidP="007170F3">
      <w:pPr>
        <w:pStyle w:val="Heading3"/>
        <w:rPr>
          <w:lang w:val="en"/>
        </w:rPr>
      </w:pPr>
      <w:r w:rsidRPr="0018770C">
        <w:rPr>
          <w:lang w:val="en"/>
        </w:rPr>
        <w:t>Request</w:t>
      </w:r>
    </w:p>
    <w:p w14:paraId="1612C705" w14:textId="7B648C8B" w:rsidR="00747DCB" w:rsidRPr="0018770C" w:rsidRDefault="007170F3" w:rsidP="00747DCB">
      <w:pPr>
        <w:widowControl w:val="0"/>
        <w:autoSpaceDE w:val="0"/>
        <w:autoSpaceDN w:val="0"/>
        <w:adjustRightInd w:val="0"/>
        <w:spacing w:after="200" w:line="276" w:lineRule="auto"/>
        <w:rPr>
          <w:rFonts w:cs="Arial"/>
          <w:lang w:val="en"/>
        </w:rPr>
      </w:pPr>
      <w:r>
        <w:rPr>
          <w:rFonts w:cs="Arial"/>
          <w:lang w:val="en"/>
        </w:rPr>
        <w:t xml:space="preserve">HTTP/S GET or </w:t>
      </w:r>
      <w:r w:rsidR="00747DCB" w:rsidRPr="0018770C">
        <w:rPr>
          <w:rFonts w:cs="Arial"/>
          <w:lang w:val="en"/>
        </w:rPr>
        <w:t xml:space="preserve">POST </w:t>
      </w:r>
      <w:r>
        <w:rPr>
          <w:rFonts w:cs="Arial"/>
          <w:lang w:val="en"/>
        </w:rPr>
        <w:t xml:space="preserve">request with </w:t>
      </w:r>
      <w:r w:rsidR="00EA1A6F">
        <w:rPr>
          <w:rFonts w:cs="Arial"/>
          <w:lang w:val="en"/>
        </w:rPr>
        <w:t>four</w:t>
      </w:r>
      <w:r>
        <w:rPr>
          <w:rFonts w:cs="Arial"/>
          <w:lang w:val="en"/>
        </w:rPr>
        <w:t xml:space="preserve"> parameters as outlined </w:t>
      </w:r>
      <w:r w:rsidR="00EA1A6F">
        <w:rPr>
          <w:rFonts w:cs="Arial"/>
          <w:lang w:val="en"/>
        </w:rPr>
        <w:t xml:space="preserve">in the response section </w:t>
      </w:r>
      <w:r>
        <w:rPr>
          <w:rFonts w:cs="Arial"/>
          <w:lang w:val="en"/>
        </w:rPr>
        <w:t>below</w:t>
      </w:r>
    </w:p>
    <w:p w14:paraId="5710BF20" w14:textId="1B07444A" w:rsidR="007170F3" w:rsidRPr="003E7433" w:rsidRDefault="007170F3" w:rsidP="007170F3">
      <w:pPr>
        <w:pStyle w:val="Heading3"/>
        <w:rPr>
          <w:rFonts w:asciiTheme="minorHAnsi" w:hAnsiTheme="minorHAnsi"/>
          <w:lang w:val="en"/>
        </w:rPr>
      </w:pPr>
      <w:r w:rsidRPr="003E7433">
        <w:rPr>
          <w:rFonts w:asciiTheme="minorHAnsi" w:hAnsiTheme="minorHAnsi"/>
          <w:lang w:val="en"/>
        </w:rPr>
        <w:t>Request Examples</w:t>
      </w:r>
    </w:p>
    <w:p w14:paraId="6969D1C5" w14:textId="619B89D6" w:rsidR="00747DCB" w:rsidRPr="007170F3" w:rsidRDefault="007D2364" w:rsidP="007170F3">
      <w:pPr>
        <w:pStyle w:val="ListParagraph"/>
        <w:widowControl w:val="0"/>
        <w:numPr>
          <w:ilvl w:val="0"/>
          <w:numId w:val="20"/>
        </w:numPr>
        <w:autoSpaceDE w:val="0"/>
        <w:autoSpaceDN w:val="0"/>
        <w:adjustRightInd w:val="0"/>
        <w:spacing w:after="200" w:line="276" w:lineRule="auto"/>
        <w:rPr>
          <w:rFonts w:ascii="SimSun" w:eastAsia="SimSun" w:hAnsi="SimSun" w:cs="Consolas"/>
          <w:color w:val="4D4E53"/>
          <w:sz w:val="20"/>
          <w:szCs w:val="20"/>
          <w:bdr w:val="none" w:sz="0" w:space="0" w:color="auto" w:frame="1"/>
        </w:rPr>
      </w:pPr>
      <w:r w:rsidRPr="007170F3">
        <w:rPr>
          <w:rFonts w:ascii="SimSun" w:eastAsia="SimSun" w:hAnsi="SimSun" w:cs="Consolas"/>
          <w:color w:val="4D4E53"/>
          <w:sz w:val="20"/>
          <w:szCs w:val="20"/>
          <w:bdr w:val="none" w:sz="0" w:space="0" w:color="auto" w:frame="1"/>
        </w:rPr>
        <w:t>POST</w:t>
      </w:r>
      <w:r w:rsidR="00747DCB" w:rsidRPr="007170F3">
        <w:rPr>
          <w:rFonts w:ascii="SimSun" w:eastAsia="SimSun" w:hAnsi="SimSun" w:cs="Consolas"/>
          <w:color w:val="4D4E53"/>
          <w:sz w:val="20"/>
          <w:szCs w:val="20"/>
          <w:bdr w:val="none" w:sz="0" w:space="0" w:color="auto" w:frame="1"/>
        </w:rPr>
        <w:t xml:space="preserve"> </w:t>
      </w:r>
      <w:r w:rsidR="00DE5502" w:rsidRPr="00DE5502">
        <w:rPr>
          <w:rFonts w:cs="Consolas"/>
          <w:sz w:val="20"/>
          <w:szCs w:val="20"/>
          <w:bdr w:val="none" w:sz="0" w:space="0" w:color="auto" w:frame="1"/>
        </w:rPr>
        <w:t>https://data.nga.gov/system/</w:t>
      </w:r>
      <w:r w:rsidR="00DE5502" w:rsidRPr="00DE5502">
        <w:rPr>
          <w:rFonts w:ascii="SimSun" w:eastAsia="SimSun" w:hAnsi="SimSun" w:cs="Consolas"/>
          <w:sz w:val="20"/>
          <w:szCs w:val="20"/>
          <w:bdr w:val="none" w:sz="0" w:space="0" w:color="auto" w:frame="1"/>
        </w:rPr>
        <w:t>logger</w:t>
      </w:r>
      <w:r w:rsidR="00020CD8">
        <w:rPr>
          <w:rFonts w:ascii="SimSun" w:eastAsia="SimSun" w:hAnsi="SimSun" w:cs="Consolas"/>
          <w:sz w:val="20"/>
          <w:szCs w:val="20"/>
          <w:bdr w:val="none" w:sz="0" w:space="0" w:color="auto" w:frame="1"/>
        </w:rPr>
        <w:t>.json</w:t>
      </w:r>
      <w:r w:rsidR="00FA6BE4">
        <w:rPr>
          <w:rFonts w:ascii="SimSun" w:eastAsia="SimSun" w:hAnsi="SimSun" w:cs="Consolas"/>
          <w:color w:val="4D4E53"/>
          <w:sz w:val="20"/>
          <w:szCs w:val="20"/>
          <w:bdr w:val="none" w:sz="0" w:space="0" w:color="auto" w:frame="1"/>
        </w:rPr>
        <w:t xml:space="preserve"> </w:t>
      </w:r>
    </w:p>
    <w:p w14:paraId="32A6059A" w14:textId="77777777" w:rsidR="007170F3" w:rsidRPr="007170F3" w:rsidRDefault="007170F3" w:rsidP="007170F3">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r w:rsidRPr="007170F3">
        <w:rPr>
          <w:rFonts w:ascii="SimSun" w:eastAsia="SimSun" w:hAnsi="SimSun" w:cs="Consolas"/>
          <w:color w:val="4D4E53"/>
          <w:sz w:val="20"/>
          <w:szCs w:val="20"/>
          <w:bdr w:val="none" w:sz="0" w:space="0" w:color="auto" w:frame="1"/>
        </w:rPr>
        <w:t>Host: data.nga.gov</w:t>
      </w:r>
    </w:p>
    <w:p w14:paraId="2631B1E6" w14:textId="77777777" w:rsidR="007170F3" w:rsidRDefault="007170F3" w:rsidP="007170F3">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r w:rsidRPr="007170F3">
        <w:rPr>
          <w:rFonts w:ascii="SimSun" w:eastAsia="SimSun" w:hAnsi="SimSun" w:cs="Consolas"/>
          <w:color w:val="4D4E53"/>
          <w:sz w:val="20"/>
          <w:szCs w:val="20"/>
          <w:bdr w:val="none" w:sz="0" w:space="0" w:color="auto" w:frame="1"/>
        </w:rPr>
        <w:t>Content-Type: application/x-www-form-urlencoded</w:t>
      </w:r>
    </w:p>
    <w:p w14:paraId="49AD1FD0" w14:textId="27CB0498" w:rsidR="00EA1A6F" w:rsidRPr="007170F3" w:rsidRDefault="00EA1A6F" w:rsidP="007170F3">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r>
        <w:rPr>
          <w:rFonts w:ascii="SimSun" w:eastAsia="SimSun" w:hAnsi="SimSun" w:cs="Consolas"/>
          <w:color w:val="4D4E53"/>
          <w:sz w:val="20"/>
          <w:szCs w:val="20"/>
          <w:bdr w:val="none" w:sz="0" w:space="0" w:color="auto" w:frame="1"/>
        </w:rPr>
        <w:t xml:space="preserve">Authorization: </w:t>
      </w:r>
      <w:r w:rsidRPr="00EA1A6F">
        <w:rPr>
          <w:rFonts w:ascii="SimSun" w:eastAsia="SimSun" w:hAnsi="SimSun" w:cs="Consolas"/>
          <w:color w:val="4D4E53"/>
          <w:sz w:val="20"/>
          <w:szCs w:val="20"/>
          <w:bdr w:val="none" w:sz="0" w:space="0" w:color="auto" w:frame="1"/>
        </w:rPr>
        <w:t>QWxhZGRpbjpPcGVuU2VzYW1l</w:t>
      </w:r>
    </w:p>
    <w:p w14:paraId="5B828CEF" w14:textId="01FA62C7" w:rsidR="007170F3" w:rsidRDefault="007170F3" w:rsidP="007170F3">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r w:rsidRPr="007170F3">
        <w:rPr>
          <w:rFonts w:ascii="SimSun" w:eastAsia="SimSun" w:hAnsi="SimSun" w:cs="Consolas"/>
          <w:color w:val="4D4E53"/>
          <w:sz w:val="20"/>
          <w:szCs w:val="20"/>
          <w:bdr w:val="none" w:sz="0" w:space="0" w:color="auto" w:frame="1"/>
        </w:rPr>
        <w:t xml:space="preserve">Content-Length: </w:t>
      </w:r>
      <w:r>
        <w:rPr>
          <w:rFonts w:ascii="SimSun" w:eastAsia="SimSun" w:hAnsi="SimSun" w:cs="Consolas"/>
          <w:color w:val="4D4E53"/>
          <w:sz w:val="20"/>
          <w:szCs w:val="20"/>
          <w:bdr w:val="none" w:sz="0" w:space="0" w:color="auto" w:frame="1"/>
        </w:rPr>
        <w:t>116</w:t>
      </w:r>
    </w:p>
    <w:p w14:paraId="11D6F481" w14:textId="77777777" w:rsidR="007170F3" w:rsidRPr="007170F3" w:rsidRDefault="007170F3" w:rsidP="007170F3">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p>
    <w:p w14:paraId="67FFD8E2" w14:textId="1A256B61" w:rsidR="007170F3" w:rsidRPr="007170F3" w:rsidRDefault="007170F3" w:rsidP="007170F3">
      <w:pPr>
        <w:widowControl w:val="0"/>
        <w:autoSpaceDE w:val="0"/>
        <w:autoSpaceDN w:val="0"/>
        <w:adjustRightInd w:val="0"/>
        <w:spacing w:after="200" w:line="276" w:lineRule="auto"/>
        <w:ind w:left="720"/>
        <w:rPr>
          <w:rFonts w:ascii="SimSun" w:eastAsia="SimSun" w:hAnsi="SimSun" w:cs="Consolas"/>
          <w:color w:val="4D4E53"/>
          <w:sz w:val="20"/>
          <w:szCs w:val="20"/>
          <w:bdr w:val="none" w:sz="0" w:space="0" w:color="auto" w:frame="1"/>
        </w:rPr>
      </w:pPr>
      <w:r w:rsidRPr="007170F3">
        <w:rPr>
          <w:rFonts w:ascii="SimSun" w:eastAsia="SimSun" w:hAnsi="SimSun" w:cs="Consolas"/>
          <w:color w:val="4D4E53"/>
          <w:sz w:val="20"/>
          <w:szCs w:val="20"/>
          <w:bdr w:val="none" w:sz="0" w:space="0" w:color="auto" w:frame="1"/>
        </w:rPr>
        <w:t>severity=error&amp;</w:t>
      </w:r>
      <w:ins w:id="100" w:author="Beaudet, David" w:date="2016-06-09T16:50:00Z">
        <w:r w:rsidR="009F54E6">
          <w:rPr>
            <w:rFonts w:ascii="SimSun" w:eastAsia="SimSun" w:hAnsi="SimSun" w:cs="Consolas"/>
            <w:color w:val="4D4E53"/>
            <w:sz w:val="20"/>
            <w:szCs w:val="20"/>
            <w:bdr w:val="none" w:sz="0" w:space="0" w:color="auto" w:frame="1"/>
          </w:rPr>
          <w:t>origin=someurl&amp;summary</w:t>
        </w:r>
      </w:ins>
      <w:del w:id="101" w:author="Beaudet, David" w:date="2016-06-09T16:50:00Z">
        <w:r w:rsidRPr="007170F3" w:rsidDel="009F54E6">
          <w:rPr>
            <w:rFonts w:ascii="SimSun" w:eastAsia="SimSun" w:hAnsi="SimSun" w:cs="Consolas"/>
            <w:color w:val="4D4E53"/>
            <w:sz w:val="20"/>
            <w:szCs w:val="20"/>
            <w:bdr w:val="none" w:sz="0" w:space="0" w:color="auto" w:frame="1"/>
          </w:rPr>
          <w:delText>message</w:delText>
        </w:r>
      </w:del>
      <w:r w:rsidRPr="007170F3">
        <w:rPr>
          <w:rFonts w:ascii="SimSun" w:eastAsia="SimSun" w:hAnsi="SimSun" w:cs="Consolas"/>
          <w:color w:val="4D4E53"/>
          <w:sz w:val="20"/>
          <w:szCs w:val="20"/>
          <w:bdr w:val="none" w:sz="0" w:space="0" w:color="auto" w:frame="1"/>
        </w:rPr>
        <w:t>=maximum%20value%20for%20pageSize%3D25&amp;details=The%20limit%20for%20page%20size%20is%2025%20since%20...</w:t>
      </w:r>
    </w:p>
    <w:p w14:paraId="6A8A73E8" w14:textId="3E9F25DF" w:rsidR="007170F3" w:rsidRPr="00EA1A6F" w:rsidRDefault="007170F3" w:rsidP="00EA1A6F">
      <w:pPr>
        <w:pStyle w:val="ListParagraph"/>
        <w:widowControl w:val="0"/>
        <w:numPr>
          <w:ilvl w:val="0"/>
          <w:numId w:val="20"/>
        </w:numPr>
        <w:autoSpaceDE w:val="0"/>
        <w:autoSpaceDN w:val="0"/>
        <w:adjustRightInd w:val="0"/>
        <w:spacing w:after="200" w:line="276" w:lineRule="auto"/>
        <w:rPr>
          <w:rFonts w:ascii="SimSun" w:eastAsia="SimSun" w:hAnsi="SimSun" w:cs="Consolas"/>
          <w:color w:val="4D4E53"/>
          <w:sz w:val="20"/>
          <w:szCs w:val="20"/>
          <w:bdr w:val="none" w:sz="0" w:space="0" w:color="auto" w:frame="1"/>
        </w:rPr>
      </w:pPr>
      <w:r w:rsidRPr="00EA1A6F">
        <w:rPr>
          <w:rFonts w:ascii="SimSun" w:eastAsia="SimSun" w:hAnsi="SimSun" w:cs="Consolas"/>
          <w:color w:val="4D4E53"/>
          <w:sz w:val="20"/>
          <w:szCs w:val="20"/>
          <w:bdr w:val="none" w:sz="0" w:space="0" w:color="auto" w:frame="1"/>
        </w:rPr>
        <w:t>GET http</w:t>
      </w:r>
      <w:r w:rsidR="00C0099E">
        <w:rPr>
          <w:rFonts w:ascii="SimSun" w:eastAsia="SimSun" w:hAnsi="SimSun" w:cs="Consolas"/>
          <w:color w:val="4D4E53"/>
          <w:sz w:val="20"/>
          <w:szCs w:val="20"/>
          <w:bdr w:val="none" w:sz="0" w:space="0" w:color="auto" w:frame="1"/>
        </w:rPr>
        <w:t>s</w:t>
      </w:r>
      <w:r w:rsidRPr="00EA1A6F">
        <w:rPr>
          <w:rFonts w:ascii="SimSun" w:eastAsia="SimSun" w:hAnsi="SimSun" w:cs="Consolas"/>
          <w:color w:val="4D4E53"/>
          <w:sz w:val="20"/>
          <w:szCs w:val="20"/>
          <w:bdr w:val="none" w:sz="0" w:space="0" w:color="auto" w:frame="1"/>
        </w:rPr>
        <w:t>://</w:t>
      </w:r>
      <w:r w:rsidR="00EA1A6F" w:rsidRPr="00EA1A6F">
        <w:rPr>
          <w:rFonts w:ascii="SimSun" w:eastAsia="SimSun" w:hAnsi="SimSun" w:cs="Consolas"/>
          <w:color w:val="4D4E53"/>
          <w:sz w:val="20"/>
          <w:szCs w:val="20"/>
          <w:bdr w:val="none" w:sz="0" w:space="0" w:color="auto" w:frame="1"/>
        </w:rPr>
        <w:t xml:space="preserve"> </w:t>
      </w:r>
      <w:r w:rsidRPr="00EA1A6F">
        <w:rPr>
          <w:rFonts w:ascii="SimSun" w:eastAsia="SimSun" w:hAnsi="SimSun" w:cs="Consolas"/>
          <w:color w:val="4D4E53"/>
          <w:sz w:val="20"/>
          <w:szCs w:val="20"/>
          <w:bdr w:val="none" w:sz="0" w:space="0" w:color="auto" w:frame="1"/>
        </w:rPr>
        <w:t>data.nga.gov/system/</w:t>
      </w:r>
      <w:r w:rsidR="00DE5502">
        <w:rPr>
          <w:rFonts w:ascii="SimSun" w:eastAsia="SimSun" w:hAnsi="SimSun" w:cs="Consolas"/>
          <w:color w:val="4D4E53"/>
          <w:sz w:val="20"/>
          <w:szCs w:val="20"/>
          <w:bdr w:val="none" w:sz="0" w:space="0" w:color="auto" w:frame="1"/>
        </w:rPr>
        <w:t>logger</w:t>
      </w:r>
      <w:r w:rsidR="00020CD8">
        <w:rPr>
          <w:rFonts w:ascii="SimSun" w:eastAsia="SimSun" w:hAnsi="SimSun" w:cs="Consolas"/>
          <w:color w:val="4D4E53"/>
          <w:sz w:val="20"/>
          <w:szCs w:val="20"/>
          <w:bdr w:val="none" w:sz="0" w:space="0" w:color="auto" w:frame="1"/>
        </w:rPr>
        <w:t>.json</w:t>
      </w:r>
      <w:r w:rsidR="00EA1A6F" w:rsidRPr="00EA1A6F">
        <w:rPr>
          <w:rFonts w:ascii="SimSun" w:eastAsia="SimSun" w:hAnsi="SimSun" w:cs="Consolas"/>
          <w:color w:val="4D4E53"/>
          <w:sz w:val="20"/>
          <w:szCs w:val="20"/>
          <w:bdr w:val="none" w:sz="0" w:space="0" w:color="auto" w:frame="1"/>
        </w:rPr>
        <w:t xml:space="preserve">? </w:t>
      </w:r>
      <w:r w:rsidR="00EA1A6F" w:rsidRPr="007170F3">
        <w:rPr>
          <w:rFonts w:ascii="SimSun" w:eastAsia="SimSun" w:hAnsi="SimSun" w:cs="Consolas"/>
          <w:color w:val="4D4E53"/>
          <w:sz w:val="20"/>
          <w:szCs w:val="20"/>
          <w:bdr w:val="none" w:sz="0" w:space="0" w:color="auto" w:frame="1"/>
        </w:rPr>
        <w:t>severity=error&amp;</w:t>
      </w:r>
      <w:ins w:id="102" w:author="Beaudet, David" w:date="2016-06-09T16:50:00Z">
        <w:r w:rsidR="009F54E6">
          <w:rPr>
            <w:rFonts w:ascii="SimSun" w:eastAsia="SimSun" w:hAnsi="SimSun" w:cs="Consolas"/>
            <w:color w:val="4D4E53"/>
            <w:sz w:val="20"/>
            <w:szCs w:val="20"/>
            <w:bdr w:val="none" w:sz="0" w:space="0" w:color="auto" w:frame="1"/>
          </w:rPr>
          <w:t>origin=someurl&amp;</w:t>
        </w:r>
      </w:ins>
      <w:del w:id="103" w:author="Beaudet, David" w:date="2016-06-09T16:50:00Z">
        <w:r w:rsidR="00EA1A6F" w:rsidRPr="007170F3" w:rsidDel="009F54E6">
          <w:rPr>
            <w:rFonts w:ascii="SimSun" w:eastAsia="SimSun" w:hAnsi="SimSun" w:cs="Consolas"/>
            <w:color w:val="4D4E53"/>
            <w:sz w:val="20"/>
            <w:szCs w:val="20"/>
            <w:bdr w:val="none" w:sz="0" w:space="0" w:color="auto" w:frame="1"/>
          </w:rPr>
          <w:delText>message</w:delText>
        </w:r>
      </w:del>
      <w:ins w:id="104" w:author="Beaudet, David" w:date="2016-06-09T16:50:00Z">
        <w:r w:rsidR="009F54E6">
          <w:rPr>
            <w:rFonts w:ascii="SimSun" w:eastAsia="SimSun" w:hAnsi="SimSun" w:cs="Consolas"/>
            <w:color w:val="4D4E53"/>
            <w:sz w:val="20"/>
            <w:szCs w:val="20"/>
            <w:bdr w:val="none" w:sz="0" w:space="0" w:color="auto" w:frame="1"/>
          </w:rPr>
          <w:t>summary</w:t>
        </w:r>
      </w:ins>
      <w:r w:rsidR="00EA1A6F" w:rsidRPr="007170F3">
        <w:rPr>
          <w:rFonts w:ascii="SimSun" w:eastAsia="SimSun" w:hAnsi="SimSun" w:cs="Consolas"/>
          <w:color w:val="4D4E53"/>
          <w:sz w:val="20"/>
          <w:szCs w:val="20"/>
          <w:bdr w:val="none" w:sz="0" w:space="0" w:color="auto" w:frame="1"/>
        </w:rPr>
        <w:t>=maximum%20value%20for%20pageSize%3D25&amp;details=The%20limit%20for%20page%20size%20is%2025%20since%20..</w:t>
      </w:r>
    </w:p>
    <w:p w14:paraId="0FBD4B40" w14:textId="1A114887" w:rsidR="00EA1A6F" w:rsidRPr="003E7433" w:rsidRDefault="00EA1A6F" w:rsidP="00EA1A6F">
      <w:pPr>
        <w:pStyle w:val="Heading3"/>
        <w:rPr>
          <w:rFonts w:asciiTheme="minorHAnsi" w:hAnsiTheme="minorHAnsi"/>
          <w:lang w:val="en"/>
        </w:rPr>
      </w:pPr>
      <w:r w:rsidRPr="003E7433">
        <w:rPr>
          <w:rFonts w:asciiTheme="minorHAnsi" w:hAnsiTheme="minorHAnsi"/>
          <w:lang w:val="en"/>
        </w:rPr>
        <w:t>Constraints and Assumptions</w:t>
      </w:r>
    </w:p>
    <w:p w14:paraId="11B9A590" w14:textId="3BCF0860" w:rsidR="00EA1A6F" w:rsidRDefault="00EA1A6F" w:rsidP="00EA1A6F">
      <w:pPr>
        <w:pStyle w:val="ListParagraph"/>
        <w:numPr>
          <w:ilvl w:val="0"/>
          <w:numId w:val="20"/>
        </w:numPr>
        <w:rPr>
          <w:lang w:val="en"/>
        </w:rPr>
      </w:pPr>
      <w:r>
        <w:rPr>
          <w:lang w:val="en"/>
        </w:rPr>
        <w:t>ConservationSpace will use a POST request to this service by default</w:t>
      </w:r>
    </w:p>
    <w:p w14:paraId="1E2B196D" w14:textId="096A42F6" w:rsidR="00EA1A6F" w:rsidRPr="00EA1A6F" w:rsidRDefault="00EA1A6F" w:rsidP="00EA1A6F">
      <w:pPr>
        <w:pStyle w:val="ListParagraph"/>
        <w:numPr>
          <w:ilvl w:val="0"/>
          <w:numId w:val="20"/>
        </w:numPr>
        <w:rPr>
          <w:lang w:val="en"/>
        </w:rPr>
      </w:pPr>
      <w:r>
        <w:rPr>
          <w:lang w:val="en"/>
        </w:rPr>
        <w:t xml:space="preserve">Severity should be one of </w:t>
      </w:r>
      <w:r>
        <w:rPr>
          <w:i/>
          <w:lang w:val="en"/>
        </w:rPr>
        <w:t>fatal, error, warn, info, debug, or trace</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75"/>
        <w:gridCol w:w="3716"/>
        <w:gridCol w:w="4659"/>
      </w:tblGrid>
      <w:tr w:rsidR="005A0D3E" w:rsidRPr="0018770C" w14:paraId="6154CE5D" w14:textId="77777777" w:rsidTr="005A0D3E">
        <w:tc>
          <w:tcPr>
            <w:tcW w:w="529" w:type="pct"/>
            <w:tcBorders>
              <w:top w:val="single" w:sz="4" w:space="0" w:color="DBDBDB"/>
              <w:left w:val="single" w:sz="4" w:space="0" w:color="DBDBDB"/>
              <w:bottom w:val="single" w:sz="4" w:space="0" w:color="DBDBDB"/>
              <w:right w:val="single" w:sz="4" w:space="0" w:color="DBDBDB"/>
            </w:tcBorders>
          </w:tcPr>
          <w:p w14:paraId="516AB20F" w14:textId="7EAB426B" w:rsidR="003E7433" w:rsidRPr="0018770C" w:rsidRDefault="0050583C" w:rsidP="0030194D">
            <w:pPr>
              <w:widowControl w:val="0"/>
              <w:autoSpaceDE w:val="0"/>
              <w:autoSpaceDN w:val="0"/>
              <w:adjustRightInd w:val="0"/>
              <w:spacing w:before="100" w:after="100" w:line="252" w:lineRule="auto"/>
              <w:rPr>
                <w:rFonts w:cs="Arial"/>
                <w:b/>
                <w:sz w:val="20"/>
                <w:szCs w:val="20"/>
              </w:rPr>
            </w:pPr>
            <w:r>
              <w:rPr>
                <w:rFonts w:cs="Arial"/>
                <w:b/>
                <w:sz w:val="20"/>
                <w:szCs w:val="20"/>
              </w:rPr>
              <w:t xml:space="preserve">Request </w:t>
            </w:r>
            <w:r w:rsidR="003E7433" w:rsidRPr="0018770C">
              <w:rPr>
                <w:rFonts w:cs="Arial"/>
                <w:b/>
                <w:sz w:val="20"/>
                <w:szCs w:val="20"/>
              </w:rPr>
              <w:t>Property</w:t>
            </w:r>
          </w:p>
        </w:tc>
        <w:tc>
          <w:tcPr>
            <w:tcW w:w="1980" w:type="pct"/>
            <w:tcBorders>
              <w:top w:val="single" w:sz="4" w:space="0" w:color="DBDBDB"/>
              <w:left w:val="single" w:sz="4" w:space="0" w:color="DBDBDB"/>
              <w:bottom w:val="single" w:sz="4" w:space="0" w:color="DBDBDB"/>
              <w:right w:val="single" w:sz="4" w:space="0" w:color="DBDBDB"/>
            </w:tcBorders>
          </w:tcPr>
          <w:p w14:paraId="053DDD11" w14:textId="77777777" w:rsidR="003E7433" w:rsidRPr="0018770C" w:rsidRDefault="003E7433" w:rsidP="0030194D">
            <w:pPr>
              <w:widowControl w:val="0"/>
              <w:autoSpaceDE w:val="0"/>
              <w:autoSpaceDN w:val="0"/>
              <w:adjustRightInd w:val="0"/>
              <w:spacing w:before="100" w:after="100" w:line="252" w:lineRule="auto"/>
              <w:rPr>
                <w:rFonts w:cs="Arial"/>
                <w:b/>
                <w:sz w:val="20"/>
                <w:szCs w:val="20"/>
              </w:rPr>
            </w:pPr>
            <w:r w:rsidRPr="0018770C">
              <w:rPr>
                <w:rFonts w:cs="Arial"/>
                <w:b/>
                <w:sz w:val="20"/>
                <w:szCs w:val="20"/>
              </w:rPr>
              <w:t>Description</w:t>
            </w:r>
          </w:p>
        </w:tc>
        <w:tc>
          <w:tcPr>
            <w:tcW w:w="2491" w:type="pct"/>
            <w:tcBorders>
              <w:top w:val="single" w:sz="4" w:space="0" w:color="DBDBDB"/>
              <w:left w:val="single" w:sz="4" w:space="0" w:color="DBDBDB"/>
              <w:bottom w:val="single" w:sz="4" w:space="0" w:color="DBDBDB"/>
              <w:right w:val="single" w:sz="4" w:space="0" w:color="DBDBDB"/>
            </w:tcBorders>
          </w:tcPr>
          <w:p w14:paraId="31569311" w14:textId="77777777" w:rsidR="003E7433" w:rsidRPr="0018770C" w:rsidRDefault="003E7433" w:rsidP="0030194D">
            <w:pPr>
              <w:widowControl w:val="0"/>
              <w:autoSpaceDE w:val="0"/>
              <w:autoSpaceDN w:val="0"/>
              <w:adjustRightInd w:val="0"/>
              <w:spacing w:before="100" w:after="100" w:line="252" w:lineRule="auto"/>
              <w:rPr>
                <w:rFonts w:cs="Arial"/>
                <w:b/>
                <w:sz w:val="20"/>
                <w:szCs w:val="20"/>
              </w:rPr>
            </w:pPr>
            <w:r w:rsidRPr="0018770C">
              <w:rPr>
                <w:rFonts w:cs="Arial"/>
                <w:b/>
                <w:sz w:val="20"/>
                <w:szCs w:val="20"/>
              </w:rPr>
              <w:t>Example of Values</w:t>
            </w:r>
          </w:p>
        </w:tc>
      </w:tr>
      <w:tr w:rsidR="005A0D3E" w:rsidRPr="0018770C" w14:paraId="2EDB6F9B" w14:textId="77777777" w:rsidTr="005A0D3E">
        <w:tc>
          <w:tcPr>
            <w:tcW w:w="529" w:type="pct"/>
            <w:tcBorders>
              <w:top w:val="single" w:sz="4" w:space="0" w:color="DBDBDB"/>
              <w:left w:val="single" w:sz="4" w:space="0" w:color="DBDBDB"/>
              <w:bottom w:val="single" w:sz="4" w:space="0" w:color="DBDBDB"/>
              <w:right w:val="single" w:sz="4" w:space="0" w:color="DBDBDB"/>
            </w:tcBorders>
          </w:tcPr>
          <w:p w14:paraId="0D7DA1CD" w14:textId="77777777" w:rsidR="003E7433" w:rsidRPr="0018770C" w:rsidRDefault="003E7433" w:rsidP="0030194D">
            <w:pPr>
              <w:widowControl w:val="0"/>
              <w:autoSpaceDE w:val="0"/>
              <w:autoSpaceDN w:val="0"/>
              <w:adjustRightInd w:val="0"/>
              <w:spacing w:before="100" w:after="100" w:line="252" w:lineRule="auto"/>
              <w:rPr>
                <w:rFonts w:cs="Arial"/>
                <w:b/>
                <w:sz w:val="20"/>
                <w:szCs w:val="20"/>
              </w:rPr>
            </w:pPr>
            <w:r>
              <w:rPr>
                <w:rFonts w:cs="Arial"/>
                <w:sz w:val="20"/>
                <w:szCs w:val="20"/>
              </w:rPr>
              <w:t>severity</w:t>
            </w:r>
          </w:p>
        </w:tc>
        <w:tc>
          <w:tcPr>
            <w:tcW w:w="1980" w:type="pct"/>
            <w:tcBorders>
              <w:top w:val="single" w:sz="4" w:space="0" w:color="DBDBDB"/>
              <w:left w:val="single" w:sz="4" w:space="0" w:color="DBDBDB"/>
              <w:bottom w:val="single" w:sz="4" w:space="0" w:color="DBDBDB"/>
              <w:right w:val="single" w:sz="4" w:space="0" w:color="DBDBDB"/>
            </w:tcBorders>
          </w:tcPr>
          <w:p w14:paraId="27B4EB0C" w14:textId="740B853C" w:rsidR="003E7433" w:rsidRPr="0018770C" w:rsidRDefault="00970390" w:rsidP="0030194D">
            <w:pPr>
              <w:widowControl w:val="0"/>
              <w:autoSpaceDE w:val="0"/>
              <w:autoSpaceDN w:val="0"/>
              <w:adjustRightInd w:val="0"/>
              <w:spacing w:before="100" w:after="100" w:line="252" w:lineRule="auto"/>
              <w:rPr>
                <w:rFonts w:cs="Arial"/>
                <w:b/>
                <w:sz w:val="20"/>
                <w:szCs w:val="20"/>
              </w:rPr>
            </w:pPr>
            <w:r>
              <w:rPr>
                <w:rFonts w:cs="Arial"/>
                <w:sz w:val="20"/>
                <w:szCs w:val="20"/>
              </w:rPr>
              <w:t>f</w:t>
            </w:r>
            <w:r w:rsidR="003E7433">
              <w:rPr>
                <w:rFonts w:cs="Arial"/>
                <w:sz w:val="20"/>
                <w:szCs w:val="20"/>
              </w:rPr>
              <w:t>atal</w:t>
            </w:r>
            <w:r>
              <w:rPr>
                <w:rFonts w:cs="Arial"/>
                <w:sz w:val="20"/>
                <w:szCs w:val="20"/>
              </w:rPr>
              <w:t xml:space="preserve"> </w:t>
            </w:r>
            <w:r w:rsidR="003E7433">
              <w:rPr>
                <w:rFonts w:cs="Arial"/>
                <w:sz w:val="20"/>
                <w:szCs w:val="20"/>
              </w:rPr>
              <w:t>|</w:t>
            </w:r>
            <w:r>
              <w:rPr>
                <w:rFonts w:cs="Arial"/>
                <w:sz w:val="20"/>
                <w:szCs w:val="20"/>
              </w:rPr>
              <w:t xml:space="preserve"> </w:t>
            </w:r>
            <w:r w:rsidR="003E7433">
              <w:rPr>
                <w:rFonts w:cs="Arial"/>
                <w:sz w:val="20"/>
                <w:szCs w:val="20"/>
              </w:rPr>
              <w:t>error</w:t>
            </w:r>
            <w:r>
              <w:rPr>
                <w:rFonts w:cs="Arial"/>
                <w:sz w:val="20"/>
                <w:szCs w:val="20"/>
              </w:rPr>
              <w:t xml:space="preserve"> </w:t>
            </w:r>
            <w:r w:rsidR="003E7433">
              <w:rPr>
                <w:rFonts w:cs="Arial"/>
                <w:sz w:val="20"/>
                <w:szCs w:val="20"/>
              </w:rPr>
              <w:t>|</w:t>
            </w:r>
            <w:r>
              <w:rPr>
                <w:rFonts w:cs="Arial"/>
                <w:sz w:val="20"/>
                <w:szCs w:val="20"/>
              </w:rPr>
              <w:t xml:space="preserve"> </w:t>
            </w:r>
            <w:r w:rsidR="003E7433">
              <w:rPr>
                <w:rFonts w:cs="Arial"/>
                <w:sz w:val="20"/>
                <w:szCs w:val="20"/>
              </w:rPr>
              <w:t>warn</w:t>
            </w:r>
            <w:r>
              <w:rPr>
                <w:rFonts w:cs="Arial"/>
                <w:sz w:val="20"/>
                <w:szCs w:val="20"/>
              </w:rPr>
              <w:t xml:space="preserve"> </w:t>
            </w:r>
            <w:r w:rsidR="003E7433">
              <w:rPr>
                <w:rFonts w:cs="Arial"/>
                <w:sz w:val="20"/>
                <w:szCs w:val="20"/>
              </w:rPr>
              <w:t>|</w:t>
            </w:r>
            <w:r>
              <w:rPr>
                <w:rFonts w:cs="Arial"/>
                <w:sz w:val="20"/>
                <w:szCs w:val="20"/>
              </w:rPr>
              <w:t xml:space="preserve"> </w:t>
            </w:r>
            <w:r w:rsidR="003E7433">
              <w:rPr>
                <w:rFonts w:cs="Arial"/>
                <w:sz w:val="20"/>
                <w:szCs w:val="20"/>
              </w:rPr>
              <w:t>info</w:t>
            </w:r>
            <w:r>
              <w:rPr>
                <w:rFonts w:cs="Arial"/>
                <w:sz w:val="20"/>
                <w:szCs w:val="20"/>
              </w:rPr>
              <w:t xml:space="preserve"> </w:t>
            </w:r>
            <w:r w:rsidR="003E7433">
              <w:rPr>
                <w:rFonts w:cs="Arial"/>
                <w:sz w:val="20"/>
                <w:szCs w:val="20"/>
              </w:rPr>
              <w:t>|</w:t>
            </w:r>
            <w:r>
              <w:rPr>
                <w:rFonts w:cs="Arial"/>
                <w:sz w:val="20"/>
                <w:szCs w:val="20"/>
              </w:rPr>
              <w:t xml:space="preserve"> </w:t>
            </w:r>
            <w:r w:rsidR="003E7433">
              <w:rPr>
                <w:rFonts w:cs="Arial"/>
                <w:sz w:val="20"/>
                <w:szCs w:val="20"/>
              </w:rPr>
              <w:t>debug</w:t>
            </w:r>
            <w:r>
              <w:rPr>
                <w:rFonts w:cs="Arial"/>
                <w:sz w:val="20"/>
                <w:szCs w:val="20"/>
              </w:rPr>
              <w:t xml:space="preserve"> </w:t>
            </w:r>
            <w:r w:rsidR="003E7433">
              <w:rPr>
                <w:rFonts w:cs="Arial"/>
                <w:sz w:val="20"/>
                <w:szCs w:val="20"/>
              </w:rPr>
              <w:t>|</w:t>
            </w:r>
            <w:r>
              <w:rPr>
                <w:rFonts w:cs="Arial"/>
                <w:sz w:val="20"/>
                <w:szCs w:val="20"/>
              </w:rPr>
              <w:t xml:space="preserve"> </w:t>
            </w:r>
            <w:r w:rsidR="003E7433">
              <w:rPr>
                <w:rFonts w:cs="Arial"/>
                <w:sz w:val="20"/>
                <w:szCs w:val="20"/>
              </w:rPr>
              <w:t>trace</w:t>
            </w:r>
          </w:p>
        </w:tc>
        <w:tc>
          <w:tcPr>
            <w:tcW w:w="2491" w:type="pct"/>
            <w:tcBorders>
              <w:top w:val="single" w:sz="4" w:space="0" w:color="DBDBDB"/>
              <w:left w:val="single" w:sz="4" w:space="0" w:color="DBDBDB"/>
              <w:bottom w:val="single" w:sz="4" w:space="0" w:color="DBDBDB"/>
              <w:right w:val="single" w:sz="4" w:space="0" w:color="DBDBDB"/>
            </w:tcBorders>
          </w:tcPr>
          <w:p w14:paraId="62AA0054" w14:textId="3ED3D2B4" w:rsidR="003E7433" w:rsidRPr="0018770C" w:rsidRDefault="005A0D3E" w:rsidP="0030194D">
            <w:pPr>
              <w:widowControl w:val="0"/>
              <w:autoSpaceDE w:val="0"/>
              <w:autoSpaceDN w:val="0"/>
              <w:adjustRightInd w:val="0"/>
              <w:spacing w:before="100" w:after="100" w:line="252" w:lineRule="auto"/>
              <w:rPr>
                <w:rFonts w:cs="Arial"/>
                <w:b/>
                <w:sz w:val="20"/>
                <w:szCs w:val="20"/>
              </w:rPr>
            </w:pPr>
            <w:r>
              <w:rPr>
                <w:rFonts w:cs="Arial"/>
                <w:sz w:val="20"/>
                <w:szCs w:val="20"/>
              </w:rPr>
              <w:t>“</w:t>
            </w:r>
            <w:r w:rsidR="00020CD8">
              <w:rPr>
                <w:rFonts w:cs="Arial"/>
                <w:sz w:val="20"/>
                <w:szCs w:val="20"/>
              </w:rPr>
              <w:t>e</w:t>
            </w:r>
            <w:r w:rsidR="003E7433">
              <w:rPr>
                <w:rFonts w:cs="Arial"/>
                <w:sz w:val="20"/>
                <w:szCs w:val="20"/>
              </w:rPr>
              <w:t>rror</w:t>
            </w:r>
            <w:r>
              <w:rPr>
                <w:rFonts w:cs="Arial"/>
                <w:sz w:val="20"/>
                <w:szCs w:val="20"/>
              </w:rPr>
              <w:t>”</w:t>
            </w:r>
          </w:p>
        </w:tc>
      </w:tr>
      <w:tr w:rsidR="005A0D3E" w:rsidRPr="0018770C" w14:paraId="7B55454D" w14:textId="77777777" w:rsidTr="0050583C">
        <w:tc>
          <w:tcPr>
            <w:tcW w:w="912" w:type="pct"/>
            <w:tcBorders>
              <w:top w:val="single" w:sz="4" w:space="0" w:color="DBDBDB"/>
              <w:left w:val="single" w:sz="4" w:space="0" w:color="DBDBDB"/>
              <w:bottom w:val="single" w:sz="4" w:space="0" w:color="DBDBDB"/>
              <w:right w:val="single" w:sz="4" w:space="0" w:color="DBDBDB"/>
            </w:tcBorders>
          </w:tcPr>
          <w:p w14:paraId="4BAAC36B" w14:textId="7D692812" w:rsidR="00326422" w:rsidRPr="005A0D3E" w:rsidRDefault="00AD25AD" w:rsidP="00AD25AD">
            <w:pPr>
              <w:widowControl w:val="0"/>
              <w:autoSpaceDE w:val="0"/>
              <w:autoSpaceDN w:val="0"/>
              <w:adjustRightInd w:val="0"/>
              <w:spacing w:before="100" w:after="100" w:line="252" w:lineRule="auto"/>
              <w:rPr>
                <w:rFonts w:cs="Arial"/>
                <w:sz w:val="20"/>
                <w:szCs w:val="20"/>
              </w:rPr>
            </w:pPr>
            <w:r>
              <w:rPr>
                <w:rFonts w:cs="Arial"/>
                <w:sz w:val="20"/>
                <w:szCs w:val="20"/>
              </w:rPr>
              <w:t>o</w:t>
            </w:r>
            <w:r w:rsidR="005A0D3E" w:rsidRPr="005A0D3E">
              <w:rPr>
                <w:rFonts w:cs="Arial"/>
                <w:sz w:val="20"/>
                <w:szCs w:val="20"/>
              </w:rPr>
              <w:t>rigin</w:t>
            </w:r>
          </w:p>
        </w:tc>
        <w:tc>
          <w:tcPr>
            <w:tcW w:w="2421" w:type="pct"/>
            <w:tcBorders>
              <w:top w:val="single" w:sz="4" w:space="0" w:color="DBDBDB"/>
              <w:left w:val="single" w:sz="4" w:space="0" w:color="DBDBDB"/>
              <w:bottom w:val="single" w:sz="4" w:space="0" w:color="DBDBDB"/>
              <w:right w:val="single" w:sz="4" w:space="0" w:color="DBDBDB"/>
            </w:tcBorders>
          </w:tcPr>
          <w:p w14:paraId="7117BEE1" w14:textId="5BFDBA15" w:rsidR="00326422" w:rsidRPr="005A0D3E" w:rsidRDefault="00326422" w:rsidP="00AD25AD">
            <w:pPr>
              <w:widowControl w:val="0"/>
              <w:autoSpaceDE w:val="0"/>
              <w:autoSpaceDN w:val="0"/>
              <w:adjustRightInd w:val="0"/>
              <w:spacing w:before="100" w:after="100" w:line="252" w:lineRule="auto"/>
              <w:rPr>
                <w:rFonts w:cs="Arial"/>
                <w:sz w:val="20"/>
                <w:szCs w:val="20"/>
              </w:rPr>
            </w:pPr>
            <w:r w:rsidRPr="005A0D3E">
              <w:rPr>
                <w:rFonts w:cs="Arial"/>
                <w:sz w:val="20"/>
                <w:szCs w:val="20"/>
              </w:rPr>
              <w:t xml:space="preserve">String representing the </w:t>
            </w:r>
            <w:r w:rsidR="005A0D3E" w:rsidRPr="005A0D3E">
              <w:rPr>
                <w:rFonts w:cs="Arial"/>
                <w:sz w:val="20"/>
                <w:szCs w:val="20"/>
              </w:rPr>
              <w:t>origin of this message</w:t>
            </w:r>
            <w:r w:rsidR="00AD25AD">
              <w:rPr>
                <w:rFonts w:cs="Arial"/>
                <w:sz w:val="20"/>
                <w:szCs w:val="20"/>
              </w:rPr>
              <w:t xml:space="preserve">, e.g. </w:t>
            </w:r>
            <w:r w:rsidR="005A0D3E" w:rsidRPr="005A0D3E">
              <w:rPr>
                <w:rFonts w:cs="Arial"/>
                <w:sz w:val="20"/>
                <w:szCs w:val="20"/>
              </w:rPr>
              <w:t>the request that resulted in the message needing to be logged</w:t>
            </w:r>
            <w:r w:rsidR="00AD25AD">
              <w:rPr>
                <w:rFonts w:cs="Arial"/>
                <w:sz w:val="20"/>
                <w:szCs w:val="20"/>
              </w:rPr>
              <w:t>, a transaction number that can be traced to a source, etc.</w:t>
            </w:r>
          </w:p>
        </w:tc>
        <w:tc>
          <w:tcPr>
            <w:tcW w:w="1667" w:type="pct"/>
            <w:tcBorders>
              <w:top w:val="single" w:sz="4" w:space="0" w:color="DBDBDB"/>
              <w:left w:val="single" w:sz="4" w:space="0" w:color="DBDBDB"/>
              <w:bottom w:val="single" w:sz="4" w:space="0" w:color="DBDBDB"/>
              <w:right w:val="single" w:sz="4" w:space="0" w:color="DBDBDB"/>
            </w:tcBorders>
          </w:tcPr>
          <w:p w14:paraId="3702A3DE" w14:textId="60DF0324" w:rsidR="00326422" w:rsidRPr="005A0D3E" w:rsidRDefault="005A0D3E" w:rsidP="0030194D">
            <w:pPr>
              <w:widowControl w:val="0"/>
              <w:autoSpaceDE w:val="0"/>
              <w:autoSpaceDN w:val="0"/>
              <w:adjustRightInd w:val="0"/>
              <w:spacing w:before="100" w:after="100" w:line="252" w:lineRule="auto"/>
              <w:rPr>
                <w:rFonts w:cs="Arial"/>
                <w:sz w:val="20"/>
                <w:szCs w:val="20"/>
              </w:rPr>
            </w:pPr>
            <w:r>
              <w:rPr>
                <w:rFonts w:cs="Arial"/>
                <w:sz w:val="20"/>
                <w:szCs w:val="20"/>
              </w:rPr>
              <w:t>“</w:t>
            </w:r>
            <w:r w:rsidRPr="005A0D3E">
              <w:rPr>
                <w:rFonts w:cs="Arial"/>
                <w:sz w:val="20"/>
                <w:szCs w:val="20"/>
              </w:rPr>
              <w:t>http://data.nga.gov/art/objects/1138.json?title=B89</w:t>
            </w:r>
            <w:r>
              <w:rPr>
                <w:rFonts w:cs="Arial"/>
                <w:sz w:val="20"/>
                <w:szCs w:val="20"/>
              </w:rPr>
              <w:t>”</w:t>
            </w:r>
          </w:p>
        </w:tc>
      </w:tr>
      <w:tr w:rsidR="005A0D3E" w:rsidRPr="0018770C" w14:paraId="3E693AB1" w14:textId="77777777" w:rsidTr="0050583C">
        <w:tc>
          <w:tcPr>
            <w:tcW w:w="912" w:type="pct"/>
            <w:tcBorders>
              <w:top w:val="single" w:sz="4" w:space="0" w:color="DBDBDB"/>
              <w:left w:val="single" w:sz="4" w:space="0" w:color="DBDBDB"/>
              <w:bottom w:val="single" w:sz="4" w:space="0" w:color="DBDBDB"/>
              <w:right w:val="single" w:sz="4" w:space="0" w:color="DBDBDB"/>
            </w:tcBorders>
          </w:tcPr>
          <w:p w14:paraId="09E6F002" w14:textId="394526C4" w:rsidR="003E7433" w:rsidRPr="0018770C" w:rsidRDefault="005A0D3E" w:rsidP="0030194D">
            <w:pPr>
              <w:widowControl w:val="0"/>
              <w:autoSpaceDE w:val="0"/>
              <w:autoSpaceDN w:val="0"/>
              <w:adjustRightInd w:val="0"/>
              <w:spacing w:before="100" w:after="100" w:line="252" w:lineRule="auto"/>
              <w:rPr>
                <w:rFonts w:cs="Arial"/>
                <w:sz w:val="20"/>
                <w:szCs w:val="20"/>
              </w:rPr>
            </w:pPr>
            <w:r>
              <w:rPr>
                <w:rFonts w:cs="Arial"/>
                <w:sz w:val="20"/>
                <w:szCs w:val="20"/>
              </w:rPr>
              <w:t>summary</w:t>
            </w:r>
          </w:p>
        </w:tc>
        <w:tc>
          <w:tcPr>
            <w:tcW w:w="2421" w:type="pct"/>
            <w:tcBorders>
              <w:top w:val="single" w:sz="4" w:space="0" w:color="DBDBDB"/>
              <w:left w:val="single" w:sz="4" w:space="0" w:color="DBDBDB"/>
              <w:bottom w:val="single" w:sz="4" w:space="0" w:color="DBDBDB"/>
              <w:right w:val="single" w:sz="4" w:space="0" w:color="DBDBDB"/>
            </w:tcBorders>
          </w:tcPr>
          <w:p w14:paraId="7B92233D" w14:textId="462CC53A" w:rsidR="003E7433" w:rsidRPr="0018770C" w:rsidRDefault="005A0D3E" w:rsidP="005A0D3E">
            <w:pPr>
              <w:widowControl w:val="0"/>
              <w:autoSpaceDE w:val="0"/>
              <w:autoSpaceDN w:val="0"/>
              <w:adjustRightInd w:val="0"/>
              <w:spacing w:before="100" w:after="100" w:line="252" w:lineRule="auto"/>
              <w:rPr>
                <w:rFonts w:cs="Arial"/>
                <w:sz w:val="20"/>
                <w:szCs w:val="20"/>
              </w:rPr>
            </w:pPr>
            <w:r>
              <w:rPr>
                <w:rFonts w:cs="Arial"/>
                <w:sz w:val="20"/>
                <w:szCs w:val="20"/>
              </w:rPr>
              <w:t>Short version of the message to be logged</w:t>
            </w:r>
          </w:p>
        </w:tc>
        <w:tc>
          <w:tcPr>
            <w:tcW w:w="1667" w:type="pct"/>
            <w:tcBorders>
              <w:top w:val="single" w:sz="4" w:space="0" w:color="DBDBDB"/>
              <w:left w:val="single" w:sz="4" w:space="0" w:color="DBDBDB"/>
              <w:bottom w:val="single" w:sz="4" w:space="0" w:color="DBDBDB"/>
              <w:right w:val="single" w:sz="4" w:space="0" w:color="DBDBDB"/>
            </w:tcBorders>
          </w:tcPr>
          <w:p w14:paraId="305EC2F0" w14:textId="7F68E2C1" w:rsidR="003E7433" w:rsidRPr="0018770C" w:rsidRDefault="003E7433" w:rsidP="00970390">
            <w:pPr>
              <w:widowControl w:val="0"/>
              <w:autoSpaceDE w:val="0"/>
              <w:autoSpaceDN w:val="0"/>
              <w:adjustRightInd w:val="0"/>
              <w:spacing w:before="100" w:after="100" w:line="252" w:lineRule="auto"/>
              <w:rPr>
                <w:rFonts w:cs="Arial"/>
                <w:sz w:val="20"/>
                <w:szCs w:val="20"/>
              </w:rPr>
            </w:pPr>
            <w:r w:rsidRPr="0018770C">
              <w:rPr>
                <w:rFonts w:cs="Arial"/>
                <w:sz w:val="20"/>
                <w:szCs w:val="20"/>
              </w:rPr>
              <w:t>“Maximum value for page</w:t>
            </w:r>
            <w:r w:rsidR="00970390">
              <w:rPr>
                <w:rFonts w:cs="Arial"/>
                <w:sz w:val="20"/>
                <w:szCs w:val="20"/>
              </w:rPr>
              <w:t xml:space="preserve"> s</w:t>
            </w:r>
            <w:r w:rsidRPr="0018770C">
              <w:rPr>
                <w:rFonts w:cs="Arial"/>
                <w:sz w:val="20"/>
                <w:szCs w:val="20"/>
              </w:rPr>
              <w:t>ize</w:t>
            </w:r>
            <w:r w:rsidR="00970390">
              <w:rPr>
                <w:rFonts w:cs="Arial"/>
                <w:sz w:val="20"/>
                <w:szCs w:val="20"/>
              </w:rPr>
              <w:t xml:space="preserve"> is </w:t>
            </w:r>
            <w:r w:rsidRPr="0018770C">
              <w:rPr>
                <w:rFonts w:cs="Arial"/>
                <w:sz w:val="20"/>
                <w:szCs w:val="20"/>
              </w:rPr>
              <w:t>25”</w:t>
            </w:r>
          </w:p>
        </w:tc>
      </w:tr>
      <w:tr w:rsidR="005A0D3E" w:rsidRPr="0018770C" w14:paraId="753DE2ED" w14:textId="77777777" w:rsidTr="005A0D3E">
        <w:tc>
          <w:tcPr>
            <w:tcW w:w="529" w:type="pct"/>
            <w:tcBorders>
              <w:top w:val="single" w:sz="4" w:space="0" w:color="DBDBDB"/>
              <w:left w:val="single" w:sz="4" w:space="0" w:color="DBDBDB"/>
              <w:bottom w:val="single" w:sz="4" w:space="0" w:color="DBDBDB"/>
              <w:right w:val="single" w:sz="4" w:space="0" w:color="DBDBDB"/>
            </w:tcBorders>
          </w:tcPr>
          <w:p w14:paraId="397D63E3" w14:textId="63CFBFCB" w:rsidR="005A0D3E" w:rsidRDefault="005A0D3E" w:rsidP="005A0D3E">
            <w:pPr>
              <w:widowControl w:val="0"/>
              <w:autoSpaceDE w:val="0"/>
              <w:autoSpaceDN w:val="0"/>
              <w:adjustRightInd w:val="0"/>
              <w:spacing w:before="100" w:after="100" w:line="252" w:lineRule="auto"/>
              <w:rPr>
                <w:rFonts w:cs="Arial"/>
                <w:sz w:val="20"/>
                <w:szCs w:val="20"/>
              </w:rPr>
            </w:pPr>
            <w:r w:rsidRPr="0018770C">
              <w:rPr>
                <w:rFonts w:cs="Arial"/>
                <w:sz w:val="20"/>
                <w:szCs w:val="20"/>
              </w:rPr>
              <w:t>details</w:t>
            </w:r>
          </w:p>
        </w:tc>
        <w:tc>
          <w:tcPr>
            <w:tcW w:w="1980" w:type="pct"/>
            <w:tcBorders>
              <w:top w:val="single" w:sz="4" w:space="0" w:color="DBDBDB"/>
              <w:left w:val="single" w:sz="4" w:space="0" w:color="DBDBDB"/>
              <w:bottom w:val="single" w:sz="4" w:space="0" w:color="DBDBDB"/>
              <w:right w:val="single" w:sz="4" w:space="0" w:color="DBDBDB"/>
            </w:tcBorders>
          </w:tcPr>
          <w:p w14:paraId="1A6DD6CE" w14:textId="33FDABF5" w:rsidR="005A0D3E" w:rsidRDefault="005A0D3E" w:rsidP="005A0D3E">
            <w:pPr>
              <w:widowControl w:val="0"/>
              <w:autoSpaceDE w:val="0"/>
              <w:autoSpaceDN w:val="0"/>
              <w:adjustRightInd w:val="0"/>
              <w:spacing w:before="100" w:after="100" w:line="252" w:lineRule="auto"/>
              <w:rPr>
                <w:rFonts w:cs="Arial"/>
                <w:sz w:val="20"/>
                <w:szCs w:val="20"/>
              </w:rPr>
            </w:pPr>
            <w:r>
              <w:rPr>
                <w:rFonts w:cs="Arial"/>
                <w:sz w:val="20"/>
                <w:szCs w:val="20"/>
              </w:rPr>
              <w:t>Long version of the message to be logged</w:t>
            </w:r>
          </w:p>
        </w:tc>
        <w:tc>
          <w:tcPr>
            <w:tcW w:w="2491" w:type="pct"/>
            <w:tcBorders>
              <w:top w:val="single" w:sz="4" w:space="0" w:color="DBDBDB"/>
              <w:left w:val="single" w:sz="4" w:space="0" w:color="DBDBDB"/>
              <w:bottom w:val="single" w:sz="4" w:space="0" w:color="DBDBDB"/>
              <w:right w:val="single" w:sz="4" w:space="0" w:color="DBDBDB"/>
            </w:tcBorders>
          </w:tcPr>
          <w:p w14:paraId="02D6606D" w14:textId="25BAAE59" w:rsidR="005A0D3E" w:rsidRPr="0018770C" w:rsidRDefault="005A0D3E" w:rsidP="005A0D3E">
            <w:pPr>
              <w:widowControl w:val="0"/>
              <w:autoSpaceDE w:val="0"/>
              <w:autoSpaceDN w:val="0"/>
              <w:adjustRightInd w:val="0"/>
              <w:spacing w:before="100" w:after="100" w:line="252" w:lineRule="auto"/>
              <w:rPr>
                <w:rFonts w:cs="Arial"/>
                <w:sz w:val="20"/>
                <w:szCs w:val="20"/>
              </w:rPr>
            </w:pPr>
            <w:r w:rsidRPr="0018770C">
              <w:rPr>
                <w:rFonts w:cs="Arial"/>
                <w:sz w:val="20"/>
                <w:szCs w:val="20"/>
              </w:rPr>
              <w:t>“The limit for page size is 25 since …”</w:t>
            </w:r>
          </w:p>
        </w:tc>
      </w:tr>
    </w:tbl>
    <w:p w14:paraId="75E79C79" w14:textId="77777777" w:rsidR="003E7433" w:rsidRDefault="003E7433" w:rsidP="00E277BD">
      <w:pPr>
        <w:rPr>
          <w:lang w:val="en"/>
        </w:rPr>
      </w:pPr>
    </w:p>
    <w:p w14:paraId="3C7765E5" w14:textId="77777777" w:rsidR="00EA1A6F" w:rsidRPr="003E7433" w:rsidRDefault="00EA1A6F" w:rsidP="00EA1A6F">
      <w:pPr>
        <w:pStyle w:val="Heading3"/>
        <w:rPr>
          <w:rFonts w:asciiTheme="minorHAnsi" w:hAnsiTheme="minorHAnsi"/>
          <w:lang w:val="en"/>
        </w:rPr>
      </w:pPr>
      <w:r w:rsidRPr="003E7433">
        <w:rPr>
          <w:rFonts w:asciiTheme="minorHAnsi" w:hAnsiTheme="minorHAnsi"/>
          <w:lang w:val="en"/>
        </w:rPr>
        <w:t>Processing the Request</w:t>
      </w:r>
    </w:p>
    <w:p w14:paraId="5C16C922" w14:textId="07EF5BAC" w:rsidR="00EA1A6F" w:rsidRDefault="00EA1A6F" w:rsidP="00EA1A6F">
      <w:pPr>
        <w:pStyle w:val="ListParagraph"/>
        <w:numPr>
          <w:ilvl w:val="0"/>
          <w:numId w:val="21"/>
        </w:numPr>
        <w:rPr>
          <w:lang w:val="en"/>
        </w:rPr>
      </w:pPr>
      <w:r>
        <w:rPr>
          <w:lang w:val="en"/>
        </w:rPr>
        <w:t>The implementation may optionally authorize the authorization header which will only be sent if the HTTPS protocol is in use</w:t>
      </w:r>
    </w:p>
    <w:p w14:paraId="714F59C4" w14:textId="23FAB17B" w:rsidR="00EA1A6F" w:rsidRDefault="00EA1A6F" w:rsidP="00EA1A6F">
      <w:pPr>
        <w:pStyle w:val="ListParagraph"/>
        <w:numPr>
          <w:ilvl w:val="0"/>
          <w:numId w:val="21"/>
        </w:numPr>
        <w:rPr>
          <w:lang w:val="en"/>
        </w:rPr>
      </w:pPr>
      <w:r>
        <w:rPr>
          <w:lang w:val="en"/>
        </w:rPr>
        <w:t>All parameters will be escaped as per the HTTP protocol</w:t>
      </w:r>
    </w:p>
    <w:p w14:paraId="191D8BC5" w14:textId="5157E65E" w:rsidR="000D72BD" w:rsidRPr="00EA1A6F" w:rsidRDefault="000D72BD" w:rsidP="00EA1A6F">
      <w:pPr>
        <w:pStyle w:val="ListParagraph"/>
        <w:numPr>
          <w:ilvl w:val="0"/>
          <w:numId w:val="21"/>
        </w:numPr>
        <w:rPr>
          <w:lang w:val="en"/>
        </w:rPr>
      </w:pPr>
      <w:r>
        <w:t>As with other services, the security token defined in the tenant configuration will be sent with every logger request</w:t>
      </w:r>
      <w:r w:rsidR="00020CD8">
        <w:t xml:space="preserve"> over HTTPS</w:t>
      </w:r>
    </w:p>
    <w:p w14:paraId="1BA1734C" w14:textId="3F0BFB8E" w:rsidR="00747DCB" w:rsidRPr="003E7433" w:rsidRDefault="00747DCB" w:rsidP="00EA1A6F">
      <w:pPr>
        <w:pStyle w:val="Heading3"/>
        <w:rPr>
          <w:rFonts w:asciiTheme="minorHAnsi" w:hAnsiTheme="minorHAnsi"/>
          <w:lang w:val="en"/>
        </w:rPr>
      </w:pPr>
      <w:r w:rsidRPr="003E7433">
        <w:rPr>
          <w:rFonts w:asciiTheme="minorHAnsi" w:hAnsiTheme="minorHAnsi"/>
          <w:lang w:val="en"/>
        </w:rPr>
        <w:t>R</w:t>
      </w:r>
      <w:r w:rsidR="00EA1A6F" w:rsidRPr="003E7433">
        <w:rPr>
          <w:rFonts w:asciiTheme="minorHAnsi" w:hAnsiTheme="minorHAnsi"/>
          <w:lang w:val="en"/>
        </w:rPr>
        <w:t>esponse</w:t>
      </w:r>
    </w:p>
    <w:p w14:paraId="5051C5B9" w14:textId="5D16ECD9" w:rsidR="005F3F01" w:rsidRDefault="00EA1A6F" w:rsidP="00EA1A6F">
      <w:pPr>
        <w:widowControl w:val="0"/>
        <w:numPr>
          <w:ilvl w:val="0"/>
          <w:numId w:val="4"/>
        </w:numPr>
        <w:autoSpaceDE w:val="0"/>
        <w:autoSpaceDN w:val="0"/>
        <w:adjustRightInd w:val="0"/>
        <w:spacing w:after="200" w:line="276" w:lineRule="auto"/>
        <w:rPr>
          <w:rFonts w:cs="Arial"/>
          <w:lang w:val="en"/>
        </w:rPr>
      </w:pPr>
      <w:r>
        <w:rPr>
          <w:rFonts w:cs="Arial"/>
          <w:lang w:val="en"/>
        </w:rPr>
        <w:t xml:space="preserve">On successful receipt of log message and recordation of the message, implementation shall respond to ConservationSpace an </w:t>
      </w:r>
      <w:r w:rsidR="007D2364" w:rsidRPr="0018770C">
        <w:rPr>
          <w:rFonts w:cs="Arial"/>
          <w:lang w:val="en"/>
        </w:rPr>
        <w:t>HTTP status 200 OK</w:t>
      </w:r>
      <w:r>
        <w:rPr>
          <w:rFonts w:cs="Arial"/>
          <w:lang w:val="en"/>
        </w:rPr>
        <w:t xml:space="preserve"> </w:t>
      </w:r>
      <w:r w:rsidR="00CC1FE9">
        <w:rPr>
          <w:rFonts w:cs="Arial"/>
          <w:lang w:val="en"/>
        </w:rPr>
        <w:t xml:space="preserve">and the </w:t>
      </w:r>
      <w:r>
        <w:rPr>
          <w:rFonts w:cs="Arial"/>
          <w:lang w:val="en"/>
        </w:rPr>
        <w:t xml:space="preserve">body of the response should contain </w:t>
      </w:r>
      <w:r w:rsidR="00020CD8">
        <w:rPr>
          <w:rFonts w:cs="Arial"/>
          <w:lang w:val="en"/>
        </w:rPr>
        <w:t xml:space="preserve">a simple JSON structure that includes the severity, origin, summary, and details provided via </w:t>
      </w:r>
      <w:r>
        <w:rPr>
          <w:rFonts w:cs="Arial"/>
          <w:lang w:val="en"/>
        </w:rPr>
        <w:t>the query string (if a GET request was used) or the posted form data if a POST request was used.  This will allow ConservationSpace to confirm that its message was received successfully by the target system.</w:t>
      </w:r>
    </w:p>
    <w:p w14:paraId="26A28F99" w14:textId="1F1C3DF9" w:rsidR="000022A7" w:rsidRPr="003E7433" w:rsidRDefault="003E7433" w:rsidP="000022A7">
      <w:pPr>
        <w:pStyle w:val="Heading3"/>
        <w:rPr>
          <w:rFonts w:asciiTheme="minorHAnsi" w:hAnsiTheme="minorHAnsi"/>
          <w:lang w:val="en"/>
        </w:rPr>
      </w:pPr>
      <w:r w:rsidRPr="003E7433">
        <w:rPr>
          <w:rFonts w:asciiTheme="minorHAnsi" w:hAnsiTheme="minorHAnsi"/>
          <w:lang w:val="en"/>
        </w:rPr>
        <w:t>Response Example</w:t>
      </w:r>
    </w:p>
    <w:p w14:paraId="42BA203C" w14:textId="797368DF" w:rsidR="003E7433" w:rsidRDefault="003E7433" w:rsidP="003E7433">
      <w:pPr>
        <w:ind w:left="720"/>
        <w:rPr>
          <w:rFonts w:ascii="SimSun" w:eastAsia="SimSun" w:hAnsi="SimSun" w:cs="Consolas"/>
          <w:color w:val="4D4E53"/>
          <w:sz w:val="20"/>
          <w:szCs w:val="20"/>
          <w:bdr w:val="none" w:sz="0" w:space="0" w:color="auto" w:frame="1"/>
        </w:rPr>
      </w:pPr>
      <w:r>
        <w:rPr>
          <w:rFonts w:ascii="SimSun" w:eastAsia="SimSun" w:hAnsi="SimSun" w:cs="Consolas"/>
          <w:color w:val="4D4E53"/>
          <w:sz w:val="20"/>
          <w:szCs w:val="20"/>
          <w:bdr w:val="none" w:sz="0" w:space="0" w:color="auto" w:frame="1"/>
        </w:rPr>
        <w:t>HTTP/1.1 200 OK</w:t>
      </w:r>
    </w:p>
    <w:p w14:paraId="6809F7B8" w14:textId="15F3BD84" w:rsidR="000022A7" w:rsidRDefault="003E7433" w:rsidP="003E7433">
      <w:pPr>
        <w:ind w:left="720"/>
        <w:rPr>
          <w:rFonts w:ascii="SimSun" w:eastAsia="SimSun" w:hAnsi="SimSun" w:cs="Consolas"/>
          <w:color w:val="4D4E53"/>
          <w:sz w:val="20"/>
          <w:szCs w:val="20"/>
          <w:bdr w:val="none" w:sz="0" w:space="0" w:color="auto" w:frame="1"/>
        </w:rPr>
      </w:pPr>
      <w:r>
        <w:rPr>
          <w:rFonts w:ascii="SimSun" w:eastAsia="SimSun" w:hAnsi="SimSun" w:cs="Consolas"/>
          <w:color w:val="4D4E53"/>
          <w:sz w:val="20"/>
          <w:szCs w:val="20"/>
          <w:bdr w:val="none" w:sz="0" w:space="0" w:color="auto" w:frame="1"/>
        </w:rPr>
        <w:t>Content-Type: text/plain</w:t>
      </w:r>
    </w:p>
    <w:p w14:paraId="5B8B335D" w14:textId="3C54530F" w:rsidR="003E7433" w:rsidRDefault="003E7433" w:rsidP="003E7433">
      <w:pPr>
        <w:ind w:left="720"/>
        <w:rPr>
          <w:rFonts w:ascii="SimSun" w:eastAsia="SimSun" w:hAnsi="SimSun" w:cs="Consolas"/>
          <w:color w:val="4D4E53"/>
          <w:sz w:val="20"/>
          <w:szCs w:val="20"/>
          <w:bdr w:val="none" w:sz="0" w:space="0" w:color="auto" w:frame="1"/>
        </w:rPr>
      </w:pPr>
      <w:r>
        <w:rPr>
          <w:rFonts w:ascii="SimSun" w:eastAsia="SimSun" w:hAnsi="SimSun" w:cs="Consolas"/>
          <w:color w:val="4D4E53"/>
          <w:sz w:val="20"/>
          <w:szCs w:val="20"/>
          <w:bdr w:val="none" w:sz="0" w:space="0" w:color="auto" w:frame="1"/>
        </w:rPr>
        <w:t>Content-</w:t>
      </w:r>
      <w:r w:rsidR="00970390">
        <w:rPr>
          <w:rFonts w:ascii="SimSun" w:eastAsia="SimSun" w:hAnsi="SimSun" w:cs="Consolas"/>
          <w:color w:val="4D4E53"/>
          <w:sz w:val="20"/>
          <w:szCs w:val="20"/>
          <w:bdr w:val="none" w:sz="0" w:space="0" w:color="auto" w:frame="1"/>
        </w:rPr>
        <w:t>Length</w:t>
      </w:r>
      <w:r>
        <w:rPr>
          <w:rFonts w:ascii="SimSun" w:eastAsia="SimSun" w:hAnsi="SimSun" w:cs="Consolas"/>
          <w:color w:val="4D4E53"/>
          <w:sz w:val="20"/>
          <w:szCs w:val="20"/>
          <w:bdr w:val="none" w:sz="0" w:space="0" w:color="auto" w:frame="1"/>
        </w:rPr>
        <w:t>: 116</w:t>
      </w:r>
    </w:p>
    <w:p w14:paraId="076FB868" w14:textId="77777777" w:rsidR="00CC1FE9" w:rsidRPr="00CC1FE9" w:rsidRDefault="00CC1FE9" w:rsidP="00AF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C1FE9">
        <w:rPr>
          <w:rFonts w:ascii="Courier New" w:eastAsia="Times New Roman" w:hAnsi="Courier New" w:cs="Courier New"/>
          <w:color w:val="000000"/>
          <w:sz w:val="20"/>
          <w:szCs w:val="20"/>
        </w:rPr>
        <w:t>{</w:t>
      </w:r>
    </w:p>
    <w:p w14:paraId="6402138B" w14:textId="77777777" w:rsidR="00CC1FE9" w:rsidRPr="00CC1FE9" w:rsidRDefault="00CC1FE9" w:rsidP="00AF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C1FE9">
        <w:rPr>
          <w:rFonts w:ascii="Courier New" w:eastAsia="Times New Roman" w:hAnsi="Courier New" w:cs="Courier New"/>
          <w:color w:val="000000"/>
          <w:sz w:val="20"/>
          <w:szCs w:val="20"/>
        </w:rPr>
        <w:t xml:space="preserve">  "severity" : "info",</w:t>
      </w:r>
    </w:p>
    <w:p w14:paraId="3EB4AA51" w14:textId="77777777" w:rsidR="00CC1FE9" w:rsidRPr="00CC1FE9" w:rsidRDefault="00CC1FE9" w:rsidP="00AF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C1FE9">
        <w:rPr>
          <w:rFonts w:ascii="Courier New" w:eastAsia="Times New Roman" w:hAnsi="Courier New" w:cs="Courier New"/>
          <w:color w:val="000000"/>
          <w:sz w:val="20"/>
          <w:szCs w:val="20"/>
        </w:rPr>
        <w:t xml:space="preserve">  "origin" : "sampleorigin",</w:t>
      </w:r>
    </w:p>
    <w:p w14:paraId="33F6B1B4" w14:textId="77777777" w:rsidR="00CC1FE9" w:rsidRPr="00CC1FE9" w:rsidRDefault="00CC1FE9" w:rsidP="00AF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C1FE9">
        <w:rPr>
          <w:rFonts w:ascii="Courier New" w:eastAsia="Times New Roman" w:hAnsi="Courier New" w:cs="Courier New"/>
          <w:color w:val="000000"/>
          <w:sz w:val="20"/>
          <w:szCs w:val="20"/>
        </w:rPr>
        <w:t xml:space="preserve">  "summary" : "mysummary",</w:t>
      </w:r>
    </w:p>
    <w:p w14:paraId="1A0C1CC9" w14:textId="77777777" w:rsidR="00CC1FE9" w:rsidRPr="00CC1FE9" w:rsidRDefault="00CC1FE9" w:rsidP="00AF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C1FE9">
        <w:rPr>
          <w:rFonts w:ascii="Courier New" w:eastAsia="Times New Roman" w:hAnsi="Courier New" w:cs="Courier New"/>
          <w:color w:val="000000"/>
          <w:sz w:val="20"/>
          <w:szCs w:val="20"/>
        </w:rPr>
        <w:t xml:space="preserve">  "details" : "mydetails"</w:t>
      </w:r>
    </w:p>
    <w:p w14:paraId="5DB90F0E" w14:textId="77777777" w:rsidR="00CC1FE9" w:rsidRPr="00CC1FE9" w:rsidRDefault="00CC1FE9" w:rsidP="00AF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C1FE9">
        <w:rPr>
          <w:rFonts w:ascii="Courier New" w:eastAsia="Times New Roman" w:hAnsi="Courier New" w:cs="Courier New"/>
          <w:color w:val="000000"/>
          <w:sz w:val="20"/>
          <w:szCs w:val="20"/>
        </w:rPr>
        <w:t>}</w:t>
      </w:r>
    </w:p>
    <w:p w14:paraId="74A26627" w14:textId="77777777" w:rsidR="00020CD8" w:rsidRDefault="00020CD8" w:rsidP="003E7433">
      <w:pPr>
        <w:ind w:left="720"/>
        <w:rPr>
          <w:rFonts w:ascii="SimSun" w:eastAsia="SimSun" w:hAnsi="SimSun" w:cs="Consolas"/>
          <w:color w:val="4D4E53"/>
          <w:sz w:val="20"/>
          <w:szCs w:val="20"/>
          <w:bdr w:val="none" w:sz="0" w:space="0" w:color="auto" w:frame="1"/>
        </w:rPr>
      </w:pPr>
    </w:p>
    <w:p w14:paraId="1FDFEAED" w14:textId="6C444329" w:rsidR="000022A7" w:rsidRPr="003E7433" w:rsidRDefault="000022A7" w:rsidP="000022A7">
      <w:pPr>
        <w:pStyle w:val="Heading3"/>
        <w:rPr>
          <w:rFonts w:asciiTheme="minorHAnsi" w:hAnsiTheme="minorHAnsi"/>
          <w:lang w:val="en"/>
        </w:rPr>
      </w:pPr>
      <w:r w:rsidRPr="003E7433">
        <w:rPr>
          <w:rFonts w:asciiTheme="minorHAnsi" w:hAnsiTheme="minorHAnsi"/>
          <w:lang w:val="en"/>
        </w:rPr>
        <w:t>Error Handling</w:t>
      </w:r>
    </w:p>
    <w:p w14:paraId="53D0F708" w14:textId="134E2DD0" w:rsidR="000D72BD" w:rsidRDefault="000D72BD" w:rsidP="00EA1A6F">
      <w:pPr>
        <w:widowControl w:val="0"/>
        <w:numPr>
          <w:ilvl w:val="0"/>
          <w:numId w:val="4"/>
        </w:numPr>
        <w:autoSpaceDE w:val="0"/>
        <w:autoSpaceDN w:val="0"/>
        <w:adjustRightInd w:val="0"/>
        <w:spacing w:after="200" w:line="276" w:lineRule="auto"/>
        <w:rPr>
          <w:rFonts w:cs="Arial"/>
          <w:lang w:val="en"/>
        </w:rPr>
      </w:pPr>
      <w:r>
        <w:rPr>
          <w:rFonts w:cs="Arial"/>
          <w:lang w:val="en"/>
        </w:rPr>
        <w:t xml:space="preserve">An </w:t>
      </w:r>
      <w:r w:rsidRPr="0018770C">
        <w:rPr>
          <w:rFonts w:cs="Arial"/>
          <w:lang w:val="en"/>
        </w:rPr>
        <w:t>HTTP 401 if an authorization problem occurs or 400 Bad Request if message does not conform to the</w:t>
      </w:r>
      <w:r>
        <w:rPr>
          <w:rFonts w:cs="Arial"/>
          <w:lang w:val="en"/>
        </w:rPr>
        <w:t xml:space="preserve"> required format or contain the expected parameters.</w:t>
      </w:r>
    </w:p>
    <w:p w14:paraId="0FD53763" w14:textId="77777777" w:rsidR="000D72BD" w:rsidRDefault="000D72BD" w:rsidP="000D72BD">
      <w:pPr>
        <w:pStyle w:val="ListParagraph"/>
        <w:numPr>
          <w:ilvl w:val="0"/>
          <w:numId w:val="4"/>
        </w:numPr>
        <w:rPr>
          <w:lang w:val="en"/>
        </w:rPr>
      </w:pPr>
      <w:r>
        <w:rPr>
          <w:lang w:val="en"/>
        </w:rPr>
        <w:t>If the severity is not recognized, an HTTP 400 Bad Request error should be issued</w:t>
      </w:r>
    </w:p>
    <w:p w14:paraId="3900B817" w14:textId="77777777" w:rsidR="000937E7" w:rsidRDefault="000937E7">
      <w:pPr>
        <w:rPr>
          <w:rFonts w:asciiTheme="majorHAnsi" w:eastAsia="Times New Roman" w:hAnsiTheme="majorHAnsi" w:cstheme="majorBidi"/>
          <w:color w:val="2E74B5" w:themeColor="accent1" w:themeShade="BF"/>
          <w:sz w:val="32"/>
          <w:szCs w:val="32"/>
          <w:lang w:eastAsia="bg-BG"/>
        </w:rPr>
      </w:pPr>
      <w:r>
        <w:rPr>
          <w:rFonts w:eastAsia="Times New Roman"/>
          <w:lang w:eastAsia="bg-BG"/>
        </w:rPr>
        <w:br w:type="page"/>
      </w:r>
    </w:p>
    <w:p w14:paraId="4168843C" w14:textId="1FE8974A" w:rsidR="00680FFE" w:rsidRDefault="00680FFE" w:rsidP="00680FFE">
      <w:pPr>
        <w:pStyle w:val="Heading1"/>
        <w:rPr>
          <w:rFonts w:eastAsia="Times New Roman"/>
          <w:lang w:eastAsia="bg-BG"/>
        </w:rPr>
      </w:pPr>
      <w:r>
        <w:rPr>
          <w:rFonts w:eastAsia="Times New Roman"/>
          <w:lang w:eastAsia="bg-BG"/>
        </w:rPr>
        <w:t>ConservationSpace Provided Service</w:t>
      </w:r>
      <w:r w:rsidR="0050583C">
        <w:rPr>
          <w:rFonts w:eastAsia="Times New Roman"/>
          <w:lang w:eastAsia="bg-BG"/>
        </w:rPr>
        <w:t xml:space="preserve"> Endpoints</w:t>
      </w:r>
    </w:p>
    <w:p w14:paraId="6377FDAC" w14:textId="6B207657" w:rsidR="00680FFE" w:rsidRDefault="00680FFE" w:rsidP="00680FFE">
      <w:pPr>
        <w:rPr>
          <w:lang w:eastAsia="bg-BG"/>
        </w:rPr>
      </w:pPr>
      <w:r>
        <w:rPr>
          <w:lang w:eastAsia="bg-BG"/>
        </w:rPr>
        <w:t xml:space="preserve">The ConservationSpace user interface utilizes a series of RESTful services to perform all user operations.  These services are available to programmers who wish to perform automated operations in ConservationSpace. </w:t>
      </w:r>
    </w:p>
    <w:p w14:paraId="52542470" w14:textId="0DB6C6E4" w:rsidR="007A5EEB" w:rsidRDefault="007A5EEB" w:rsidP="00680FFE">
      <w:pPr>
        <w:rPr>
          <w:lang w:eastAsia="bg-BG"/>
        </w:rPr>
      </w:pPr>
      <w:r>
        <w:rPr>
          <w:lang w:eastAsia="bg-BG"/>
        </w:rPr>
        <w:t>The c</w:t>
      </w:r>
      <w:r w:rsidR="00443D53">
        <w:rPr>
          <w:lang w:eastAsia="bg-BG"/>
        </w:rPr>
        <w:t xml:space="preserve">urrent version of </w:t>
      </w:r>
      <w:r>
        <w:rPr>
          <w:lang w:eastAsia="bg-BG"/>
        </w:rPr>
        <w:t xml:space="preserve">ConservationSpace </w:t>
      </w:r>
      <w:r w:rsidR="00443D53">
        <w:rPr>
          <w:lang w:eastAsia="bg-BG"/>
        </w:rPr>
        <w:t xml:space="preserve">RESTful </w:t>
      </w:r>
      <w:r>
        <w:rPr>
          <w:lang w:eastAsia="bg-BG"/>
        </w:rPr>
        <w:t xml:space="preserve">API </w:t>
      </w:r>
      <w:r w:rsidR="00E07DCA">
        <w:rPr>
          <w:lang w:eastAsia="bg-BG"/>
        </w:rPr>
        <w:t>documentation</w:t>
      </w:r>
      <w:r w:rsidR="00443D53">
        <w:rPr>
          <w:lang w:eastAsia="bg-BG"/>
        </w:rPr>
        <w:t xml:space="preserve"> </w:t>
      </w:r>
      <w:r>
        <w:rPr>
          <w:lang w:eastAsia="bg-BG"/>
        </w:rPr>
        <w:t>can be found in Confluence at the link below.  This documentation will evolve as Sirma continues refining the new user interface.</w:t>
      </w:r>
    </w:p>
    <w:p w14:paraId="7A52E22D" w14:textId="38D9FD3C" w:rsidR="007A5EEB" w:rsidRDefault="007A5EEB" w:rsidP="00680FFE">
      <w:pPr>
        <w:rPr>
          <w:lang w:eastAsia="bg-BG"/>
        </w:rPr>
      </w:pPr>
      <w:r w:rsidRPr="007A5EEB">
        <w:rPr>
          <w:lang w:eastAsia="bg-BG"/>
        </w:rPr>
        <w:t>https://www.wiztechno.com/wiki/display/CSR2/CS+Services</w:t>
      </w:r>
    </w:p>
    <w:p w14:paraId="5768C963" w14:textId="0BE96031" w:rsidR="00680FFE" w:rsidRDefault="00680FFE" w:rsidP="00680FFE">
      <w:pPr>
        <w:rPr>
          <w:lang w:eastAsia="bg-BG"/>
        </w:rPr>
      </w:pPr>
    </w:p>
    <w:p w14:paraId="25989F35" w14:textId="772FB235" w:rsidR="00680FFE" w:rsidRDefault="00680FFE" w:rsidP="00680FFE">
      <w:pPr>
        <w:pStyle w:val="Heading2"/>
        <w:rPr>
          <w:lang w:eastAsia="bg-BG"/>
        </w:rPr>
      </w:pPr>
      <w:r>
        <w:rPr>
          <w:lang w:eastAsia="bg-BG"/>
        </w:rPr>
        <w:t>Security of the ConservationSpace Provided Services</w:t>
      </w:r>
    </w:p>
    <w:p w14:paraId="3177F641" w14:textId="77777777" w:rsidR="00680FFE" w:rsidRDefault="00680FFE" w:rsidP="00680FFE">
      <w:pPr>
        <w:rPr>
          <w:lang w:eastAsia="bg-BG"/>
        </w:rPr>
      </w:pPr>
      <w:r>
        <w:rPr>
          <w:lang w:eastAsia="bg-BG"/>
        </w:rPr>
        <w:t>Partner systems can authenticate against the services by either:</w:t>
      </w:r>
    </w:p>
    <w:p w14:paraId="411FB14C" w14:textId="77777777" w:rsidR="00680FFE" w:rsidRDefault="00680FFE" w:rsidP="00680FFE">
      <w:pPr>
        <w:pStyle w:val="ListParagraph"/>
        <w:numPr>
          <w:ilvl w:val="0"/>
          <w:numId w:val="4"/>
        </w:numPr>
        <w:rPr>
          <w:lang w:eastAsia="bg-BG"/>
        </w:rPr>
      </w:pPr>
      <w:r>
        <w:rPr>
          <w:lang w:eastAsia="bg-BG"/>
        </w:rPr>
        <w:t>Using header ‘</w:t>
      </w:r>
      <w:r w:rsidRPr="00775E2B">
        <w:rPr>
          <w:lang w:eastAsia="bg-BG"/>
        </w:rPr>
        <w:t>ssoToken</w:t>
      </w:r>
      <w:r>
        <w:rPr>
          <w:lang w:eastAsia="bg-BG"/>
        </w:rPr>
        <w:t>’ with value a valid SAML 2 token requested from the ConservationSpace IDP – the acquisition of SAML tokens will be outlined in the wiki when the services are available</w:t>
      </w:r>
    </w:p>
    <w:p w14:paraId="31F93E8F" w14:textId="21710779" w:rsidR="00680FFE" w:rsidRPr="00680FFE" w:rsidRDefault="00680FFE" w:rsidP="00680FFE">
      <w:pPr>
        <w:pStyle w:val="ListParagraph"/>
        <w:numPr>
          <w:ilvl w:val="0"/>
          <w:numId w:val="4"/>
        </w:numPr>
        <w:rPr>
          <w:lang w:eastAsia="bg-BG"/>
        </w:rPr>
      </w:pPr>
      <w:r w:rsidRPr="00680FFE">
        <w:t xml:space="preserve">Using header ‘username’ and ‘password’ with the desired login credentials. </w:t>
      </w:r>
      <w:r w:rsidR="009828C2">
        <w:t xml:space="preserve"> We strongly </w:t>
      </w:r>
      <w:r w:rsidRPr="00680FFE">
        <w:t xml:space="preserve">recommended </w:t>
      </w:r>
      <w:r w:rsidR="009828C2">
        <w:t xml:space="preserve">using </w:t>
      </w:r>
      <w:r w:rsidRPr="00680FFE">
        <w:t xml:space="preserve">a </w:t>
      </w:r>
      <w:r>
        <w:t xml:space="preserve">dedicated </w:t>
      </w:r>
      <w:r w:rsidRPr="00680FFE">
        <w:t xml:space="preserve">user account for </w:t>
      </w:r>
      <w:r>
        <w:t>such operations</w:t>
      </w:r>
      <w:r w:rsidR="009828C2">
        <w:t>.</w:t>
      </w:r>
    </w:p>
    <w:p w14:paraId="3AB80615" w14:textId="60015439" w:rsidR="0008656C" w:rsidRDefault="0008656C" w:rsidP="00FE0304">
      <w:pPr>
        <w:pStyle w:val="Heading1"/>
        <w:rPr>
          <w:lang w:eastAsia="bg-BG"/>
        </w:rPr>
      </w:pPr>
      <w:bookmarkStart w:id="105" w:name="_Toc439752889"/>
      <w:r>
        <w:rPr>
          <w:lang w:eastAsia="bg-BG"/>
        </w:rPr>
        <w:t xml:space="preserve">Integration Components </w:t>
      </w:r>
      <w:r w:rsidR="00FE0304">
        <w:rPr>
          <w:lang w:eastAsia="bg-BG"/>
        </w:rPr>
        <w:t xml:space="preserve">within the </w:t>
      </w:r>
      <w:r>
        <w:rPr>
          <w:lang w:eastAsia="bg-BG"/>
        </w:rPr>
        <w:t>ConservationSpace System</w:t>
      </w:r>
    </w:p>
    <w:p w14:paraId="40CE2F1E" w14:textId="77777777" w:rsidR="0008656C" w:rsidRDefault="0008656C" w:rsidP="0008656C">
      <w:pPr>
        <w:rPr>
          <w:lang w:eastAsia="bg-BG"/>
        </w:rPr>
      </w:pPr>
    </w:p>
    <w:p w14:paraId="40F2636C" w14:textId="77777777" w:rsidR="0008656C" w:rsidRDefault="0008656C" w:rsidP="00FE0304">
      <w:pPr>
        <w:pStyle w:val="Heading2"/>
        <w:rPr>
          <w:lang w:eastAsia="bg-BG"/>
        </w:rPr>
      </w:pPr>
      <w:r>
        <w:rPr>
          <w:lang w:eastAsia="bg-BG"/>
        </w:rPr>
        <w:t>EAI Design</w:t>
      </w:r>
    </w:p>
    <w:p w14:paraId="2DDCF1B0" w14:textId="77777777" w:rsidR="0008656C" w:rsidRDefault="0008656C" w:rsidP="0008656C">
      <w:pPr>
        <w:rPr>
          <w:lang w:eastAsia="bg-BG"/>
        </w:rPr>
      </w:pPr>
      <w:r>
        <w:rPr>
          <w:lang w:eastAsia="bg-BG"/>
        </w:rPr>
        <w:t>The design of the ConservationSpace platform’s side of the integration with partner’s API implementation is based on an external system id and tenant aware configuration. The design is driven by the idea to reuse existing services and domain model in the system.</w:t>
      </w:r>
    </w:p>
    <w:p w14:paraId="1030C368" w14:textId="77777777" w:rsidR="0008656C" w:rsidRDefault="0008656C" w:rsidP="0008656C">
      <w:pPr>
        <w:rPr>
          <w:lang w:eastAsia="bg-BG"/>
        </w:rPr>
      </w:pPr>
      <w:r>
        <w:rPr>
          <w:lang w:eastAsia="bg-BG"/>
        </w:rPr>
        <w:t xml:space="preserve">Each subsystem (CMS, DAM) has tenant specific extensions as services, configurations and model providers. All EAI extensions implement Named interface so to be runtime distinguishable. The returned values of its method getName are either CMS or DAM. </w:t>
      </w:r>
    </w:p>
    <w:p w14:paraId="39C537C9" w14:textId="77777777" w:rsidR="0008656C" w:rsidRDefault="0008656C" w:rsidP="0008656C">
      <w:pPr>
        <w:rPr>
          <w:lang w:eastAsia="bg-BG"/>
        </w:rPr>
      </w:pPr>
      <w:r>
        <w:rPr>
          <w:lang w:eastAsia="bg-BG"/>
        </w:rPr>
        <w:t>The base extension to configure each external subsystem is - EAIConfigurationProvider. It must provide the communication endpoints, model configurations and other tenant+system specific settings using other extensions.</w:t>
      </w:r>
    </w:p>
    <w:p w14:paraId="5DF9ED0A" w14:textId="77777777" w:rsidR="0008656C" w:rsidRDefault="0008656C" w:rsidP="0008656C">
      <w:pPr>
        <w:rPr>
          <w:lang w:eastAsia="bg-BG"/>
        </w:rPr>
      </w:pPr>
      <w:r>
        <w:rPr>
          <w:lang w:eastAsia="bg-BG"/>
        </w:rPr>
        <w:t>EAIConfigurationProvider has a method getSystemClientId that returns the current subsystem+tenant specific id so to be runtime distinguishable.</w:t>
      </w:r>
    </w:p>
    <w:p w14:paraId="58077C5C" w14:textId="77777777" w:rsidR="0008656C" w:rsidRDefault="0008656C" w:rsidP="00FE0304">
      <w:pPr>
        <w:pStyle w:val="Heading2"/>
        <w:rPr>
          <w:lang w:eastAsia="bg-BG"/>
        </w:rPr>
      </w:pPr>
      <w:r>
        <w:rPr>
          <w:lang w:eastAsia="bg-BG"/>
        </w:rPr>
        <w:t>Communication</w:t>
      </w:r>
    </w:p>
    <w:p w14:paraId="323ACC8F" w14:textId="77777777" w:rsidR="0008656C" w:rsidRDefault="0008656C" w:rsidP="0008656C">
      <w:pPr>
        <w:rPr>
          <w:lang w:eastAsia="bg-BG"/>
        </w:rPr>
      </w:pPr>
      <w:r>
        <w:rPr>
          <w:lang w:eastAsia="bg-BG"/>
        </w:rPr>
        <w:t>To provide flexibility during request preparation, communication and response parsing are provided with a set of extensions for each subsystem. Then the specific logic and models are separated in the required module only.</w:t>
      </w:r>
    </w:p>
    <w:p w14:paraId="14C65C73" w14:textId="77777777" w:rsidR="0008656C" w:rsidRDefault="0008656C" w:rsidP="0008656C">
      <w:pPr>
        <w:rPr>
          <w:lang w:eastAsia="bg-BG"/>
        </w:rPr>
      </w:pPr>
      <w:r>
        <w:rPr>
          <w:lang w:eastAsia="bg-BG"/>
        </w:rPr>
        <w:t>List of extensions to implement for each subsystem:</w:t>
      </w:r>
    </w:p>
    <w:p w14:paraId="18D55ABB" w14:textId="135281D8" w:rsidR="0008656C" w:rsidRDefault="0008656C" w:rsidP="00FE0304">
      <w:pPr>
        <w:pStyle w:val="ListParagraph"/>
        <w:numPr>
          <w:ilvl w:val="0"/>
          <w:numId w:val="21"/>
        </w:numPr>
        <w:rPr>
          <w:lang w:eastAsia="bg-BG"/>
        </w:rPr>
      </w:pPr>
      <w:r>
        <w:rPr>
          <w:lang w:eastAsia="bg-BG"/>
        </w:rPr>
        <w:t>EAICommunicationServiceAdapter - provides communication capabilities using a specific request model and specific response model. The protocols, models and how services are invoked could be customized</w:t>
      </w:r>
    </w:p>
    <w:p w14:paraId="4C067F31" w14:textId="11752EBE" w:rsidR="0008656C" w:rsidRDefault="0008656C" w:rsidP="00FE0304">
      <w:pPr>
        <w:pStyle w:val="ListParagraph"/>
        <w:numPr>
          <w:ilvl w:val="0"/>
          <w:numId w:val="21"/>
        </w:numPr>
        <w:rPr>
          <w:lang w:eastAsia="bg-BG"/>
        </w:rPr>
      </w:pPr>
      <w:r>
        <w:rPr>
          <w:lang w:eastAsia="bg-BG"/>
        </w:rPr>
        <w:t>EAIRequestProviderAdapter - provides customized request to be consumed by the CommunicationServiceAdapter.</w:t>
      </w:r>
    </w:p>
    <w:p w14:paraId="304A4AAD" w14:textId="131BEBBB" w:rsidR="0008656C" w:rsidRDefault="0008656C" w:rsidP="00FE0304">
      <w:pPr>
        <w:pStyle w:val="ListParagraph"/>
        <w:numPr>
          <w:ilvl w:val="0"/>
          <w:numId w:val="21"/>
        </w:numPr>
        <w:rPr>
          <w:lang w:eastAsia="bg-BG"/>
        </w:rPr>
      </w:pPr>
      <w:r>
        <w:rPr>
          <w:lang w:eastAsia="bg-BG"/>
        </w:rPr>
        <w:t xml:space="preserve">EAIResponseReaderAdapter - provides customized response parsing and preparation of data to be sent to the invoking code in </w:t>
      </w:r>
      <w:r w:rsidR="00C251A6">
        <w:rPr>
          <w:lang w:eastAsia="bg-BG"/>
        </w:rPr>
        <w:t>CS</w:t>
      </w:r>
      <w:r>
        <w:rPr>
          <w:lang w:eastAsia="bg-BG"/>
        </w:rPr>
        <w:t>. Loads the existing items from response, or creates temporary instances</w:t>
      </w:r>
    </w:p>
    <w:p w14:paraId="2D1F9A74" w14:textId="312F13B1" w:rsidR="0008656C" w:rsidRDefault="0008656C" w:rsidP="0008656C">
      <w:pPr>
        <w:rPr>
          <w:lang w:eastAsia="bg-BG"/>
        </w:rPr>
      </w:pPr>
      <w:r>
        <w:rPr>
          <w:lang w:eastAsia="bg-BG"/>
        </w:rPr>
        <w:t xml:space="preserve">There are three general services: Search, </w:t>
      </w:r>
      <w:r w:rsidR="00015EEC">
        <w:rPr>
          <w:lang w:eastAsia="bg-BG"/>
        </w:rPr>
        <w:t>Retrieve (</w:t>
      </w:r>
      <w:r>
        <w:rPr>
          <w:lang w:eastAsia="bg-BG"/>
        </w:rPr>
        <w:t>import), Log that are accessible as ids in the system. Each service id is based on subclass of EAIServiceIdentifier.</w:t>
      </w:r>
    </w:p>
    <w:p w14:paraId="3075122F" w14:textId="77777777" w:rsidR="0008656C" w:rsidRDefault="0008656C" w:rsidP="0008656C">
      <w:pPr>
        <w:rPr>
          <w:lang w:eastAsia="bg-BG"/>
        </w:rPr>
      </w:pPr>
    </w:p>
    <w:p w14:paraId="164757D7" w14:textId="77777777" w:rsidR="0008656C" w:rsidRDefault="0008656C" w:rsidP="00FE0304">
      <w:pPr>
        <w:pStyle w:val="Heading2"/>
        <w:rPr>
          <w:lang w:eastAsia="bg-BG"/>
        </w:rPr>
      </w:pPr>
      <w:r>
        <w:rPr>
          <w:lang w:eastAsia="bg-BG"/>
        </w:rPr>
        <w:t xml:space="preserve">Dynamic model </w:t>
      </w:r>
    </w:p>
    <w:p w14:paraId="4A018083" w14:textId="77777777" w:rsidR="0008656C" w:rsidRDefault="0008656C" w:rsidP="00FE0304">
      <w:pPr>
        <w:pStyle w:val="Heading3"/>
        <w:rPr>
          <w:lang w:eastAsia="bg-BG"/>
        </w:rPr>
      </w:pPr>
      <w:r>
        <w:rPr>
          <w:lang w:eastAsia="bg-BG"/>
        </w:rPr>
        <w:t>Mappings</w:t>
      </w:r>
    </w:p>
    <w:p w14:paraId="36ABFE47" w14:textId="58D72D34" w:rsidR="0008656C" w:rsidRDefault="0008656C" w:rsidP="0008656C">
      <w:pPr>
        <w:rPr>
          <w:lang w:eastAsia="bg-BG"/>
        </w:rPr>
      </w:pPr>
      <w:r>
        <w:rPr>
          <w:lang w:eastAsia="bg-BG"/>
        </w:rPr>
        <w:t xml:space="preserve">Model configuration is needed for several tasks: convert model  </w:t>
      </w:r>
      <w:r w:rsidR="00C251A6">
        <w:rPr>
          <w:lang w:eastAsia="bg-BG"/>
        </w:rPr>
        <w:t>CS</w:t>
      </w:r>
      <w:r>
        <w:rPr>
          <w:lang w:eastAsia="bg-BG"/>
        </w:rPr>
        <w:t xml:space="preserve"> &lt;-&gt; external subsystem, validation of response model during conversion, provide information about the </w:t>
      </w:r>
      <w:r w:rsidR="00C251A6">
        <w:rPr>
          <w:lang w:eastAsia="bg-BG"/>
        </w:rPr>
        <w:t>CS</w:t>
      </w:r>
      <w:r>
        <w:rPr>
          <w:lang w:eastAsia="bg-BG"/>
        </w:rPr>
        <w:t xml:space="preserve"> model based on provided mapping, provide information about the relation model.</w:t>
      </w:r>
    </w:p>
    <w:p w14:paraId="7F46B7B7" w14:textId="51EE0107" w:rsidR="0008656C" w:rsidRDefault="0008656C" w:rsidP="0008656C">
      <w:pPr>
        <w:rPr>
          <w:lang w:eastAsia="bg-BG"/>
        </w:rPr>
      </w:pPr>
      <w:r>
        <w:rPr>
          <w:lang w:eastAsia="bg-BG"/>
        </w:rPr>
        <w:t xml:space="preserve">Model is currently based on external xlsx models based on wiztechno pages with model (See wiztechno page for more details). To configure a system+tenant, several xlsx files should be placed on the server with following structure: subsystem/tenantid - i.e. cms/nga.gov, cms/smk.com, dam/nga.gov. The minimum required files are types.xlsx containing all the supported types for this particular system and tenant, common.xlsx containing the common properties for all object types and for each type from types.xlsx a new $(id).xlsx that holds the properties configuration for each type and relations.xlsx for the relation information. </w:t>
      </w:r>
    </w:p>
    <w:p w14:paraId="5702E416" w14:textId="32AA3AEB" w:rsidR="0008656C" w:rsidRDefault="0008656C" w:rsidP="0008656C">
      <w:pPr>
        <w:rPr>
          <w:lang w:eastAsia="bg-BG"/>
        </w:rPr>
      </w:pPr>
      <w:r>
        <w:rPr>
          <w:lang w:eastAsia="bg-BG"/>
        </w:rPr>
        <w:t>The parsed model is wrapped in sealed bean ModelConfiguration. It contains a list of EntityTypes, each holding a list of EntityProperties and EntityRelations. For each subsystem+tenant there is a wrapper class (ModelConfiguration) holding all that information.</w:t>
      </w:r>
    </w:p>
    <w:p w14:paraId="24F4FC88" w14:textId="47A306E3" w:rsidR="0008656C" w:rsidRDefault="0008656C" w:rsidP="0008656C">
      <w:pPr>
        <w:rPr>
          <w:lang w:eastAsia="bg-BG"/>
        </w:rPr>
      </w:pPr>
      <w:r>
        <w:rPr>
          <w:lang w:eastAsia="bg-BG"/>
        </w:rPr>
        <w:t xml:space="preserve">EntityType contains at least the external name (i.e. Painting) and the uri in </w:t>
      </w:r>
      <w:r w:rsidR="00C251A6">
        <w:rPr>
          <w:lang w:eastAsia="bg-BG"/>
        </w:rPr>
        <w:t xml:space="preserve">CS </w:t>
      </w:r>
      <w:r>
        <w:rPr>
          <w:lang w:eastAsia="bg-BG"/>
        </w:rPr>
        <w:t>(NGACO7002).</w:t>
      </w:r>
    </w:p>
    <w:p w14:paraId="6588AD65" w14:textId="77777777" w:rsidR="0008656C" w:rsidRDefault="0008656C" w:rsidP="0008656C">
      <w:pPr>
        <w:rPr>
          <w:lang w:eastAsia="bg-BG"/>
        </w:rPr>
      </w:pPr>
      <w:r>
        <w:rPr>
          <w:lang w:eastAsia="bg-BG"/>
        </w:rPr>
        <w:t>EntityRelation contains the mapping of single relation to a type based on the entity title or the keywords 'all', 'Entity' which means that the relation is added to all processed types.</w:t>
      </w:r>
    </w:p>
    <w:p w14:paraId="4770DA2D" w14:textId="77777777" w:rsidR="0008656C" w:rsidRDefault="0008656C" w:rsidP="0008656C">
      <w:pPr>
        <w:rPr>
          <w:lang w:eastAsia="bg-BG"/>
        </w:rPr>
      </w:pPr>
      <w:r>
        <w:rPr>
          <w:lang w:eastAsia="bg-BG"/>
        </w:rPr>
        <w:t>For properties contained in commons.xlsx and the specific type (i.e. NGACO7002) the columns specified by the configuration property 'eai.cms.config.model.xlsx.mapping' and 'eai.dam.config.model.xlsx.mapping' are processed and extracted. If row is with italic font or it is importable (column 2 is Y) the row is added as EntityProperty to the EntityType. Properties from the specific type, might override properties from commons.xlsx.</w:t>
      </w:r>
    </w:p>
    <w:p w14:paraId="4F6ECC0F" w14:textId="77777777" w:rsidR="0008656C" w:rsidRDefault="0008656C" w:rsidP="0008656C">
      <w:pPr>
        <w:rPr>
          <w:lang w:eastAsia="bg-BG"/>
        </w:rPr>
      </w:pPr>
      <w:r>
        <w:rPr>
          <w:lang w:eastAsia="bg-BG"/>
        </w:rPr>
        <w:t>The folder with models for CMS is specified by the 'eai.cms.config.model.xlsx.path' configuration and for DAM is 'eai.dam.config.model.xlsx.path'.</w:t>
      </w:r>
    </w:p>
    <w:p w14:paraId="6A11860A" w14:textId="18F961F7" w:rsidR="00FE0304" w:rsidRDefault="00FE0304" w:rsidP="00FE0304">
      <w:pPr>
        <w:pStyle w:val="Heading3"/>
        <w:rPr>
          <w:lang w:eastAsia="bg-BG"/>
        </w:rPr>
      </w:pPr>
      <w:r>
        <w:rPr>
          <w:lang w:eastAsia="bg-BG"/>
        </w:rPr>
        <w:t>Read the Data Mapping Model for a Tenant</w:t>
      </w:r>
    </w:p>
    <w:p w14:paraId="3D501C61" w14:textId="77777777" w:rsidR="00FE0304" w:rsidRDefault="00FE0304" w:rsidP="00FE0304">
      <w:pPr>
        <w:rPr>
          <w:lang w:eastAsia="bg-BG"/>
        </w:rPr>
      </w:pPr>
      <w:r>
        <w:rPr>
          <w:lang w:eastAsia="bg-BG"/>
        </w:rPr>
        <w:t>It is possible to use the ConservationSpace services to a</w:t>
      </w:r>
      <w:r w:rsidRPr="00680FFE">
        <w:rPr>
          <w:lang w:eastAsia="bg-BG"/>
        </w:rPr>
        <w:t xml:space="preserve">ccess the </w:t>
      </w:r>
      <w:r>
        <w:rPr>
          <w:lang w:eastAsia="bg-BG"/>
        </w:rPr>
        <w:t>current schema used for mapping between interface parameters and cultural object / image ontologies. The response is a JSON array of entity types such as (Drawing, Painting, etc.)</w:t>
      </w:r>
      <w:r>
        <w:rPr>
          <w:lang w:val="bg-BG" w:eastAsia="bg-BG"/>
        </w:rPr>
        <w:t xml:space="preserve"> </w:t>
      </w:r>
      <w:r>
        <w:rPr>
          <w:lang w:eastAsia="bg-BG"/>
        </w:rPr>
        <w:t>containing the properties and configurations (mandatory/optional, property data types, etc.), their associations and configurations.  The resulting JSON structure will include classification-specific models that can be used for determining when to include certain types of properties in a response.</w:t>
      </w:r>
    </w:p>
    <w:p w14:paraId="455D7A8C" w14:textId="77777777" w:rsidR="00FE0304" w:rsidRPr="004137AA" w:rsidRDefault="00FE0304" w:rsidP="00FE0304">
      <w:pPr>
        <w:pStyle w:val="Heading3"/>
        <w:rPr>
          <w:lang w:val="en"/>
        </w:rPr>
      </w:pPr>
      <w:r w:rsidRPr="0018770C">
        <w:rPr>
          <w:lang w:val="en"/>
        </w:rPr>
        <w:t>Request</w:t>
      </w:r>
      <w:r>
        <w:rPr>
          <w:lang w:val="en"/>
        </w:rPr>
        <w:t xml:space="preserve"> (GET)</w:t>
      </w:r>
    </w:p>
    <w:p w14:paraId="2E332760" w14:textId="322FF63B" w:rsidR="00FE0304" w:rsidRDefault="00FE0304" w:rsidP="00FE0304">
      <w:pPr>
        <w:rPr>
          <w:lang w:eastAsia="bg-BG"/>
        </w:rPr>
      </w:pPr>
      <w:r w:rsidRPr="0007471E">
        <w:rPr>
          <w:lang w:eastAsia="bg-BG"/>
        </w:rPr>
        <w:t>https://&lt;cspace</w:t>
      </w:r>
      <w:r>
        <w:rPr>
          <w:lang w:eastAsia="bg-BG"/>
        </w:rPr>
        <w:t xml:space="preserve"> host&gt;</w:t>
      </w:r>
      <w:r w:rsidRPr="00E93001">
        <w:rPr>
          <w:lang w:eastAsia="bg-BG"/>
        </w:rPr>
        <w:t>/emf/service/integration/</w:t>
      </w:r>
      <w:r>
        <w:rPr>
          <w:lang w:eastAsia="bg-BG"/>
        </w:rPr>
        <w:t>cms</w:t>
      </w:r>
      <w:r w:rsidRPr="00E93001">
        <w:rPr>
          <w:lang w:eastAsia="bg-BG"/>
        </w:rPr>
        <w:t>/model</w:t>
      </w:r>
    </w:p>
    <w:p w14:paraId="7B7A5188" w14:textId="7506036E" w:rsidR="00FE0304" w:rsidRDefault="00FE0304" w:rsidP="00FE0304">
      <w:pPr>
        <w:rPr>
          <w:lang w:eastAsia="bg-BG"/>
        </w:rPr>
      </w:pPr>
      <w:r w:rsidRPr="0007471E">
        <w:rPr>
          <w:lang w:eastAsia="bg-BG"/>
        </w:rPr>
        <w:t>https://&lt;cspace</w:t>
      </w:r>
      <w:r>
        <w:rPr>
          <w:lang w:eastAsia="bg-BG"/>
        </w:rPr>
        <w:t xml:space="preserve"> host&gt;</w:t>
      </w:r>
      <w:r w:rsidRPr="00E93001">
        <w:rPr>
          <w:lang w:eastAsia="bg-BG"/>
        </w:rPr>
        <w:t>/emf/service/integration/dam/model</w:t>
      </w:r>
    </w:p>
    <w:p w14:paraId="1E96CF6F" w14:textId="77777777" w:rsidR="00FE0304" w:rsidRPr="004137AA" w:rsidRDefault="00FE0304" w:rsidP="00FE0304">
      <w:pPr>
        <w:pStyle w:val="Heading3"/>
        <w:rPr>
          <w:lang w:val="en"/>
        </w:rPr>
      </w:pPr>
      <w:r w:rsidRPr="0018770C">
        <w:rPr>
          <w:lang w:val="en"/>
        </w:rPr>
        <w:t>Request</w:t>
      </w:r>
      <w:r>
        <w:rPr>
          <w:lang w:val="en"/>
        </w:rPr>
        <w:t xml:space="preserve"> Example</w:t>
      </w:r>
    </w:p>
    <w:p w14:paraId="1AA0A713" w14:textId="77777777" w:rsidR="00FE0304" w:rsidRDefault="00FE0304" w:rsidP="00FE0304">
      <w:pPr>
        <w:rPr>
          <w:lang w:eastAsia="bg-BG"/>
        </w:rPr>
      </w:pPr>
      <w:r>
        <w:rPr>
          <w:lang w:eastAsia="bg-BG"/>
        </w:rPr>
        <w:t>GET /integration/CMS/model</w:t>
      </w:r>
    </w:p>
    <w:p w14:paraId="20363DE6" w14:textId="77777777" w:rsidR="00FE0304" w:rsidRDefault="00FE0304" w:rsidP="00FE0304">
      <w:pPr>
        <w:pStyle w:val="Heading3"/>
        <w:rPr>
          <w:lang w:eastAsia="bg-BG"/>
        </w:rPr>
      </w:pPr>
      <w:r>
        <w:rPr>
          <w:lang w:eastAsia="bg-BG"/>
        </w:rPr>
        <w:t>Response Example</w:t>
      </w:r>
    </w:p>
    <w:p w14:paraId="5BF16AA8" w14:textId="77777777" w:rsidR="00FE0304" w:rsidRDefault="00FE0304" w:rsidP="00FE0304">
      <w:pPr>
        <w:ind w:left="720"/>
        <w:rPr>
          <w:rFonts w:ascii="SimSun" w:eastAsia="SimSun" w:hAnsi="SimSun" w:cs="Consolas"/>
          <w:color w:val="4D4E53"/>
          <w:sz w:val="20"/>
          <w:szCs w:val="20"/>
          <w:bdr w:val="none" w:sz="0" w:space="0" w:color="auto" w:frame="1"/>
        </w:rPr>
      </w:pPr>
      <w:r>
        <w:rPr>
          <w:rFonts w:ascii="SimSun" w:eastAsia="SimSun" w:hAnsi="SimSun" w:cs="Consolas"/>
          <w:color w:val="4D4E53"/>
          <w:sz w:val="20"/>
          <w:szCs w:val="20"/>
          <w:bdr w:val="none" w:sz="0" w:space="0" w:color="auto" w:frame="1"/>
        </w:rPr>
        <w:t>HTTP/1.1 200 OK</w:t>
      </w:r>
    </w:p>
    <w:p w14:paraId="5795A185" w14:textId="77777777" w:rsidR="00FE0304" w:rsidRDefault="00FE0304" w:rsidP="00FE0304">
      <w:pPr>
        <w:ind w:left="720"/>
        <w:rPr>
          <w:rFonts w:ascii="SimSun" w:eastAsia="SimSun" w:hAnsi="SimSun" w:cs="Consolas"/>
          <w:color w:val="4D4E53"/>
          <w:sz w:val="20"/>
          <w:szCs w:val="20"/>
          <w:bdr w:val="none" w:sz="0" w:space="0" w:color="auto" w:frame="1"/>
        </w:rPr>
      </w:pPr>
      <w:r>
        <w:rPr>
          <w:rFonts w:ascii="SimSun" w:eastAsia="SimSun" w:hAnsi="SimSun" w:cs="Consolas"/>
          <w:color w:val="4D4E53"/>
          <w:sz w:val="20"/>
          <w:szCs w:val="20"/>
          <w:bdr w:val="none" w:sz="0" w:space="0" w:color="auto" w:frame="1"/>
        </w:rPr>
        <w:t>Content-Type: text/plain</w:t>
      </w:r>
    </w:p>
    <w:p w14:paraId="22625A23" w14:textId="77777777" w:rsidR="00FE0304" w:rsidRDefault="00FE0304" w:rsidP="00FE0304">
      <w:pPr>
        <w:ind w:left="720"/>
        <w:rPr>
          <w:rFonts w:ascii="SimSun" w:eastAsia="SimSun" w:hAnsi="SimSun" w:cs="Consolas"/>
          <w:color w:val="4D4E53"/>
          <w:sz w:val="20"/>
          <w:szCs w:val="20"/>
          <w:bdr w:val="none" w:sz="0" w:space="0" w:color="auto" w:frame="1"/>
        </w:rPr>
      </w:pPr>
      <w:r>
        <w:rPr>
          <w:rFonts w:ascii="SimSun" w:eastAsia="SimSun" w:hAnsi="SimSun" w:cs="Consolas"/>
          <w:color w:val="4D4E53"/>
          <w:sz w:val="20"/>
          <w:szCs w:val="20"/>
          <w:bdr w:val="none" w:sz="0" w:space="0" w:color="auto" w:frame="1"/>
        </w:rPr>
        <w:t xml:space="preserve">Content-Lenth: </w:t>
      </w:r>
      <w:r w:rsidRPr="00A263AE">
        <w:rPr>
          <w:rFonts w:ascii="SimSun" w:eastAsia="SimSun" w:hAnsi="SimSun" w:cs="Consolas"/>
          <w:color w:val="4D4E53"/>
          <w:sz w:val="20"/>
          <w:szCs w:val="20"/>
          <w:bdr w:val="none" w:sz="0" w:space="0" w:color="auto" w:frame="1"/>
        </w:rPr>
        <w:t>8823</w:t>
      </w:r>
    </w:p>
    <w:p w14:paraId="3228BCFE" w14:textId="77777777" w:rsidR="00FE0304" w:rsidRDefault="00FE0304" w:rsidP="00FE0304">
      <w:pPr>
        <w:ind w:firstLine="720"/>
        <w:rPr>
          <w:rFonts w:ascii="SimSun" w:eastAsia="SimSun" w:hAnsi="SimSun" w:cs="Consolas"/>
          <w:color w:val="4D4E53"/>
          <w:sz w:val="20"/>
          <w:szCs w:val="20"/>
          <w:bdr w:val="none" w:sz="0" w:space="0" w:color="auto" w:frame="1"/>
        </w:rPr>
      </w:pPr>
      <w:r w:rsidRPr="00A263AE">
        <w:rPr>
          <w:rFonts w:ascii="SimSun" w:eastAsia="SimSun" w:hAnsi="SimSun" w:cs="Consolas"/>
          <w:color w:val="4D4E53"/>
          <w:sz w:val="20"/>
          <w:szCs w:val="20"/>
          <w:bdr w:val="none" w:sz="0" w:space="0" w:color="auto" w:frame="1"/>
        </w:rPr>
        <w:t>[{"name":"Drawing</w:t>
      </w:r>
      <w:r>
        <w:rPr>
          <w:rFonts w:ascii="SimSun" w:eastAsia="SimSun" w:hAnsi="SimSun" w:cs="Consolas"/>
          <w:color w:val="4D4E53"/>
          <w:sz w:val="20"/>
          <w:szCs w:val="20"/>
          <w:bdr w:val="none" w:sz="0" w:space="0" w:color="auto" w:frame="1"/>
        </w:rPr>
        <w:t>","relations":[{"name":"belongs w</w:t>
      </w:r>
      <w:r w:rsidRPr="00A263AE">
        <w:rPr>
          <w:rFonts w:ascii="SimSun" w:eastAsia="SimSun" w:hAnsi="SimSun" w:cs="Consolas"/>
          <w:color w:val="4D4E53"/>
          <w:sz w:val="20"/>
          <w:szCs w:val="20"/>
          <w:bdr w:val="none" w:sz="0" w:space="0" w:color="auto" w:frame="1"/>
        </w:rPr>
        <w:t>ith",</w:t>
      </w:r>
      <w:r>
        <w:rPr>
          <w:rFonts w:ascii="SimSun" w:eastAsia="SimSun" w:hAnsi="SimSun" w:cs="Consolas"/>
          <w:color w:val="4D4E53"/>
          <w:sz w:val="20"/>
          <w:szCs w:val="20"/>
          <w:bdr w:val="none" w:sz="0" w:space="0" w:color="auto" w:frame="1"/>
        </w:rPr>
        <w:t xml:space="preserve"> </w:t>
      </w:r>
      <w:r w:rsidRPr="00A263AE">
        <w:rPr>
          <w:rFonts w:ascii="SimSun" w:eastAsia="SimSun" w:hAnsi="SimSun" w:cs="Consolas"/>
          <w:color w:val="4D4E53"/>
          <w:sz w:val="20"/>
          <w:szCs w:val="20"/>
          <w:bdr w:val="none" w:sz="0" w:space="0" w:color="auto" w:frame="1"/>
        </w:rPr>
        <w:t>"mandatory":false,</w:t>
      </w:r>
      <w:r>
        <w:rPr>
          <w:rFonts w:ascii="SimSun" w:eastAsia="SimSun" w:hAnsi="SimSun" w:cs="Consolas"/>
          <w:color w:val="4D4E53"/>
          <w:sz w:val="20"/>
          <w:szCs w:val="20"/>
          <w:bdr w:val="none" w:sz="0" w:space="0" w:color="auto" w:frame="1"/>
        </w:rPr>
        <w:t xml:space="preserve"> "multivalue":true},...</w:t>
      </w:r>
    </w:p>
    <w:p w14:paraId="06C6DB73" w14:textId="7E4C5C62" w:rsidR="00FE0304" w:rsidRPr="00680FFE" w:rsidRDefault="00FE0304" w:rsidP="00FE0304">
      <w:pPr>
        <w:pStyle w:val="Heading3"/>
        <w:rPr>
          <w:lang w:eastAsia="bg-BG"/>
        </w:rPr>
      </w:pPr>
      <w:r>
        <w:rPr>
          <w:lang w:eastAsia="bg-BG"/>
        </w:rPr>
        <w:t>Programmatic Update of Tenant Model</w:t>
      </w:r>
    </w:p>
    <w:p w14:paraId="15DD78DC" w14:textId="77777777" w:rsidR="00FE0304" w:rsidRDefault="00FE0304" w:rsidP="00FE0304">
      <w:pPr>
        <w:rPr>
          <w:lang w:eastAsia="bg-BG"/>
        </w:rPr>
      </w:pPr>
      <w:r>
        <w:rPr>
          <w:lang w:eastAsia="bg-BG"/>
        </w:rPr>
        <w:t xml:space="preserve">This is a push model, instead of pull and can be used for batch import of images and cultural objects.  This service is intended to read the same format as </w:t>
      </w:r>
      <w:r w:rsidRPr="001F3415">
        <w:rPr>
          <w:i/>
          <w:lang w:eastAsia="bg-BG"/>
        </w:rPr>
        <w:t>Service #</w:t>
      </w:r>
      <w:r>
        <w:rPr>
          <w:i/>
          <w:lang w:eastAsia="bg-BG"/>
        </w:rPr>
        <w:t>2</w:t>
      </w:r>
      <w:r w:rsidRPr="001F3415">
        <w:rPr>
          <w:i/>
          <w:lang w:eastAsia="bg-BG"/>
        </w:rPr>
        <w:t>: Search for Cultural Object Records</w:t>
      </w:r>
      <w:r>
        <w:rPr>
          <w:lang w:eastAsia="bg-BG"/>
        </w:rPr>
        <w:t xml:space="preserve"> and </w:t>
      </w:r>
      <w:r w:rsidRPr="001F3415">
        <w:rPr>
          <w:i/>
          <w:lang w:eastAsia="bg-BG"/>
        </w:rPr>
        <w:t>Service #</w:t>
      </w:r>
      <w:r>
        <w:rPr>
          <w:i/>
          <w:lang w:eastAsia="bg-BG"/>
        </w:rPr>
        <w:t>5</w:t>
      </w:r>
      <w:r w:rsidRPr="001F3415">
        <w:rPr>
          <w:i/>
          <w:lang w:eastAsia="bg-BG"/>
        </w:rPr>
        <w:t>: Search for Image Records</w:t>
      </w:r>
      <w:r>
        <w:rPr>
          <w:i/>
          <w:lang w:eastAsia="bg-BG"/>
        </w:rPr>
        <w:t xml:space="preserve"> </w:t>
      </w:r>
      <w:r>
        <w:rPr>
          <w:lang w:eastAsia="bg-BG"/>
        </w:rPr>
        <w:t xml:space="preserve">containing a full model for a cultural object or image. </w:t>
      </w:r>
      <w:r w:rsidRPr="00FA1171">
        <w:rPr>
          <w:highlight w:val="yellow"/>
          <w:lang w:eastAsia="bg-BG"/>
        </w:rPr>
        <w:t>This document will be updated with more detail as this service becomes available.</w:t>
      </w:r>
    </w:p>
    <w:p w14:paraId="6C725E98" w14:textId="77777777" w:rsidR="00FE0304" w:rsidRPr="004137AA" w:rsidRDefault="00FE0304" w:rsidP="00FE0304">
      <w:pPr>
        <w:pStyle w:val="Heading3"/>
        <w:rPr>
          <w:lang w:val="en"/>
        </w:rPr>
      </w:pPr>
      <w:r w:rsidRPr="0018770C">
        <w:rPr>
          <w:lang w:val="en"/>
        </w:rPr>
        <w:t>Request</w:t>
      </w:r>
      <w:r>
        <w:rPr>
          <w:lang w:val="en"/>
        </w:rPr>
        <w:t xml:space="preserve"> (POST)</w:t>
      </w:r>
    </w:p>
    <w:p w14:paraId="7AA3E2C7" w14:textId="77777777" w:rsidR="00FE0304" w:rsidRDefault="00FE0304" w:rsidP="00FE0304">
      <w:pPr>
        <w:rPr>
          <w:lang w:eastAsia="bg-BG"/>
        </w:rPr>
      </w:pPr>
      <w:r>
        <w:rPr>
          <w:lang w:eastAsia="bg-BG"/>
        </w:rPr>
        <w:t>https://&lt;cspace host&gt;</w:t>
      </w:r>
      <w:r w:rsidRPr="00680FFE">
        <w:rPr>
          <w:lang w:eastAsia="bg-BG"/>
        </w:rPr>
        <w:t>/integration/</w:t>
      </w:r>
      <w:r>
        <w:rPr>
          <w:lang w:eastAsia="bg-BG"/>
        </w:rPr>
        <w:t>&lt;CMS|DAM&gt;/import</w:t>
      </w:r>
    </w:p>
    <w:p w14:paraId="7C3FEC58" w14:textId="77777777" w:rsidR="00FE0304" w:rsidRDefault="00FE0304" w:rsidP="00FE0304">
      <w:pPr>
        <w:pStyle w:val="Heading3"/>
        <w:rPr>
          <w:lang w:eastAsia="bg-BG"/>
        </w:rPr>
      </w:pPr>
      <w:r w:rsidRPr="0018770C">
        <w:rPr>
          <w:lang w:val="en"/>
        </w:rPr>
        <w:t>Request</w:t>
      </w:r>
      <w:r>
        <w:rPr>
          <w:lang w:val="en"/>
        </w:rPr>
        <w:t xml:space="preserve"> example</w:t>
      </w:r>
    </w:p>
    <w:p w14:paraId="3B5AD625" w14:textId="77777777" w:rsidR="00FE0304" w:rsidRDefault="00FE0304" w:rsidP="00FE0304">
      <w:pPr>
        <w:rPr>
          <w:lang w:eastAsia="bg-BG"/>
        </w:rPr>
      </w:pPr>
      <w:r>
        <w:rPr>
          <w:lang w:eastAsia="bg-BG"/>
        </w:rPr>
        <w:t xml:space="preserve">See full details in #3, #7 </w:t>
      </w:r>
    </w:p>
    <w:p w14:paraId="26D60BC1" w14:textId="77777777" w:rsidR="00FE0304" w:rsidRDefault="00FE0304" w:rsidP="00FE0304">
      <w:pPr>
        <w:rPr>
          <w:lang w:eastAsia="bg-BG"/>
        </w:rPr>
      </w:pPr>
      <w:r>
        <w:rPr>
          <w:lang w:eastAsia="bg-BG"/>
        </w:rPr>
        <w:t>Data is JSON object with one “items” field mapped to array of objects. Paging in not supported in this request</w:t>
      </w:r>
    </w:p>
    <w:p w14:paraId="7C8DBB6F" w14:textId="77777777" w:rsidR="00FE0304" w:rsidRDefault="00FE0304" w:rsidP="00FE0304">
      <w:pPr>
        <w:rPr>
          <w:lang w:eastAsia="bg-BG"/>
        </w:rPr>
      </w:pPr>
      <w:r>
        <w:rPr>
          <w:lang w:eastAsia="bg-BG"/>
        </w:rPr>
        <w:t xml:space="preserve">POST </w:t>
      </w:r>
      <w:r w:rsidRPr="00680FFE">
        <w:rPr>
          <w:lang w:eastAsia="bg-BG"/>
        </w:rPr>
        <w:t>/integration/</w:t>
      </w:r>
      <w:r>
        <w:rPr>
          <w:lang w:eastAsia="bg-BG"/>
        </w:rPr>
        <w:t>DAM/import</w:t>
      </w:r>
    </w:p>
    <w:p w14:paraId="645C86BC" w14:textId="77777777" w:rsidR="00FE0304" w:rsidRPr="00415F38" w:rsidRDefault="00FE0304" w:rsidP="00FE0304">
      <w:pPr>
        <w:widowControl w:val="0"/>
        <w:autoSpaceDE w:val="0"/>
        <w:autoSpaceDN w:val="0"/>
        <w:adjustRightInd w:val="0"/>
        <w:spacing w:after="200" w:line="276" w:lineRule="auto"/>
        <w:ind w:left="360" w:firstLine="360"/>
        <w:contextualSpacing/>
        <w:rPr>
          <w:rFonts w:ascii="SimSun" w:eastAsia="SimSun" w:hAnsi="SimSun" w:cs="Consolas"/>
          <w:color w:val="808080" w:themeColor="background1" w:themeShade="80"/>
          <w:sz w:val="20"/>
          <w:szCs w:val="20"/>
          <w:bdr w:val="none" w:sz="0" w:space="0" w:color="auto" w:frame="1"/>
        </w:rPr>
      </w:pPr>
      <w:r w:rsidRPr="00415F38">
        <w:rPr>
          <w:rFonts w:ascii="SimSun" w:eastAsia="SimSun" w:hAnsi="SimSun" w:cs="Consolas"/>
          <w:color w:val="808080" w:themeColor="background1" w:themeShade="80"/>
          <w:sz w:val="20"/>
          <w:szCs w:val="20"/>
          <w:bdr w:val="none" w:sz="0" w:space="0" w:color="auto" w:frame="1"/>
        </w:rPr>
        <w:t xml:space="preserve">POST </w:t>
      </w:r>
      <w:r w:rsidRPr="00415F38">
        <w:rPr>
          <w:rFonts w:ascii="SimSun" w:eastAsia="SimSun" w:hAnsi="SimSun"/>
          <w:color w:val="808080" w:themeColor="background1" w:themeShade="80"/>
          <w:sz w:val="20"/>
          <w:szCs w:val="20"/>
        </w:rPr>
        <w:t>/integration/DAM/import</w:t>
      </w:r>
    </w:p>
    <w:p w14:paraId="4CA9CC6A" w14:textId="77777777" w:rsidR="00FE0304" w:rsidRPr="00415F38" w:rsidRDefault="00FE0304" w:rsidP="00FE0304">
      <w:pPr>
        <w:widowControl w:val="0"/>
        <w:autoSpaceDE w:val="0"/>
        <w:autoSpaceDN w:val="0"/>
        <w:adjustRightInd w:val="0"/>
        <w:spacing w:after="0" w:line="240" w:lineRule="auto"/>
        <w:ind w:left="720"/>
        <w:rPr>
          <w:rFonts w:ascii="SimSun" w:eastAsia="SimSun" w:hAnsi="SimSun" w:cs="Consolas"/>
          <w:color w:val="808080" w:themeColor="background1" w:themeShade="80"/>
          <w:sz w:val="20"/>
          <w:szCs w:val="20"/>
          <w:bdr w:val="none" w:sz="0" w:space="0" w:color="auto" w:frame="1"/>
        </w:rPr>
      </w:pPr>
      <w:r w:rsidRPr="00415F38">
        <w:rPr>
          <w:rFonts w:ascii="SimSun" w:eastAsia="SimSun" w:hAnsi="SimSun" w:cs="Consolas"/>
          <w:color w:val="808080" w:themeColor="background1" w:themeShade="80"/>
          <w:sz w:val="20"/>
          <w:szCs w:val="20"/>
          <w:bdr w:val="none" w:sz="0" w:space="0" w:color="auto" w:frame="1"/>
        </w:rPr>
        <w:t>Content-Type: application/json</w:t>
      </w:r>
    </w:p>
    <w:p w14:paraId="2913CA7D" w14:textId="77777777" w:rsidR="00FE0304" w:rsidRDefault="00FE0304" w:rsidP="00FE0304">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p>
    <w:p w14:paraId="774BD7ED" w14:textId="77777777" w:rsidR="00FE0304" w:rsidRPr="00415F38" w:rsidRDefault="00FE0304" w:rsidP="00FE0304">
      <w:pPr>
        <w:widowControl w:val="0"/>
        <w:autoSpaceDE w:val="0"/>
        <w:autoSpaceDN w:val="0"/>
        <w:adjustRightInd w:val="0"/>
        <w:spacing w:after="0" w:line="240" w:lineRule="auto"/>
        <w:ind w:left="720"/>
        <w:rPr>
          <w:rFonts w:ascii="SimSun" w:eastAsia="SimSun" w:hAnsi="SimSun" w:cs="Consolas"/>
          <w:color w:val="4D4E53"/>
          <w:sz w:val="20"/>
          <w:szCs w:val="20"/>
          <w:bdr w:val="none" w:sz="0" w:space="0" w:color="auto" w:frame="1"/>
        </w:rPr>
      </w:pPr>
      <w:r w:rsidRPr="00415F38">
        <w:rPr>
          <w:rFonts w:ascii="SimSun" w:eastAsia="SimSun" w:hAnsi="SimSun" w:cs="Consolas"/>
          <w:color w:val="4D4E53"/>
          <w:sz w:val="20"/>
          <w:szCs w:val="20"/>
          <w:bdr w:val="none" w:sz="0" w:space="0" w:color="auto" w:frame="1"/>
        </w:rPr>
        <w:t>{"items": [</w:t>
      </w:r>
      <w:r w:rsidRPr="00415F38">
        <w:rPr>
          <w:rFonts w:ascii="SimSun" w:eastAsia="SimSun" w:hAnsi="SimSun" w:cs="Consolas"/>
          <w:color w:val="4D4E53"/>
          <w:sz w:val="20"/>
          <w:szCs w:val="20"/>
          <w:bdr w:val="none" w:sz="0" w:space="0" w:color="auto" w:frame="1"/>
        </w:rPr>
        <w:tab/>
      </w:r>
      <w:r w:rsidRPr="00415F38">
        <w:rPr>
          <w:rFonts w:ascii="SimSun" w:eastAsia="SimSun" w:hAnsi="SimSun" w:cs="Consolas"/>
          <w:color w:val="4D4E53"/>
          <w:sz w:val="20"/>
          <w:szCs w:val="20"/>
          <w:bdr w:val="none" w:sz="0" w:space="0" w:color="auto" w:frame="1"/>
        </w:rPr>
        <w:tab/>
        <w:t>{</w:t>
      </w:r>
      <w:r w:rsidRPr="00415F38">
        <w:rPr>
          <w:rFonts w:ascii="SimSun" w:eastAsia="SimSun" w:hAnsi="SimSun" w:cs="Consolas"/>
          <w:color w:val="4D4E53"/>
          <w:sz w:val="20"/>
          <w:szCs w:val="20"/>
          <w:bdr w:val="none" w:sz="0" w:space="0" w:color="auto" w:frame="1"/>
        </w:rPr>
        <w:tab/>
        <w:t>"url" : "https://data.nga.gov/</w:t>
      </w:r>
      <w:r>
        <w:rPr>
          <w:rFonts w:ascii="SimSun" w:eastAsia="SimSun" w:hAnsi="SimSun" w:cs="Consolas"/>
          <w:color w:val="4D4E53"/>
          <w:sz w:val="20"/>
          <w:szCs w:val="20"/>
          <w:bdr w:val="none" w:sz="0" w:space="0" w:color="auto" w:frame="1"/>
        </w:rPr>
        <w:t>media/</w:t>
      </w:r>
      <w:r w:rsidRPr="00415F38">
        <w:rPr>
          <w:rFonts w:ascii="SimSun" w:eastAsia="SimSun" w:hAnsi="SimSun" w:cs="Consolas"/>
          <w:color w:val="4D4E53"/>
          <w:sz w:val="20"/>
          <w:szCs w:val="20"/>
          <w:bdr w:val="none" w:sz="0" w:space="0" w:color="auto" w:frame="1"/>
        </w:rPr>
        <w:t>images/</w:t>
      </w:r>
      <w:r>
        <w:rPr>
          <w:rFonts w:ascii="SimSun" w:eastAsia="SimSun" w:hAnsi="SimSun" w:cs="Consolas"/>
          <w:color w:val="4D4E53"/>
          <w:sz w:val="20"/>
          <w:szCs w:val="20"/>
          <w:bdr w:val="none" w:sz="0" w:space="0" w:color="auto" w:frame="1"/>
        </w:rPr>
        <w:t>intranet/</w:t>
      </w:r>
      <w:r w:rsidRPr="00415F38">
        <w:rPr>
          <w:rFonts w:ascii="SimSun" w:eastAsia="SimSun" w:hAnsi="SimSun" w:cs="Consolas"/>
          <w:color w:val="4D4E53"/>
          <w:sz w:val="20"/>
          <w:szCs w:val="20"/>
          <w:bdr w:val="none" w:sz="0" w:space="0" w:color="auto" w:frame="1"/>
        </w:rPr>
        <w:t>1138-primary-0-native.ptif.json",</w:t>
      </w:r>
      <w:r>
        <w:rPr>
          <w:rFonts w:ascii="SimSun" w:eastAsia="SimSun" w:hAnsi="SimSun" w:cs="Consolas"/>
          <w:color w:val="4D4E53"/>
          <w:sz w:val="20"/>
          <w:szCs w:val="20"/>
          <w:bdr w:val="none" w:sz="0" w:space="0" w:color="auto" w:frame="1"/>
        </w:rPr>
        <w:t xml:space="preserve"> …</w:t>
      </w:r>
    </w:p>
    <w:p w14:paraId="33A799FB" w14:textId="77777777" w:rsidR="00FE0304" w:rsidRDefault="00FE0304" w:rsidP="00FE0304">
      <w:pPr>
        <w:rPr>
          <w:rFonts w:ascii="SimSun" w:eastAsia="SimSun" w:hAnsi="SimSun" w:cs="Consolas"/>
          <w:color w:val="4D4E53"/>
          <w:sz w:val="20"/>
          <w:szCs w:val="20"/>
          <w:bdr w:val="none" w:sz="0" w:space="0" w:color="auto" w:frame="1"/>
        </w:rPr>
      </w:pPr>
      <w:r>
        <w:rPr>
          <w:rFonts w:ascii="SimSun" w:eastAsia="SimSun" w:hAnsi="SimSun" w:cs="Consolas"/>
          <w:color w:val="4D4E53"/>
          <w:sz w:val="20"/>
          <w:szCs w:val="20"/>
          <w:bdr w:val="none" w:sz="0" w:space="0" w:color="auto" w:frame="1"/>
        </w:rPr>
        <w:t xml:space="preserve"> </w:t>
      </w:r>
    </w:p>
    <w:p w14:paraId="3FCB07D4" w14:textId="77777777" w:rsidR="00FE0304" w:rsidRDefault="00FE0304" w:rsidP="00FE0304">
      <w:pPr>
        <w:pStyle w:val="Heading3"/>
        <w:rPr>
          <w:rFonts w:eastAsia="SimSun"/>
          <w:bdr w:val="none" w:sz="0" w:space="0" w:color="auto" w:frame="1"/>
        </w:rPr>
      </w:pPr>
      <w:r>
        <w:rPr>
          <w:rFonts w:eastAsia="SimSun"/>
          <w:bdr w:val="none" w:sz="0" w:space="0" w:color="auto" w:frame="1"/>
        </w:rPr>
        <w:t>Response</w:t>
      </w:r>
    </w:p>
    <w:p w14:paraId="6AF81B17" w14:textId="77777777" w:rsidR="00FE0304" w:rsidRPr="00415F38" w:rsidRDefault="00FE0304" w:rsidP="00FE0304">
      <w:pPr>
        <w:ind w:firstLine="720"/>
      </w:pPr>
      <w:r>
        <w:t>Response contains either status code 200 or error message wrapped with specific status code</w:t>
      </w:r>
    </w:p>
    <w:p w14:paraId="4B3441B5" w14:textId="77777777" w:rsidR="00FE0304" w:rsidRPr="00415F38" w:rsidRDefault="00FE0304" w:rsidP="00FE0304">
      <w:pPr>
        <w:pStyle w:val="Heading3"/>
      </w:pPr>
      <w:r w:rsidRPr="00415F38">
        <w:t>Error Handling</w:t>
      </w:r>
    </w:p>
    <w:p w14:paraId="2EC99C70" w14:textId="77777777" w:rsidR="00FE0304" w:rsidRDefault="00FE0304" w:rsidP="00FE0304">
      <w:pPr>
        <w:widowControl w:val="0"/>
        <w:numPr>
          <w:ilvl w:val="0"/>
          <w:numId w:val="4"/>
        </w:numPr>
        <w:autoSpaceDE w:val="0"/>
        <w:autoSpaceDN w:val="0"/>
        <w:adjustRightInd w:val="0"/>
        <w:spacing w:after="200" w:line="276" w:lineRule="auto"/>
        <w:rPr>
          <w:rFonts w:cs="Arial"/>
          <w:lang w:val="en"/>
        </w:rPr>
      </w:pPr>
      <w:r>
        <w:rPr>
          <w:rFonts w:cs="Arial"/>
          <w:lang w:val="en"/>
        </w:rPr>
        <w:t xml:space="preserve">An </w:t>
      </w:r>
      <w:r w:rsidRPr="0018770C">
        <w:rPr>
          <w:rFonts w:cs="Arial"/>
          <w:lang w:val="en"/>
        </w:rPr>
        <w:t xml:space="preserve">HTTP 401 if </w:t>
      </w:r>
      <w:r>
        <w:rPr>
          <w:rFonts w:cs="Arial"/>
          <w:lang w:val="en"/>
        </w:rPr>
        <w:t>an authorization problem occurs</w:t>
      </w:r>
    </w:p>
    <w:p w14:paraId="07834CCF" w14:textId="77777777" w:rsidR="00FE0304" w:rsidRPr="00680FFE" w:rsidRDefault="00FE0304" w:rsidP="00FE0304">
      <w:pPr>
        <w:widowControl w:val="0"/>
        <w:numPr>
          <w:ilvl w:val="0"/>
          <w:numId w:val="4"/>
        </w:numPr>
        <w:autoSpaceDE w:val="0"/>
        <w:autoSpaceDN w:val="0"/>
        <w:adjustRightInd w:val="0"/>
        <w:spacing w:after="200" w:line="276" w:lineRule="auto"/>
        <w:rPr>
          <w:lang w:eastAsia="bg-BG"/>
        </w:rPr>
      </w:pPr>
      <w:r>
        <w:rPr>
          <w:rFonts w:cs="Arial"/>
          <w:lang w:val="en"/>
        </w:rPr>
        <w:t>An HTTP 500 if fail to process request</w:t>
      </w:r>
    </w:p>
    <w:p w14:paraId="5584FE02" w14:textId="77777777" w:rsidR="00FE0304" w:rsidRDefault="00FE0304" w:rsidP="0008656C">
      <w:pPr>
        <w:rPr>
          <w:lang w:eastAsia="bg-BG"/>
        </w:rPr>
      </w:pPr>
    </w:p>
    <w:p w14:paraId="689741E0" w14:textId="77777777" w:rsidR="0008656C" w:rsidRDefault="0008656C" w:rsidP="00FE0304">
      <w:pPr>
        <w:pStyle w:val="Heading3"/>
        <w:rPr>
          <w:lang w:eastAsia="bg-BG"/>
        </w:rPr>
      </w:pPr>
      <w:r>
        <w:rPr>
          <w:lang w:eastAsia="bg-BG"/>
        </w:rPr>
        <w:t>Model Converter</w:t>
      </w:r>
    </w:p>
    <w:p w14:paraId="0DC713D5" w14:textId="544C112C" w:rsidR="0008656C" w:rsidRDefault="0008656C" w:rsidP="0008656C">
      <w:pPr>
        <w:rPr>
          <w:lang w:eastAsia="bg-BG"/>
        </w:rPr>
      </w:pPr>
      <w:r>
        <w:rPr>
          <w:lang w:eastAsia="bg-BG"/>
        </w:rPr>
        <w:t xml:space="preserve">Converter is used for two-way conversion of data - </w:t>
      </w:r>
      <w:r w:rsidR="00C251A6">
        <w:rPr>
          <w:lang w:eastAsia="bg-BG"/>
        </w:rPr>
        <w:t>CS</w:t>
      </w:r>
      <w:r>
        <w:rPr>
          <w:lang w:eastAsia="bg-BG"/>
        </w:rPr>
        <w:t>&lt;---&gt;external system.</w:t>
      </w:r>
    </w:p>
    <w:p w14:paraId="2950839C" w14:textId="053BB59B" w:rsidR="0008656C" w:rsidRDefault="00C251A6" w:rsidP="00FE0304">
      <w:pPr>
        <w:ind w:left="720"/>
        <w:rPr>
          <w:lang w:eastAsia="bg-BG"/>
        </w:rPr>
      </w:pPr>
      <w:r>
        <w:rPr>
          <w:lang w:eastAsia="bg-BG"/>
        </w:rPr>
        <w:t xml:space="preserve">CS </w:t>
      </w:r>
      <w:r w:rsidR="0008656C">
        <w:rPr>
          <w:lang w:eastAsia="bg-BG"/>
        </w:rPr>
        <w:t>-&gt; External system</w:t>
      </w:r>
    </w:p>
    <w:p w14:paraId="10D5B81D" w14:textId="5EB2AF02" w:rsidR="0008656C" w:rsidRDefault="0008656C" w:rsidP="00FE0304">
      <w:pPr>
        <w:ind w:left="720"/>
        <w:rPr>
          <w:lang w:eastAsia="bg-BG"/>
        </w:rPr>
      </w:pPr>
      <w:r>
        <w:rPr>
          <w:lang w:eastAsia="bg-BG"/>
        </w:rPr>
        <w:t xml:space="preserve">Conversion of </w:t>
      </w:r>
      <w:r w:rsidR="00C251A6">
        <w:rPr>
          <w:lang w:eastAsia="bg-BG"/>
        </w:rPr>
        <w:t xml:space="preserve">CS </w:t>
      </w:r>
      <w:r>
        <w:rPr>
          <w:lang w:eastAsia="bg-BG"/>
        </w:rPr>
        <w:t>property to external property is based on 4 params:</w:t>
      </w:r>
    </w:p>
    <w:p w14:paraId="7204EC1A" w14:textId="43754170" w:rsidR="0008656C" w:rsidRDefault="0008656C" w:rsidP="00FE0304">
      <w:pPr>
        <w:ind w:left="1440"/>
        <w:rPr>
          <w:lang w:eastAsia="bg-BG"/>
        </w:rPr>
      </w:pPr>
      <w:r>
        <w:rPr>
          <w:lang w:eastAsia="bg-BG"/>
        </w:rPr>
        <w:t>- key - the property name;</w:t>
      </w:r>
    </w:p>
    <w:p w14:paraId="41E28ACB" w14:textId="045C3963" w:rsidR="0008656C" w:rsidRDefault="0008656C" w:rsidP="00FE0304">
      <w:pPr>
        <w:ind w:left="1440"/>
        <w:rPr>
          <w:lang w:eastAsia="bg-BG"/>
        </w:rPr>
      </w:pPr>
      <w:r>
        <w:rPr>
          <w:lang w:eastAsia="bg-BG"/>
        </w:rPr>
        <w:t>- value - the property value;</w:t>
      </w:r>
    </w:p>
    <w:p w14:paraId="2AF37693" w14:textId="61123A51" w:rsidR="0008656C" w:rsidRDefault="0008656C" w:rsidP="00FE0304">
      <w:pPr>
        <w:ind w:left="1440"/>
        <w:rPr>
          <w:lang w:eastAsia="bg-BG"/>
        </w:rPr>
      </w:pPr>
      <w:r>
        <w:rPr>
          <w:lang w:eastAsia="bg-BG"/>
        </w:rPr>
        <w:t>- defintionId - the defintion model to use;</w:t>
      </w:r>
    </w:p>
    <w:p w14:paraId="59189D4C" w14:textId="13542DD7" w:rsidR="0008656C" w:rsidRDefault="0008656C" w:rsidP="00FE0304">
      <w:pPr>
        <w:ind w:left="1440"/>
        <w:rPr>
          <w:lang w:eastAsia="bg-BG"/>
        </w:rPr>
      </w:pPr>
      <w:r>
        <w:rPr>
          <w:lang w:eastAsia="bg-BG"/>
        </w:rPr>
        <w:t>- usage - the entity property mapping ( search criteria/data mapping);</w:t>
      </w:r>
    </w:p>
    <w:p w14:paraId="205759C8" w14:textId="1F6F409D" w:rsidR="0008656C" w:rsidRDefault="0008656C" w:rsidP="00FE0304">
      <w:pPr>
        <w:ind w:left="720"/>
        <w:rPr>
          <w:lang w:eastAsia="bg-BG"/>
        </w:rPr>
      </w:pPr>
      <w:r>
        <w:rPr>
          <w:lang w:eastAsia="bg-BG"/>
        </w:rPr>
        <w:t>If the codelist contains the property, then the new value is extracted from the codelist. Values from extra2 and extra3 are used for CMS and DAM.</w:t>
      </w:r>
    </w:p>
    <w:p w14:paraId="241675F2" w14:textId="77777777" w:rsidR="00BB1A1E" w:rsidRDefault="00BB1A1E" w:rsidP="0008656C">
      <w:pPr>
        <w:rPr>
          <w:lang w:eastAsia="bg-BG"/>
        </w:rPr>
      </w:pPr>
    </w:p>
    <w:p w14:paraId="521C1A15" w14:textId="07F0C64F" w:rsidR="0008656C" w:rsidRDefault="0008656C" w:rsidP="00FE0304">
      <w:pPr>
        <w:ind w:left="720"/>
        <w:rPr>
          <w:lang w:eastAsia="bg-BG"/>
        </w:rPr>
      </w:pPr>
      <w:r>
        <w:rPr>
          <w:lang w:eastAsia="bg-BG"/>
        </w:rPr>
        <w:t xml:space="preserve">External system -&gt; </w:t>
      </w:r>
      <w:r w:rsidR="00C251A6">
        <w:rPr>
          <w:lang w:eastAsia="bg-BG"/>
        </w:rPr>
        <w:t>CS</w:t>
      </w:r>
    </w:p>
    <w:p w14:paraId="1B217BF6" w14:textId="3AF46B5D" w:rsidR="0008656C" w:rsidRDefault="0008656C" w:rsidP="00FE0304">
      <w:pPr>
        <w:ind w:left="720"/>
        <w:rPr>
          <w:lang w:eastAsia="bg-BG"/>
        </w:rPr>
      </w:pPr>
      <w:r>
        <w:rPr>
          <w:lang w:eastAsia="bg-BG"/>
        </w:rPr>
        <w:t xml:space="preserve">Conversion of external property to </w:t>
      </w:r>
      <w:r w:rsidR="00C251A6">
        <w:rPr>
          <w:lang w:eastAsia="bg-BG"/>
        </w:rPr>
        <w:t>CS</w:t>
      </w:r>
      <w:r>
        <w:rPr>
          <w:lang w:eastAsia="bg-BG"/>
        </w:rPr>
        <w:t xml:space="preserve"> property is based on 2 parameters:</w:t>
      </w:r>
    </w:p>
    <w:p w14:paraId="6E9D4828" w14:textId="4DC79E22" w:rsidR="0008656C" w:rsidRDefault="0008656C" w:rsidP="00FE0304">
      <w:pPr>
        <w:ind w:left="1440"/>
        <w:rPr>
          <w:lang w:eastAsia="bg-BG"/>
        </w:rPr>
      </w:pPr>
      <w:r>
        <w:rPr>
          <w:lang w:eastAsia="bg-BG"/>
        </w:rPr>
        <w:t xml:space="preserve">- externalProperties - the properties for conversion. If their value is not serialized a conversion to string is triggered; Supported values are strings, numbers, dates. Conversions is based on the mapped internal </w:t>
      </w:r>
      <w:r w:rsidR="00C251A6">
        <w:rPr>
          <w:lang w:eastAsia="bg-BG"/>
        </w:rPr>
        <w:t>CS</w:t>
      </w:r>
      <w:r>
        <w:rPr>
          <w:lang w:eastAsia="bg-BG"/>
        </w:rPr>
        <w:t xml:space="preserve"> model.</w:t>
      </w:r>
    </w:p>
    <w:p w14:paraId="22E624CA" w14:textId="1C09B96F" w:rsidR="0008656C" w:rsidRDefault="0008656C" w:rsidP="00FE0304">
      <w:pPr>
        <w:ind w:left="1440"/>
        <w:rPr>
          <w:lang w:eastAsia="bg-BG"/>
        </w:rPr>
      </w:pPr>
      <w:r>
        <w:rPr>
          <w:lang w:eastAsia="bg-BG"/>
        </w:rPr>
        <w:t>- instance - the instance that will consume the properties; It is used to find the correct mapping. The instance type is taken from the classification value from response.</w:t>
      </w:r>
    </w:p>
    <w:p w14:paraId="721E0F67" w14:textId="7E0A65E6" w:rsidR="0008656C" w:rsidRDefault="0008656C" w:rsidP="00FE0304">
      <w:pPr>
        <w:ind w:left="720"/>
        <w:rPr>
          <w:lang w:eastAsia="bg-BG"/>
        </w:rPr>
      </w:pPr>
      <w:r>
        <w:rPr>
          <w:lang w:eastAsia="bg-BG"/>
        </w:rPr>
        <w:t xml:space="preserve">Conversion of external property to </w:t>
      </w:r>
      <w:r w:rsidR="00C251A6">
        <w:rPr>
          <w:lang w:eastAsia="bg-BG"/>
        </w:rPr>
        <w:t>CS</w:t>
      </w:r>
      <w:r>
        <w:rPr>
          <w:lang w:eastAsia="bg-BG"/>
        </w:rPr>
        <w:t xml:space="preserve"> might be handled in different ways:</w:t>
      </w:r>
    </w:p>
    <w:p w14:paraId="0641E133" w14:textId="6FF429CE" w:rsidR="0008656C" w:rsidRDefault="0008656C" w:rsidP="00FE0304">
      <w:pPr>
        <w:ind w:left="1440"/>
        <w:rPr>
          <w:lang w:eastAsia="bg-BG"/>
        </w:rPr>
      </w:pPr>
      <w:r>
        <w:rPr>
          <w:lang w:eastAsia="bg-BG"/>
        </w:rPr>
        <w:t xml:space="preserve">- if external property exists in codelist, then the </w:t>
      </w:r>
      <w:r w:rsidR="00C251A6">
        <w:rPr>
          <w:lang w:eastAsia="bg-BG"/>
        </w:rPr>
        <w:t>CS</w:t>
      </w:r>
      <w:r>
        <w:rPr>
          <w:lang w:eastAsia="bg-BG"/>
        </w:rPr>
        <w:t xml:space="preserve"> values are extracted from extra2, extra3 values; If value is missing it is either ignored or other action listed in the specification is taken.</w:t>
      </w:r>
    </w:p>
    <w:p w14:paraId="644602CA" w14:textId="04F4AA6B" w:rsidR="0008656C" w:rsidRDefault="0008656C" w:rsidP="00FE0304">
      <w:pPr>
        <w:ind w:left="1440"/>
        <w:rPr>
          <w:lang w:eastAsia="bg-BG"/>
        </w:rPr>
      </w:pPr>
      <w:r>
        <w:rPr>
          <w:lang w:eastAsia="bg-BG"/>
        </w:rPr>
        <w:t xml:space="preserve">- type conversions is based on the internal </w:t>
      </w:r>
      <w:r w:rsidR="00C251A6">
        <w:rPr>
          <w:lang w:eastAsia="bg-BG"/>
        </w:rPr>
        <w:t>CS</w:t>
      </w:r>
      <w:r>
        <w:rPr>
          <w:lang w:eastAsia="bg-BG"/>
        </w:rPr>
        <w:t xml:space="preserve"> model (the exact definition and property that matches the external property). Property multiplicity is also matched from definition model.</w:t>
      </w:r>
    </w:p>
    <w:p w14:paraId="6CE5ECDA" w14:textId="11D1E6D1" w:rsidR="0008656C" w:rsidRDefault="0008656C" w:rsidP="0008656C">
      <w:pPr>
        <w:rPr>
          <w:lang w:eastAsia="bg-BG"/>
        </w:rPr>
      </w:pPr>
      <w:r>
        <w:rPr>
          <w:lang w:eastAsia="bg-BG"/>
        </w:rPr>
        <w:t>During model conversion, several validation steps are taken: check mandatory values, check CL value validity, check multiplicity. All data is compared to the current definitions model for that particular type (Painting,</w:t>
      </w:r>
      <w:r w:rsidR="00293D97">
        <w:rPr>
          <w:lang w:eastAsia="bg-BG"/>
        </w:rPr>
        <w:t xml:space="preserve"> </w:t>
      </w:r>
      <w:r>
        <w:rPr>
          <w:lang w:eastAsia="bg-BG"/>
        </w:rPr>
        <w:t>Image,</w:t>
      </w:r>
      <w:r w:rsidR="00293D97">
        <w:rPr>
          <w:lang w:eastAsia="bg-BG"/>
        </w:rPr>
        <w:t xml:space="preserve"> </w:t>
      </w:r>
      <w:r>
        <w:rPr>
          <w:lang w:eastAsia="bg-BG"/>
        </w:rPr>
        <w:t>etc.)</w:t>
      </w:r>
    </w:p>
    <w:p w14:paraId="4BBC4F7F" w14:textId="77777777" w:rsidR="0008656C" w:rsidRDefault="0008656C" w:rsidP="0008656C">
      <w:pPr>
        <w:rPr>
          <w:lang w:eastAsia="bg-BG"/>
        </w:rPr>
      </w:pPr>
    </w:p>
    <w:p w14:paraId="12428EFC" w14:textId="77777777" w:rsidR="0008656C" w:rsidRDefault="0008656C" w:rsidP="00FE0304">
      <w:pPr>
        <w:pStyle w:val="Heading2"/>
        <w:rPr>
          <w:lang w:eastAsia="bg-BG"/>
        </w:rPr>
      </w:pPr>
      <w:r>
        <w:rPr>
          <w:lang w:eastAsia="bg-BG"/>
        </w:rPr>
        <w:t>Search</w:t>
      </w:r>
    </w:p>
    <w:p w14:paraId="1E7416D7" w14:textId="77777777" w:rsidR="0008656C" w:rsidRDefault="0008656C" w:rsidP="0008656C">
      <w:pPr>
        <w:rPr>
          <w:lang w:eastAsia="bg-BG"/>
        </w:rPr>
      </w:pPr>
      <w:r>
        <w:rPr>
          <w:lang w:eastAsia="bg-BG"/>
        </w:rPr>
        <w:t>Search in external system is based on SearchEngine extension that checks if there is a context set in the request param. If the context is set and matches one of the registered external systems (CMS, DAM) then the request adapter is used to prepare the query.</w:t>
      </w:r>
    </w:p>
    <w:p w14:paraId="669CFFE8" w14:textId="027D51AB" w:rsidR="0008656C" w:rsidRDefault="00BB1A1E" w:rsidP="00FE0304">
      <w:pPr>
        <w:pStyle w:val="Heading3"/>
        <w:rPr>
          <w:lang w:eastAsia="bg-BG"/>
        </w:rPr>
      </w:pPr>
      <w:r>
        <w:rPr>
          <w:lang w:eastAsia="bg-BG"/>
        </w:rPr>
        <w:t>Prepare request</w:t>
      </w:r>
    </w:p>
    <w:p w14:paraId="30126443" w14:textId="77777777" w:rsidR="0008656C" w:rsidRDefault="0008656C" w:rsidP="0008656C">
      <w:pPr>
        <w:rPr>
          <w:lang w:eastAsia="bg-BG"/>
        </w:rPr>
      </w:pPr>
      <w:r>
        <w:rPr>
          <w:lang w:eastAsia="bg-BG"/>
        </w:rPr>
        <w:t>The request (query) is based on three params:</w:t>
      </w:r>
    </w:p>
    <w:p w14:paraId="4C9D3747" w14:textId="77777777" w:rsidR="0008656C" w:rsidRDefault="0008656C" w:rsidP="00FE0304">
      <w:pPr>
        <w:pStyle w:val="ListParagraph"/>
        <w:numPr>
          <w:ilvl w:val="0"/>
          <w:numId w:val="46"/>
        </w:numPr>
        <w:rPr>
          <w:lang w:eastAsia="bg-BG"/>
        </w:rPr>
      </w:pPr>
      <w:r>
        <w:rPr>
          <w:lang w:eastAsia="bg-BG"/>
        </w:rPr>
        <w:t>systemId - the external system id (CMS, DAM);</w:t>
      </w:r>
    </w:p>
    <w:p w14:paraId="465E8FEF" w14:textId="77777777" w:rsidR="0008656C" w:rsidRDefault="0008656C" w:rsidP="00FE0304">
      <w:pPr>
        <w:pStyle w:val="ListParagraph"/>
        <w:numPr>
          <w:ilvl w:val="0"/>
          <w:numId w:val="46"/>
        </w:numPr>
        <w:rPr>
          <w:lang w:eastAsia="bg-BG"/>
        </w:rPr>
      </w:pPr>
      <w:r>
        <w:rPr>
          <w:lang w:eastAsia="bg-BG"/>
        </w:rPr>
        <w:t>serviceId - the id of the service (search);</w:t>
      </w:r>
    </w:p>
    <w:p w14:paraId="34C4A84E" w14:textId="77777777" w:rsidR="0008656C" w:rsidRDefault="0008656C" w:rsidP="00FE0304">
      <w:pPr>
        <w:pStyle w:val="ListParagraph"/>
        <w:numPr>
          <w:ilvl w:val="0"/>
          <w:numId w:val="46"/>
        </w:numPr>
        <w:rPr>
          <w:lang w:eastAsia="bg-BG"/>
        </w:rPr>
      </w:pPr>
      <w:r>
        <w:rPr>
          <w:lang w:eastAsia="bg-BG"/>
        </w:rPr>
        <w:t>searchArguments - the arguments used during request generation;</w:t>
      </w:r>
    </w:p>
    <w:p w14:paraId="77798210" w14:textId="163A67DE" w:rsidR="0008656C" w:rsidRDefault="00BB1A1E" w:rsidP="00FE0304">
      <w:pPr>
        <w:pStyle w:val="Heading3"/>
        <w:rPr>
          <w:lang w:eastAsia="bg-BG"/>
        </w:rPr>
      </w:pPr>
      <w:r>
        <w:rPr>
          <w:lang w:eastAsia="bg-BG"/>
        </w:rPr>
        <w:t>Execution/Invocation</w:t>
      </w:r>
    </w:p>
    <w:p w14:paraId="0B7F95D4" w14:textId="77777777" w:rsidR="0008656C" w:rsidRDefault="0008656C" w:rsidP="0008656C">
      <w:pPr>
        <w:rPr>
          <w:lang w:eastAsia="bg-BG"/>
        </w:rPr>
      </w:pPr>
      <w:r>
        <w:rPr>
          <w:lang w:eastAsia="bg-BG"/>
        </w:rPr>
        <w:t>After preparing/generating the request the CommunicationService is used to execute it and to generate a response. During the invocation, response is processed (paginating and result ordering) and then it is ready to be parsed.</w:t>
      </w:r>
    </w:p>
    <w:p w14:paraId="38A39CCA" w14:textId="6540ECD4" w:rsidR="0008656C" w:rsidRDefault="00BB1A1E" w:rsidP="00FE0304">
      <w:pPr>
        <w:pStyle w:val="Heading3"/>
        <w:rPr>
          <w:lang w:eastAsia="bg-BG"/>
        </w:rPr>
      </w:pPr>
      <w:r>
        <w:rPr>
          <w:lang w:eastAsia="bg-BG"/>
        </w:rPr>
        <w:t>Parsing response</w:t>
      </w:r>
    </w:p>
    <w:p w14:paraId="77C2C2C0" w14:textId="77777777" w:rsidR="0008656C" w:rsidRDefault="0008656C" w:rsidP="0008656C">
      <w:pPr>
        <w:rPr>
          <w:lang w:eastAsia="bg-BG"/>
        </w:rPr>
      </w:pPr>
      <w:r>
        <w:rPr>
          <w:lang w:eastAsia="bg-BG"/>
        </w:rPr>
        <w:t>The ResponseReader is used to prepare the internal system model from the generated response. Each type of response generates potentially different type of the parsed response. The parsing is system specific. If instance is unknown (external id + source id tuple is missing the semantic db) a temporary object is created using the operation "prepareImport". This operation leads to specific status of the created instance ( FOR_IMP ).</w:t>
      </w:r>
    </w:p>
    <w:p w14:paraId="05B649FF" w14:textId="77777777" w:rsidR="0008656C" w:rsidRDefault="0008656C" w:rsidP="0008656C">
      <w:pPr>
        <w:rPr>
          <w:lang w:eastAsia="bg-BG"/>
        </w:rPr>
      </w:pPr>
    </w:p>
    <w:p w14:paraId="3D41740F" w14:textId="77777777" w:rsidR="0008656C" w:rsidRDefault="0008656C" w:rsidP="00FE0304">
      <w:pPr>
        <w:pStyle w:val="Heading2"/>
        <w:rPr>
          <w:lang w:eastAsia="bg-BG"/>
        </w:rPr>
      </w:pPr>
      <w:r>
        <w:rPr>
          <w:lang w:eastAsia="bg-BG"/>
        </w:rPr>
        <w:t>Import</w:t>
      </w:r>
    </w:p>
    <w:p w14:paraId="130E34AD" w14:textId="77777777" w:rsidR="0008656C" w:rsidRDefault="0008656C" w:rsidP="0008656C">
      <w:pPr>
        <w:rPr>
          <w:lang w:eastAsia="bg-BG"/>
        </w:rPr>
      </w:pPr>
      <w:r>
        <w:rPr>
          <w:lang w:eastAsia="bg-BG"/>
        </w:rPr>
        <w:t>Import is done using the retrieve service in same three step manner (prepare request, execute, parse response) plus processing the import response.</w:t>
      </w:r>
    </w:p>
    <w:p w14:paraId="2307806E" w14:textId="71A37EE4" w:rsidR="0008656C" w:rsidRDefault="0008656C" w:rsidP="0008656C">
      <w:pPr>
        <w:rPr>
          <w:lang w:eastAsia="bg-BG"/>
        </w:rPr>
      </w:pPr>
      <w:r>
        <w:rPr>
          <w:lang w:eastAsia="bg-BG"/>
        </w:rPr>
        <w:t xml:space="preserve">The import service </w:t>
      </w:r>
      <w:r w:rsidR="00BB1A1E">
        <w:rPr>
          <w:lang w:eastAsia="bg-BG"/>
        </w:rPr>
        <w:t>URI</w:t>
      </w:r>
      <w:r>
        <w:rPr>
          <w:lang w:eastAsia="bg-BG"/>
        </w:rPr>
        <w:t xml:space="preserve"> is currently POST@ service/integration/import. The payload is collection of Instances. Each instance should contain the integration properties: integratedSystemId, emf:externalID, chc:sourceSystemId.</w:t>
      </w:r>
    </w:p>
    <w:p w14:paraId="71D6BC8C" w14:textId="77777777" w:rsidR="0008656C" w:rsidRDefault="0008656C" w:rsidP="0008656C">
      <w:pPr>
        <w:rPr>
          <w:lang w:eastAsia="bg-BG"/>
        </w:rPr>
      </w:pPr>
      <w:r>
        <w:rPr>
          <w:lang w:eastAsia="bg-BG"/>
        </w:rPr>
        <w:t>During the import the instance that is executed import on is processed and needed metadata is extracted (integratedSystemId, emf:externalID, chc:sourceSystemId). Then the retrieve service is invoked with the extracted parameters.</w:t>
      </w:r>
    </w:p>
    <w:p w14:paraId="560C36BA" w14:textId="77777777" w:rsidR="0008656C" w:rsidRDefault="0008656C" w:rsidP="00FE0304">
      <w:pPr>
        <w:pStyle w:val="Heading3"/>
        <w:rPr>
          <w:lang w:eastAsia="bg-BG"/>
        </w:rPr>
      </w:pPr>
      <w:r>
        <w:rPr>
          <w:lang w:eastAsia="bg-BG"/>
        </w:rPr>
        <w:t>Processing the import response:</w:t>
      </w:r>
    </w:p>
    <w:p w14:paraId="2D9C5EC1" w14:textId="77777777" w:rsidR="0008656C" w:rsidRDefault="0008656C" w:rsidP="0008656C">
      <w:pPr>
        <w:rPr>
          <w:lang w:eastAsia="bg-BG"/>
        </w:rPr>
      </w:pPr>
      <w:r>
        <w:rPr>
          <w:lang w:eastAsia="bg-BG"/>
        </w:rPr>
        <w:t>The import request is processed by IntegrateExternalObjectsService service, which relies on adapter for each subsystem to process the storage (instance of IntegrateObjectsServiceAdapter). During import object is created using the operation "import" and it is persisted in db.</w:t>
      </w:r>
    </w:p>
    <w:p w14:paraId="62EBDC24" w14:textId="77777777" w:rsidR="0008656C" w:rsidRDefault="0008656C" w:rsidP="0008656C">
      <w:pPr>
        <w:rPr>
          <w:lang w:eastAsia="bg-BG"/>
        </w:rPr>
      </w:pPr>
      <w:r>
        <w:rPr>
          <w:lang w:eastAsia="bg-BG"/>
        </w:rPr>
        <w:t>Relations are created on import when referenced item exists (reference to) in database, otherwise reference is skipped. Other relations are created based on last specifications (as primaryImage, etc.).</w:t>
      </w:r>
    </w:p>
    <w:p w14:paraId="0D693C9B" w14:textId="77777777" w:rsidR="0008656C" w:rsidRDefault="0008656C" w:rsidP="0008656C">
      <w:pPr>
        <w:rPr>
          <w:lang w:eastAsia="bg-BG"/>
        </w:rPr>
      </w:pPr>
      <w:r>
        <w:rPr>
          <w:lang w:eastAsia="bg-BG"/>
        </w:rPr>
        <w:t>During import of images, image content is scheduled for asynch download and it is processed in background after some time. This allows to import several images simultaneously with varying size. On the other hand the image document/object is imported and persisted.</w:t>
      </w:r>
    </w:p>
    <w:p w14:paraId="1946AC86" w14:textId="77777777" w:rsidR="0008656C" w:rsidRDefault="0008656C" w:rsidP="0008656C">
      <w:pPr>
        <w:rPr>
          <w:lang w:eastAsia="bg-BG"/>
        </w:rPr>
      </w:pPr>
    </w:p>
    <w:p w14:paraId="47555C95" w14:textId="77777777" w:rsidR="0008656C" w:rsidRDefault="0008656C" w:rsidP="00FE0304">
      <w:pPr>
        <w:pStyle w:val="Heading2"/>
        <w:rPr>
          <w:lang w:eastAsia="bg-BG"/>
        </w:rPr>
      </w:pPr>
      <w:r>
        <w:rPr>
          <w:lang w:eastAsia="bg-BG"/>
        </w:rPr>
        <w:t>Update</w:t>
      </w:r>
    </w:p>
    <w:p w14:paraId="30CD9A0B" w14:textId="77777777" w:rsidR="0008656C" w:rsidRDefault="0008656C" w:rsidP="00FE0304">
      <w:pPr>
        <w:pStyle w:val="Heading3"/>
        <w:rPr>
          <w:lang w:eastAsia="bg-BG"/>
        </w:rPr>
      </w:pPr>
      <w:r>
        <w:rPr>
          <w:lang w:eastAsia="bg-BG"/>
        </w:rPr>
        <w:t>Automatic update</w:t>
      </w:r>
    </w:p>
    <w:p w14:paraId="5A9B70A3" w14:textId="393A719C" w:rsidR="0008656C" w:rsidRDefault="0008656C" w:rsidP="0008656C">
      <w:pPr>
        <w:rPr>
          <w:lang w:eastAsia="bg-BG"/>
        </w:rPr>
      </w:pPr>
      <w:r>
        <w:rPr>
          <w:lang w:eastAsia="bg-BG"/>
        </w:rPr>
        <w:t xml:space="preserve">Automatic update of objects like every other automatic task in </w:t>
      </w:r>
      <w:r w:rsidR="00C251A6">
        <w:rPr>
          <w:lang w:eastAsia="bg-BG"/>
        </w:rPr>
        <w:t>CS</w:t>
      </w:r>
      <w:r>
        <w:rPr>
          <w:lang w:eastAsia="bg-BG"/>
        </w:rPr>
        <w:t xml:space="preserve"> is handled by timer definition/script.</w:t>
      </w:r>
    </w:p>
    <w:p w14:paraId="183CF27C" w14:textId="77777777" w:rsidR="0008656C" w:rsidRDefault="0008656C" w:rsidP="0008656C">
      <w:pPr>
        <w:rPr>
          <w:lang w:eastAsia="bg-BG"/>
        </w:rPr>
      </w:pPr>
      <w:r>
        <w:rPr>
          <w:lang w:eastAsia="bg-BG"/>
        </w:rPr>
        <w:t xml:space="preserve">The execution time of the timer depends on the cron expression set in the control params of the definition. </w:t>
      </w:r>
    </w:p>
    <w:p w14:paraId="752F4DA5" w14:textId="77777777" w:rsidR="0008656C" w:rsidRDefault="0008656C" w:rsidP="0008656C">
      <w:pPr>
        <w:rPr>
          <w:lang w:eastAsia="bg-BG"/>
        </w:rPr>
      </w:pPr>
      <w:r>
        <w:rPr>
          <w:lang w:eastAsia="bg-BG"/>
        </w:rPr>
        <w:t>The cron expression can be generated in http://www.cronmaker.com/</w:t>
      </w:r>
    </w:p>
    <w:p w14:paraId="32C2A189" w14:textId="5226A519" w:rsidR="0008656C" w:rsidRDefault="0008656C" w:rsidP="0008656C">
      <w:pPr>
        <w:rPr>
          <w:lang w:eastAsia="bg-BG"/>
        </w:rPr>
      </w:pPr>
      <w:r>
        <w:rPr>
          <w:lang w:eastAsia="bg-BG"/>
        </w:rPr>
        <w:t>The timer executes script which perform</w:t>
      </w:r>
      <w:r w:rsidR="00FE0304">
        <w:rPr>
          <w:lang w:eastAsia="bg-BG"/>
        </w:rPr>
        <w:t>s</w:t>
      </w:r>
      <w:r>
        <w:rPr>
          <w:lang w:eastAsia="bg-BG"/>
        </w:rPr>
        <w:t xml:space="preserve"> </w:t>
      </w:r>
      <w:r w:rsidR="00FE0304">
        <w:rPr>
          <w:lang w:eastAsia="bg-BG"/>
        </w:rPr>
        <w:t>the following</w:t>
      </w:r>
      <w:r>
        <w:rPr>
          <w:lang w:eastAsia="bg-BG"/>
        </w:rPr>
        <w:t xml:space="preserve"> steps:</w:t>
      </w:r>
    </w:p>
    <w:p w14:paraId="6FBBE281" w14:textId="68BF6577" w:rsidR="0008656C" w:rsidRDefault="0008656C" w:rsidP="00FE0304">
      <w:pPr>
        <w:pStyle w:val="ListParagraph"/>
        <w:numPr>
          <w:ilvl w:val="0"/>
          <w:numId w:val="48"/>
        </w:numPr>
        <w:rPr>
          <w:lang w:eastAsia="bg-BG"/>
        </w:rPr>
      </w:pPr>
      <w:r>
        <w:rPr>
          <w:lang w:eastAsia="bg-BG"/>
        </w:rPr>
        <w:t>search for all updated objects in external system for last 24h by their lastModifiedOn property;</w:t>
      </w:r>
    </w:p>
    <w:p w14:paraId="15ED519F" w14:textId="122543FE" w:rsidR="0008656C" w:rsidRDefault="0008656C" w:rsidP="00FE0304">
      <w:pPr>
        <w:pStyle w:val="ListParagraph"/>
        <w:numPr>
          <w:ilvl w:val="0"/>
          <w:numId w:val="48"/>
        </w:numPr>
        <w:rPr>
          <w:lang w:eastAsia="bg-BG"/>
        </w:rPr>
      </w:pPr>
      <w:r>
        <w:rPr>
          <w:lang w:eastAsia="bg-BG"/>
        </w:rPr>
        <w:t xml:space="preserve">re-import/update the object in </w:t>
      </w:r>
      <w:r w:rsidR="00C251A6">
        <w:rPr>
          <w:lang w:eastAsia="bg-BG"/>
        </w:rPr>
        <w:t>CS</w:t>
      </w:r>
      <w:r>
        <w:rPr>
          <w:lang w:eastAsia="bg-BG"/>
        </w:rPr>
        <w:t>;</w:t>
      </w:r>
    </w:p>
    <w:p w14:paraId="45B4F8DE" w14:textId="77777777" w:rsidR="000937E7" w:rsidRDefault="000937E7" w:rsidP="000937E7">
      <w:pPr>
        <w:pStyle w:val="ListParagraph"/>
        <w:rPr>
          <w:lang w:eastAsia="bg-BG"/>
        </w:rPr>
      </w:pPr>
    </w:p>
    <w:p w14:paraId="38B65020" w14:textId="3AAE2457" w:rsidR="00E8676A" w:rsidRDefault="00E8676A" w:rsidP="000937E7">
      <w:pPr>
        <w:pStyle w:val="ListParagraph"/>
        <w:ind w:left="0"/>
        <w:rPr>
          <w:lang w:eastAsia="bg-BG"/>
        </w:rPr>
      </w:pPr>
      <w:r w:rsidRPr="00E8676A">
        <w:rPr>
          <w:rFonts w:ascii="Arial" w:hAnsi="Arial" w:cs="Arial"/>
          <w:color w:val="333333"/>
          <w:sz w:val="21"/>
          <w:szCs w:val="21"/>
        </w:rPr>
        <w:t>In generic definitions folder there is a file named ngaTimedActions.xml where auto update script is defined. If the user wants to create another timer, he has to add another "field" tag with unique name and different script. The timer schedule might be configured with control tag which has id="schedulerConfiguration".</w:t>
      </w:r>
    </w:p>
    <w:p w14:paraId="16556F63" w14:textId="77777777" w:rsidR="00E8676A" w:rsidRDefault="00E8676A" w:rsidP="000937E7">
      <w:pPr>
        <w:spacing w:after="0"/>
        <w:rPr>
          <w:rFonts w:ascii="Arial" w:hAnsi="Arial" w:cs="Arial"/>
          <w:color w:val="333333"/>
          <w:sz w:val="21"/>
          <w:szCs w:val="21"/>
        </w:rPr>
      </w:pPr>
      <w:r>
        <w:rPr>
          <w:rStyle w:val="HTMLCode"/>
          <w:rFonts w:eastAsiaTheme="minorEastAsia"/>
          <w:color w:val="333333"/>
        </w:rPr>
        <w:t># Examples for</w:t>
      </w:r>
      <w:r>
        <w:rPr>
          <w:rFonts w:ascii="Arial" w:hAnsi="Arial" w:cs="Arial"/>
          <w:color w:val="333333"/>
          <w:sz w:val="21"/>
          <w:szCs w:val="21"/>
        </w:rPr>
        <w:t xml:space="preserve"> </w:t>
      </w:r>
      <w:r>
        <w:rPr>
          <w:rStyle w:val="HTMLCode"/>
          <w:rFonts w:eastAsiaTheme="minorEastAsia"/>
          <w:color w:val="333333"/>
        </w:rPr>
        <w:t>configuring auto update schedule. The cron expression can be generated in http://www.cronmaker.com/.</w:t>
      </w:r>
    </w:p>
    <w:p w14:paraId="669EE98D" w14:textId="77777777" w:rsidR="00E8676A" w:rsidRDefault="00E8676A" w:rsidP="000937E7">
      <w:pPr>
        <w:spacing w:after="0"/>
        <w:rPr>
          <w:rFonts w:ascii="Arial" w:hAnsi="Arial" w:cs="Arial"/>
          <w:color w:val="333333"/>
          <w:sz w:val="21"/>
          <w:szCs w:val="21"/>
        </w:rPr>
      </w:pPr>
      <w:r>
        <w:rPr>
          <w:rStyle w:val="HTMLCode"/>
          <w:rFonts w:eastAsiaTheme="minorEastAsia"/>
          <w:color w:val="333333"/>
        </w:rPr>
        <w:t># 1) Setting automatic update schedule to fire every day at 00:00h</w:t>
      </w:r>
    </w:p>
    <w:p w14:paraId="7972B616" w14:textId="77777777" w:rsidR="00E8676A" w:rsidRDefault="00E8676A" w:rsidP="000937E7">
      <w:pPr>
        <w:spacing w:after="0"/>
        <w:rPr>
          <w:rFonts w:ascii="Arial" w:hAnsi="Arial" w:cs="Arial"/>
          <w:color w:val="333333"/>
          <w:sz w:val="21"/>
          <w:szCs w:val="21"/>
        </w:rPr>
      </w:pPr>
      <w:r>
        <w:rPr>
          <w:rStyle w:val="HTMLCode"/>
          <w:rFonts w:eastAsiaTheme="minorEastAsia"/>
          <w:color w:val="333333"/>
        </w:rPr>
        <w:t>&lt;control id="schedulerConfiguration"&gt;</w:t>
      </w:r>
    </w:p>
    <w:p w14:paraId="40C07176" w14:textId="77777777" w:rsidR="00E8676A" w:rsidRDefault="00E8676A" w:rsidP="000937E7">
      <w:pPr>
        <w:spacing w:after="0"/>
        <w:rPr>
          <w:rFonts w:ascii="Arial" w:hAnsi="Arial" w:cs="Arial"/>
          <w:color w:val="333333"/>
          <w:sz w:val="21"/>
          <w:szCs w:val="21"/>
        </w:rPr>
      </w:pPr>
      <w:r>
        <w:rPr>
          <w:rStyle w:val="HTMLCode"/>
          <w:rFonts w:eastAsiaTheme="minorEastAsia"/>
          <w:color w:val="333333"/>
        </w:rPr>
        <w:t>    &lt;control-param id="config"</w:t>
      </w:r>
      <w:r>
        <w:rPr>
          <w:rFonts w:ascii="Arial" w:hAnsi="Arial" w:cs="Arial"/>
          <w:color w:val="333333"/>
          <w:sz w:val="21"/>
          <w:szCs w:val="21"/>
        </w:rPr>
        <w:t xml:space="preserve"> </w:t>
      </w:r>
      <w:r>
        <w:rPr>
          <w:rStyle w:val="HTMLCode"/>
          <w:rFonts w:eastAsiaTheme="minorEastAsia"/>
          <w:color w:val="333333"/>
        </w:rPr>
        <w:t>name="cronExpression"&gt;0</w:t>
      </w:r>
      <w:r>
        <w:rPr>
          <w:rFonts w:ascii="Arial" w:hAnsi="Arial" w:cs="Arial"/>
          <w:color w:val="333333"/>
          <w:sz w:val="21"/>
          <w:szCs w:val="21"/>
        </w:rPr>
        <w:t xml:space="preserve"> </w:t>
      </w:r>
      <w:r>
        <w:rPr>
          <w:rStyle w:val="HTMLCode"/>
          <w:rFonts w:eastAsiaTheme="minorEastAsia"/>
          <w:color w:val="333333"/>
        </w:rPr>
        <w:t>0</w:t>
      </w:r>
      <w:r>
        <w:rPr>
          <w:rFonts w:ascii="Arial" w:hAnsi="Arial" w:cs="Arial"/>
          <w:color w:val="333333"/>
          <w:sz w:val="21"/>
          <w:szCs w:val="21"/>
        </w:rPr>
        <w:t xml:space="preserve"> </w:t>
      </w:r>
      <w:r>
        <w:rPr>
          <w:rStyle w:val="HTMLCode"/>
          <w:rFonts w:eastAsiaTheme="minorEastAsia"/>
          <w:color w:val="333333"/>
        </w:rPr>
        <w:t>0</w:t>
      </w:r>
      <w:r>
        <w:rPr>
          <w:rFonts w:ascii="Arial" w:hAnsi="Arial" w:cs="Arial"/>
          <w:color w:val="333333"/>
          <w:sz w:val="21"/>
          <w:szCs w:val="21"/>
        </w:rPr>
        <w:t xml:space="preserve"> </w:t>
      </w:r>
      <w:r>
        <w:rPr>
          <w:rStyle w:val="HTMLCode"/>
          <w:rFonts w:eastAsiaTheme="minorEastAsia"/>
          <w:color w:val="333333"/>
        </w:rPr>
        <w:t>1/1</w:t>
      </w:r>
      <w:r>
        <w:rPr>
          <w:rFonts w:ascii="Arial" w:hAnsi="Arial" w:cs="Arial"/>
          <w:color w:val="333333"/>
          <w:sz w:val="21"/>
          <w:szCs w:val="21"/>
        </w:rPr>
        <w:t xml:space="preserve"> </w:t>
      </w:r>
      <w:r>
        <w:rPr>
          <w:rStyle w:val="HTMLCode"/>
          <w:rFonts w:eastAsiaTheme="minorEastAsia"/>
          <w:color w:val="333333"/>
        </w:rPr>
        <w:t>* ? *&lt;/control-param&gt;</w:t>
      </w:r>
    </w:p>
    <w:p w14:paraId="31CDA54B" w14:textId="77777777" w:rsidR="00E8676A" w:rsidRDefault="00E8676A" w:rsidP="000937E7">
      <w:pPr>
        <w:spacing w:after="0"/>
        <w:rPr>
          <w:rFonts w:ascii="Arial" w:hAnsi="Arial" w:cs="Arial"/>
          <w:color w:val="333333"/>
          <w:sz w:val="21"/>
          <w:szCs w:val="21"/>
        </w:rPr>
      </w:pPr>
      <w:r>
        <w:rPr>
          <w:rStyle w:val="HTMLCode"/>
          <w:rFonts w:eastAsiaTheme="minorEastAsia"/>
          <w:color w:val="333333"/>
        </w:rPr>
        <w:t>&lt;/control&gt;</w:t>
      </w:r>
    </w:p>
    <w:p w14:paraId="394AF787" w14:textId="77777777" w:rsidR="00E8676A" w:rsidRDefault="00E8676A" w:rsidP="000937E7">
      <w:pPr>
        <w:spacing w:after="0"/>
        <w:rPr>
          <w:rFonts w:ascii="Arial" w:hAnsi="Arial" w:cs="Arial"/>
          <w:color w:val="333333"/>
          <w:sz w:val="21"/>
          <w:szCs w:val="21"/>
        </w:rPr>
      </w:pPr>
      <w:r>
        <w:rPr>
          <w:rStyle w:val="HTMLCode"/>
          <w:rFonts w:eastAsiaTheme="minorEastAsia"/>
          <w:color w:val="333333"/>
        </w:rPr>
        <w:t> </w:t>
      </w:r>
    </w:p>
    <w:p w14:paraId="0C06C240" w14:textId="77777777" w:rsidR="00E8676A" w:rsidRDefault="00E8676A" w:rsidP="000937E7">
      <w:pPr>
        <w:spacing w:after="0"/>
        <w:rPr>
          <w:rFonts w:ascii="Arial" w:hAnsi="Arial" w:cs="Arial"/>
          <w:color w:val="333333"/>
          <w:sz w:val="21"/>
          <w:szCs w:val="21"/>
        </w:rPr>
      </w:pPr>
      <w:r>
        <w:rPr>
          <w:rStyle w:val="HTMLCode"/>
          <w:rFonts w:eastAsiaTheme="minorEastAsia"/>
          <w:color w:val="333333"/>
        </w:rPr>
        <w:t># 2) Setting automatic update schedule to fire every Sunday at 01:00h a.m.</w:t>
      </w:r>
    </w:p>
    <w:p w14:paraId="7A56BA4F" w14:textId="77777777" w:rsidR="00E8676A" w:rsidRDefault="00E8676A" w:rsidP="000937E7">
      <w:pPr>
        <w:spacing w:after="0"/>
        <w:rPr>
          <w:rFonts w:ascii="Arial" w:hAnsi="Arial" w:cs="Arial"/>
          <w:color w:val="333333"/>
          <w:sz w:val="21"/>
          <w:szCs w:val="21"/>
        </w:rPr>
      </w:pPr>
      <w:r>
        <w:rPr>
          <w:rStyle w:val="HTMLCode"/>
          <w:rFonts w:eastAsiaTheme="minorEastAsia"/>
          <w:color w:val="333333"/>
        </w:rPr>
        <w:t>&lt;control id="schedulerConfiguration"&gt;</w:t>
      </w:r>
    </w:p>
    <w:p w14:paraId="6C365737" w14:textId="77777777" w:rsidR="00E8676A" w:rsidRDefault="00E8676A" w:rsidP="000937E7">
      <w:pPr>
        <w:spacing w:after="0"/>
        <w:rPr>
          <w:rFonts w:ascii="Arial" w:hAnsi="Arial" w:cs="Arial"/>
          <w:color w:val="333333"/>
          <w:sz w:val="21"/>
          <w:szCs w:val="21"/>
        </w:rPr>
      </w:pPr>
      <w:r>
        <w:rPr>
          <w:rStyle w:val="HTMLCode"/>
          <w:rFonts w:eastAsiaTheme="minorEastAsia"/>
          <w:color w:val="333333"/>
        </w:rPr>
        <w:t>    &lt;control-param id="config"</w:t>
      </w:r>
      <w:r>
        <w:rPr>
          <w:rFonts w:ascii="Arial" w:hAnsi="Arial" w:cs="Arial"/>
          <w:color w:val="333333"/>
          <w:sz w:val="21"/>
          <w:szCs w:val="21"/>
        </w:rPr>
        <w:t xml:space="preserve"> </w:t>
      </w:r>
      <w:r>
        <w:rPr>
          <w:rStyle w:val="HTMLCode"/>
          <w:rFonts w:eastAsiaTheme="minorEastAsia"/>
          <w:color w:val="333333"/>
        </w:rPr>
        <w:t>name="cronExpression"&gt;0</w:t>
      </w:r>
      <w:r>
        <w:rPr>
          <w:rFonts w:ascii="Arial" w:hAnsi="Arial" w:cs="Arial"/>
          <w:color w:val="333333"/>
          <w:sz w:val="21"/>
          <w:szCs w:val="21"/>
        </w:rPr>
        <w:t xml:space="preserve"> </w:t>
      </w:r>
      <w:r>
        <w:rPr>
          <w:rStyle w:val="HTMLCode"/>
          <w:rFonts w:eastAsiaTheme="minorEastAsia"/>
          <w:color w:val="333333"/>
        </w:rPr>
        <w:t>0</w:t>
      </w:r>
      <w:r>
        <w:rPr>
          <w:rFonts w:ascii="Arial" w:hAnsi="Arial" w:cs="Arial"/>
          <w:color w:val="333333"/>
          <w:sz w:val="21"/>
          <w:szCs w:val="21"/>
        </w:rPr>
        <w:t xml:space="preserve"> </w:t>
      </w:r>
      <w:r>
        <w:rPr>
          <w:rStyle w:val="HTMLCode"/>
          <w:rFonts w:eastAsiaTheme="minorEastAsia"/>
          <w:color w:val="333333"/>
        </w:rPr>
        <w:t>1</w:t>
      </w:r>
      <w:r>
        <w:rPr>
          <w:rFonts w:ascii="Arial" w:hAnsi="Arial" w:cs="Arial"/>
          <w:color w:val="333333"/>
          <w:sz w:val="21"/>
          <w:szCs w:val="21"/>
        </w:rPr>
        <w:t xml:space="preserve"> </w:t>
      </w:r>
      <w:r>
        <w:rPr>
          <w:rStyle w:val="HTMLCode"/>
          <w:rFonts w:eastAsiaTheme="minorEastAsia"/>
          <w:color w:val="333333"/>
        </w:rPr>
        <w:t>? * SUN *&lt;/control-param&gt;</w:t>
      </w:r>
    </w:p>
    <w:p w14:paraId="452CAA73" w14:textId="7BBCD62F" w:rsidR="00E8676A" w:rsidRPr="00E8676A" w:rsidRDefault="00E8676A" w:rsidP="000937E7">
      <w:pPr>
        <w:spacing w:after="0"/>
        <w:rPr>
          <w:lang w:eastAsia="bg-BG"/>
        </w:rPr>
      </w:pPr>
      <w:r>
        <w:rPr>
          <w:rStyle w:val="HTMLCode"/>
          <w:rFonts w:eastAsiaTheme="minorEastAsia"/>
          <w:color w:val="333333"/>
        </w:rPr>
        <w:t>&lt;/control&gt;</w:t>
      </w:r>
    </w:p>
    <w:p w14:paraId="32A1E868" w14:textId="77777777" w:rsidR="00E8676A" w:rsidRDefault="00E8676A" w:rsidP="00FE0304">
      <w:pPr>
        <w:pStyle w:val="Heading3"/>
        <w:rPr>
          <w:lang w:eastAsia="bg-BG"/>
        </w:rPr>
      </w:pPr>
    </w:p>
    <w:p w14:paraId="4C6103D2" w14:textId="77777777" w:rsidR="0008656C" w:rsidRDefault="0008656C" w:rsidP="00FE0304">
      <w:pPr>
        <w:pStyle w:val="Heading3"/>
        <w:rPr>
          <w:lang w:eastAsia="bg-BG"/>
        </w:rPr>
      </w:pPr>
      <w:r>
        <w:rPr>
          <w:lang w:eastAsia="bg-BG"/>
        </w:rPr>
        <w:t>Manual update</w:t>
      </w:r>
    </w:p>
    <w:p w14:paraId="40DC7EEF" w14:textId="77777777" w:rsidR="0008656C" w:rsidRDefault="0008656C" w:rsidP="0008656C">
      <w:pPr>
        <w:rPr>
          <w:lang w:eastAsia="bg-BG"/>
        </w:rPr>
      </w:pPr>
      <w:r>
        <w:rPr>
          <w:lang w:eastAsia="bg-BG"/>
        </w:rPr>
        <w:t>The manual update of objects will be triggered manually by user. The user will be able to update the object only if the object is already imported. The update action will invoke the import service to trigger re-import/update for the current item.</w:t>
      </w:r>
    </w:p>
    <w:p w14:paraId="65FE6306" w14:textId="77777777" w:rsidR="0008656C" w:rsidRDefault="0008656C" w:rsidP="0008656C">
      <w:pPr>
        <w:rPr>
          <w:lang w:eastAsia="bg-BG"/>
        </w:rPr>
      </w:pPr>
    </w:p>
    <w:p w14:paraId="6B29D2F7" w14:textId="77777777" w:rsidR="0008656C" w:rsidRDefault="0008656C" w:rsidP="00FE0304">
      <w:pPr>
        <w:pStyle w:val="Heading2"/>
        <w:rPr>
          <w:lang w:eastAsia="bg-BG"/>
        </w:rPr>
      </w:pPr>
      <w:r>
        <w:rPr>
          <w:lang w:eastAsia="bg-BG"/>
        </w:rPr>
        <w:t>Persistence</w:t>
      </w:r>
    </w:p>
    <w:p w14:paraId="3E8F3C40" w14:textId="77777777" w:rsidR="0008656C" w:rsidRDefault="0008656C" w:rsidP="0008656C">
      <w:pPr>
        <w:rPr>
          <w:lang w:eastAsia="bg-BG"/>
        </w:rPr>
      </w:pPr>
      <w:r>
        <w:rPr>
          <w:lang w:eastAsia="bg-BG"/>
        </w:rPr>
        <w:t>Models is based on the internal domain model in the system. Using this approach each item from response is represented as instance in the system. Each instance that is not imported is persisted in temporary storage in runtime cache. This way all logic regarding permissions, definitions, visualization and so on is directly reused. The already persisted instances are loaded with a query based on externalId + sourceSystemId and are merged with the queried instances' metadata.</w:t>
      </w:r>
    </w:p>
    <w:p w14:paraId="18073A18" w14:textId="77777777" w:rsidR="0008656C" w:rsidRDefault="0008656C" w:rsidP="0008656C">
      <w:pPr>
        <w:rPr>
          <w:lang w:eastAsia="bg-BG"/>
        </w:rPr>
      </w:pPr>
      <w:r>
        <w:rPr>
          <w:lang w:eastAsia="bg-BG"/>
        </w:rPr>
        <w:t>During import temporary instances are retrieved from the external system and are stored in db. The status of instances is FOR_IMP.</w:t>
      </w:r>
    </w:p>
    <w:p w14:paraId="684C7233" w14:textId="7D4067B0" w:rsidR="0008656C" w:rsidRDefault="0008656C" w:rsidP="0008656C">
      <w:pPr>
        <w:rPr>
          <w:lang w:eastAsia="bg-BG"/>
        </w:rPr>
      </w:pPr>
    </w:p>
    <w:p w14:paraId="57C5F34E" w14:textId="77777777" w:rsidR="0008656C" w:rsidRDefault="0008656C" w:rsidP="00FE0304">
      <w:pPr>
        <w:pStyle w:val="Heading2"/>
        <w:rPr>
          <w:lang w:eastAsia="bg-BG"/>
        </w:rPr>
      </w:pPr>
      <w:r>
        <w:rPr>
          <w:lang w:eastAsia="bg-BG"/>
        </w:rPr>
        <w:t>Error handling</w:t>
      </w:r>
    </w:p>
    <w:p w14:paraId="6013DCF0" w14:textId="77777777" w:rsidR="0008656C" w:rsidRDefault="0008656C" w:rsidP="00FE0304">
      <w:pPr>
        <w:pStyle w:val="ListParagraph"/>
        <w:numPr>
          <w:ilvl w:val="0"/>
          <w:numId w:val="49"/>
        </w:numPr>
        <w:rPr>
          <w:lang w:eastAsia="bg-BG"/>
        </w:rPr>
      </w:pPr>
      <w:r>
        <w:rPr>
          <w:lang w:eastAsia="bg-BG"/>
        </w:rPr>
        <w:t>EAIReportableException is reported the remote system on any failure with the wrapped cause. Such exceptions may occur on: request failure, transformation of response failure, other relevant information.</w:t>
      </w:r>
    </w:p>
    <w:p w14:paraId="750FC8B6" w14:textId="77777777" w:rsidR="0008656C" w:rsidRDefault="0008656C" w:rsidP="00FE0304">
      <w:pPr>
        <w:pStyle w:val="ListParagraph"/>
        <w:numPr>
          <w:ilvl w:val="0"/>
          <w:numId w:val="49"/>
        </w:numPr>
        <w:rPr>
          <w:lang w:eastAsia="bg-BG"/>
        </w:rPr>
      </w:pPr>
      <w:r>
        <w:rPr>
          <w:lang w:eastAsia="bg-BG"/>
        </w:rPr>
        <w:t>EAIModelException indicates an error during model parsing/generation.</w:t>
      </w:r>
    </w:p>
    <w:p w14:paraId="7993F309" w14:textId="77777777" w:rsidR="0008656C" w:rsidRDefault="0008656C" w:rsidP="00FE0304">
      <w:pPr>
        <w:pStyle w:val="ListParagraph"/>
        <w:numPr>
          <w:ilvl w:val="0"/>
          <w:numId w:val="49"/>
        </w:numPr>
        <w:rPr>
          <w:lang w:eastAsia="bg-BG"/>
        </w:rPr>
      </w:pPr>
      <w:r>
        <w:rPr>
          <w:lang w:eastAsia="bg-BG"/>
        </w:rPr>
        <w:t>EAIRuntimeException indicates an error in any phase of integration process.</w:t>
      </w:r>
    </w:p>
    <w:p w14:paraId="3BDFA977" w14:textId="77777777" w:rsidR="0008656C" w:rsidRDefault="0008656C" w:rsidP="0008656C">
      <w:pPr>
        <w:rPr>
          <w:lang w:eastAsia="bg-BG"/>
        </w:rPr>
      </w:pPr>
      <w:r>
        <w:rPr>
          <w:lang w:eastAsia="bg-BG"/>
        </w:rPr>
        <w:t>During search and update/import errors are gathered for each instance if the error is not critical. Critical error in data is considered to be: missing externalId, sourceSystemId, namespace. The consolidated error is returned to the user.</w:t>
      </w:r>
    </w:p>
    <w:p w14:paraId="0E750430" w14:textId="2AD6B4F6" w:rsidR="0008656C" w:rsidRDefault="0008656C" w:rsidP="0008656C">
      <w:pPr>
        <w:rPr>
          <w:lang w:eastAsia="bg-BG"/>
        </w:rPr>
      </w:pPr>
    </w:p>
    <w:p w14:paraId="3A2E63A1" w14:textId="6EE1AF65" w:rsidR="0008656C" w:rsidRDefault="001210E8" w:rsidP="001210E8">
      <w:pPr>
        <w:pStyle w:val="Heading2"/>
        <w:rPr>
          <w:lang w:eastAsia="bg-BG"/>
        </w:rPr>
      </w:pPr>
      <w:r>
        <w:rPr>
          <w:lang w:eastAsia="bg-BG"/>
        </w:rPr>
        <w:t xml:space="preserve">Example </w:t>
      </w:r>
      <w:r w:rsidR="0008656C">
        <w:rPr>
          <w:lang w:eastAsia="bg-BG"/>
        </w:rPr>
        <w:t>Configuration</w:t>
      </w:r>
      <w:r>
        <w:rPr>
          <w:lang w:eastAsia="bg-BG"/>
        </w:rPr>
        <w:t>s</w:t>
      </w:r>
    </w:p>
    <w:p w14:paraId="20B0E830" w14:textId="3D967396" w:rsidR="0008656C" w:rsidRDefault="001210E8" w:rsidP="0008656C">
      <w:pPr>
        <w:rPr>
          <w:lang w:eastAsia="bg-BG"/>
        </w:rPr>
      </w:pPr>
      <w:r>
        <w:rPr>
          <w:lang w:eastAsia="bg-BG"/>
        </w:rPr>
        <w:t>The following l</w:t>
      </w:r>
      <w:r w:rsidR="0008656C">
        <w:rPr>
          <w:lang w:eastAsia="bg-BG"/>
        </w:rPr>
        <w:t xml:space="preserve">ist of current configurations </w:t>
      </w:r>
      <w:r>
        <w:rPr>
          <w:lang w:eastAsia="bg-BG"/>
        </w:rPr>
        <w:t>is for example purposes.  There are tenant specific configurations in the database for each tenant.</w:t>
      </w:r>
    </w:p>
    <w:p w14:paraId="3C6F0256" w14:textId="77777777" w:rsidR="00015EEC" w:rsidRPr="00015EEC" w:rsidRDefault="00015EEC" w:rsidP="00015EEC">
      <w:pPr>
        <w:rPr>
          <w:rFonts w:ascii="SimSun" w:eastAsia="SimSun" w:hAnsi="SimSun"/>
          <w:sz w:val="20"/>
          <w:szCs w:val="20"/>
          <w:lang w:eastAsia="bg-BG"/>
        </w:rPr>
      </w:pPr>
    </w:p>
    <w:p w14:paraId="09B97789" w14:textId="77777777" w:rsidR="00015EEC" w:rsidRPr="00015EEC" w:rsidRDefault="00015EEC" w:rsidP="00015EEC">
      <w:pPr>
        <w:rPr>
          <w:rFonts w:ascii="SimSun" w:eastAsia="SimSun" w:hAnsi="SimSun"/>
          <w:sz w:val="20"/>
          <w:szCs w:val="20"/>
          <w:lang w:eastAsia="bg-BG"/>
        </w:rPr>
      </w:pPr>
      <w:r w:rsidRPr="00015EEC">
        <w:rPr>
          <w:rFonts w:ascii="SimSun" w:eastAsia="SimSun" w:hAnsi="SimSun"/>
          <w:sz w:val="20"/>
          <w:szCs w:val="20"/>
          <w:lang w:eastAsia="bg-BG"/>
        </w:rPr>
        <w:t xml:space="preserve">#for cms </w:t>
      </w:r>
    </w:p>
    <w:p w14:paraId="2B2B7187" w14:textId="77777777" w:rsidR="00015EEC" w:rsidRPr="00015EEC" w:rsidRDefault="00015EEC" w:rsidP="00015EEC">
      <w:pPr>
        <w:rPr>
          <w:rFonts w:ascii="SimSun" w:eastAsia="SimSun" w:hAnsi="SimSun"/>
          <w:sz w:val="20"/>
          <w:szCs w:val="20"/>
          <w:lang w:eastAsia="bg-BG"/>
        </w:rPr>
      </w:pPr>
      <w:r w:rsidRPr="00015EEC">
        <w:rPr>
          <w:rFonts w:ascii="SimSun" w:eastAsia="SimSun" w:hAnsi="SimSun"/>
          <w:sz w:val="20"/>
          <w:szCs w:val="20"/>
          <w:lang w:eastAsia="bg-BG"/>
        </w:rPr>
        <w:t>eai.cms.communication.uri=http://localhost:12000/partner</w:t>
      </w:r>
    </w:p>
    <w:p w14:paraId="3CAF08B5" w14:textId="77777777" w:rsidR="00015EEC" w:rsidRPr="00015EEC" w:rsidRDefault="00015EEC" w:rsidP="000937E7">
      <w:pPr>
        <w:spacing w:after="0"/>
        <w:rPr>
          <w:rFonts w:ascii="SimSun" w:eastAsia="SimSun" w:hAnsi="SimSun"/>
          <w:sz w:val="20"/>
          <w:szCs w:val="20"/>
          <w:lang w:eastAsia="bg-BG"/>
        </w:rPr>
      </w:pPr>
      <w:r w:rsidRPr="00015EEC">
        <w:rPr>
          <w:rFonts w:ascii="SimSun" w:eastAsia="SimSun" w:hAnsi="SimSun"/>
          <w:sz w:val="20"/>
          <w:szCs w:val="20"/>
          <w:lang w:eastAsia="bg-BG"/>
        </w:rPr>
        <w:t># the service uri with timout setting. the default value is enough in most cases</w:t>
      </w:r>
    </w:p>
    <w:p w14:paraId="21EDD83B" w14:textId="77777777" w:rsidR="00015EEC" w:rsidRPr="00015EEC" w:rsidRDefault="00015EEC" w:rsidP="00015EEC">
      <w:pPr>
        <w:rPr>
          <w:rFonts w:ascii="SimSun" w:eastAsia="SimSun" w:hAnsi="SimSun"/>
          <w:sz w:val="20"/>
          <w:szCs w:val="20"/>
          <w:lang w:eastAsia="bg-BG"/>
        </w:rPr>
      </w:pPr>
      <w:r w:rsidRPr="00015EEC">
        <w:rPr>
          <w:rFonts w:ascii="SimSun" w:eastAsia="SimSun" w:hAnsi="SimSun"/>
          <w:sz w:val="20"/>
          <w:szCs w:val="20"/>
          <w:lang w:eastAsia="bg-BG"/>
        </w:rPr>
        <w:t>eai.cms.communication.services = {"search":{"GET":{"uri":"/art/objects.json", "timeout":72000}},"retrieve":{"GET":{"uri":"/art/{0}/objects/{1}.json", "timeout":-1}},"logging":{"POST":{"uri":"service/log", "timeout":12000}}}</w:t>
      </w:r>
    </w:p>
    <w:p w14:paraId="3C8D060F" w14:textId="77777777" w:rsidR="00015EEC" w:rsidRPr="00015EEC" w:rsidRDefault="00015EEC" w:rsidP="000937E7">
      <w:pPr>
        <w:spacing w:after="0"/>
        <w:rPr>
          <w:rFonts w:ascii="SimSun" w:eastAsia="SimSun" w:hAnsi="SimSun"/>
          <w:sz w:val="20"/>
          <w:szCs w:val="20"/>
          <w:lang w:eastAsia="bg-BG"/>
        </w:rPr>
      </w:pPr>
      <w:r w:rsidRPr="00015EEC">
        <w:rPr>
          <w:rFonts w:ascii="SimSun" w:eastAsia="SimSun" w:hAnsi="SimSun"/>
          <w:sz w:val="20"/>
          <w:szCs w:val="20"/>
          <w:lang w:eastAsia="bg-BG"/>
        </w:rPr>
        <w:t xml:space="preserve"># the specific token that is provided from partner </w:t>
      </w:r>
    </w:p>
    <w:p w14:paraId="092E30E3" w14:textId="77777777" w:rsidR="00015EEC" w:rsidRPr="00015EEC" w:rsidRDefault="00015EEC" w:rsidP="00015EEC">
      <w:pPr>
        <w:rPr>
          <w:rFonts w:ascii="SimSun" w:eastAsia="SimSun" w:hAnsi="SimSun"/>
          <w:sz w:val="20"/>
          <w:szCs w:val="20"/>
          <w:lang w:eastAsia="bg-BG"/>
        </w:rPr>
      </w:pPr>
      <w:r w:rsidRPr="00015EEC">
        <w:rPr>
          <w:rFonts w:ascii="SimSun" w:eastAsia="SimSun" w:hAnsi="SimSun"/>
          <w:sz w:val="20"/>
          <w:szCs w:val="20"/>
          <w:lang w:eastAsia="bg-BG"/>
        </w:rPr>
        <w:t>eai.cms.communication.security.token=eyJhbGciOiJIUzI1NiIsInR5cCI6IkpXVCJ9.eyJzdWIiOiIxMjM0NTY3ODkwIiwibmFtZSI6IkpvaG4gRG9lIiwiYWRtaW4iOnRydWV9.TJVA95OrM7E2cBab30RMHrHDcEfxjoYZgeFONFh7HgQ</w:t>
      </w:r>
    </w:p>
    <w:p w14:paraId="0BC47AAC" w14:textId="6F62FE0F" w:rsidR="00015EEC" w:rsidRPr="00015EEC" w:rsidRDefault="00015EEC" w:rsidP="000937E7">
      <w:pPr>
        <w:spacing w:after="0"/>
        <w:rPr>
          <w:rFonts w:ascii="SimSun" w:eastAsia="SimSun" w:hAnsi="SimSun"/>
          <w:sz w:val="20"/>
          <w:szCs w:val="20"/>
          <w:lang w:eastAsia="bg-BG"/>
        </w:rPr>
      </w:pPr>
      <w:r w:rsidRPr="00015EEC">
        <w:rPr>
          <w:rFonts w:ascii="SimSun" w:eastAsia="SimSun" w:hAnsi="SimSun"/>
          <w:sz w:val="20"/>
          <w:szCs w:val="20"/>
          <w:lang w:eastAsia="bg-BG"/>
        </w:rPr>
        <w:t># set to false to honor only trusted certificates</w:t>
      </w:r>
    </w:p>
    <w:p w14:paraId="0BA2C36C" w14:textId="77777777" w:rsidR="00015EEC" w:rsidRPr="00015EEC" w:rsidRDefault="00015EEC" w:rsidP="00015EEC">
      <w:pPr>
        <w:rPr>
          <w:rFonts w:ascii="SimSun" w:eastAsia="SimSun" w:hAnsi="SimSun"/>
          <w:sz w:val="20"/>
          <w:szCs w:val="20"/>
          <w:lang w:eastAsia="bg-BG"/>
        </w:rPr>
      </w:pPr>
      <w:r w:rsidRPr="00015EEC">
        <w:rPr>
          <w:rFonts w:ascii="SimSun" w:eastAsia="SimSun" w:hAnsi="SimSun"/>
          <w:sz w:val="20"/>
          <w:szCs w:val="20"/>
          <w:lang w:eastAsia="bg-BG"/>
        </w:rPr>
        <w:t>eai.cms.communication.security.trust.all.certificates=true</w:t>
      </w:r>
    </w:p>
    <w:p w14:paraId="7E2FBCC7" w14:textId="77777777" w:rsidR="00015EEC" w:rsidRPr="00015EEC" w:rsidRDefault="00015EEC" w:rsidP="000937E7">
      <w:pPr>
        <w:spacing w:after="0"/>
        <w:rPr>
          <w:rFonts w:ascii="SimSun" w:eastAsia="SimSun" w:hAnsi="SimSun"/>
          <w:sz w:val="20"/>
          <w:szCs w:val="20"/>
          <w:lang w:eastAsia="bg-BG"/>
        </w:rPr>
      </w:pPr>
      <w:r w:rsidRPr="00015EEC">
        <w:rPr>
          <w:rFonts w:ascii="SimSun" w:eastAsia="SimSun" w:hAnsi="SimSun"/>
          <w:sz w:val="20"/>
          <w:szCs w:val="20"/>
          <w:lang w:eastAsia="bg-BG"/>
        </w:rPr>
        <w:t># path for models as specified in design</w:t>
      </w:r>
    </w:p>
    <w:p w14:paraId="086A277E" w14:textId="77777777" w:rsidR="00015EEC" w:rsidRPr="00015EEC" w:rsidRDefault="00015EEC" w:rsidP="00015EEC">
      <w:pPr>
        <w:rPr>
          <w:rFonts w:ascii="SimSun" w:eastAsia="SimSun" w:hAnsi="SimSun"/>
          <w:sz w:val="20"/>
          <w:szCs w:val="20"/>
          <w:lang w:eastAsia="bg-BG"/>
        </w:rPr>
      </w:pPr>
      <w:r w:rsidRPr="00015EEC">
        <w:rPr>
          <w:rFonts w:ascii="SimSun" w:eastAsia="SimSun" w:hAnsi="SimSun"/>
          <w:sz w:val="20"/>
          <w:szCs w:val="20"/>
          <w:lang w:eastAsia="bg-BG"/>
        </w:rPr>
        <w:t>eai.cms.config.model.xlsx.path=/opt/wildfly-9/config/eia/cms</w:t>
      </w:r>
    </w:p>
    <w:p w14:paraId="6B79B05D" w14:textId="77777777" w:rsidR="00015EEC" w:rsidRPr="00015EEC" w:rsidRDefault="00015EEC" w:rsidP="000937E7">
      <w:pPr>
        <w:spacing w:after="0"/>
        <w:rPr>
          <w:rFonts w:ascii="SimSun" w:eastAsia="SimSun" w:hAnsi="SimSun"/>
          <w:sz w:val="20"/>
          <w:szCs w:val="20"/>
          <w:lang w:eastAsia="bg-BG"/>
        </w:rPr>
      </w:pPr>
      <w:r w:rsidRPr="00015EEC">
        <w:rPr>
          <w:rFonts w:ascii="SimSun" w:eastAsia="SimSun" w:hAnsi="SimSun"/>
          <w:sz w:val="20"/>
          <w:szCs w:val="20"/>
          <w:lang w:eastAsia="bg-BG"/>
        </w:rPr>
        <w:t># mapping of xlsx data to its value. In most cases default value is enough.</w:t>
      </w:r>
    </w:p>
    <w:p w14:paraId="366FC457" w14:textId="7256FF7E" w:rsidR="00015EEC" w:rsidRPr="00015EEC" w:rsidRDefault="00015EEC" w:rsidP="00015EEC">
      <w:pPr>
        <w:rPr>
          <w:rFonts w:ascii="SimSun" w:eastAsia="SimSun" w:hAnsi="SimSun"/>
          <w:sz w:val="20"/>
          <w:szCs w:val="20"/>
          <w:lang w:eastAsia="bg-BG"/>
        </w:rPr>
      </w:pPr>
      <w:r w:rsidRPr="00015EEC">
        <w:rPr>
          <w:rFonts w:ascii="SimSun" w:eastAsia="SimSun" w:hAnsi="SimSun"/>
          <w:sz w:val="20"/>
          <w:szCs w:val="20"/>
          <w:lang w:eastAsia="bg-BG"/>
        </w:rPr>
        <w:t>eai.cms.config.model.xlsx.mapping={"TITLE":0,"URI":12,"PPROPERTY_ID":13,"MAPPING_DATA_CONVERT":14,"MAPPING_CRITERIA_CONVERT":15,"MANDATORY_</w:t>
      </w:r>
      <w:r w:rsidR="00C251A6">
        <w:rPr>
          <w:rFonts w:ascii="SimSun" w:eastAsia="SimSun" w:hAnsi="SimSun"/>
          <w:sz w:val="20"/>
          <w:szCs w:val="20"/>
          <w:lang w:eastAsia="bg-BG"/>
        </w:rPr>
        <w:t>CS</w:t>
      </w:r>
      <w:r w:rsidRPr="00015EEC">
        <w:rPr>
          <w:rFonts w:ascii="SimSun" w:eastAsia="SimSun" w:hAnsi="SimSun"/>
          <w:sz w:val="20"/>
          <w:szCs w:val="20"/>
          <w:lang w:eastAsia="bg-BG"/>
        </w:rPr>
        <w:t xml:space="preserve">":2,"DATA_TYPE":6,"CODELIST_ID":7, "THIN_REQUEST_USAGE":16} </w:t>
      </w:r>
    </w:p>
    <w:p w14:paraId="78CC0E73" w14:textId="77777777" w:rsidR="00015EEC" w:rsidRPr="00015EEC" w:rsidRDefault="00015EEC" w:rsidP="000937E7">
      <w:pPr>
        <w:spacing w:after="0"/>
        <w:rPr>
          <w:rFonts w:ascii="SimSun" w:eastAsia="SimSun" w:hAnsi="SimSun"/>
          <w:sz w:val="20"/>
          <w:szCs w:val="20"/>
          <w:lang w:eastAsia="bg-BG"/>
        </w:rPr>
      </w:pPr>
      <w:r w:rsidRPr="00015EEC">
        <w:rPr>
          <w:rFonts w:ascii="SimSun" w:eastAsia="SimSun" w:hAnsi="SimSun"/>
          <w:sz w:val="20"/>
          <w:szCs w:val="20"/>
          <w:lang w:eastAsia="bg-BG"/>
        </w:rPr>
        <w:t>#disable/enable cms module. If module is disabled, no data regarding cms should be sent in response, otherwise exception might be thrown.</w:t>
      </w:r>
    </w:p>
    <w:p w14:paraId="4753519B" w14:textId="77777777" w:rsidR="00015EEC" w:rsidRPr="00015EEC" w:rsidRDefault="00015EEC" w:rsidP="00015EEC">
      <w:pPr>
        <w:rPr>
          <w:rFonts w:ascii="SimSun" w:eastAsia="SimSun" w:hAnsi="SimSun"/>
          <w:sz w:val="20"/>
          <w:szCs w:val="20"/>
          <w:lang w:eastAsia="bg-BG"/>
        </w:rPr>
      </w:pPr>
      <w:r w:rsidRPr="00015EEC">
        <w:rPr>
          <w:rFonts w:ascii="SimSun" w:eastAsia="SimSun" w:hAnsi="SimSun"/>
          <w:sz w:val="20"/>
          <w:szCs w:val="20"/>
          <w:lang w:eastAsia="bg-BG"/>
        </w:rPr>
        <w:t>eai.cms.enabled=true</w:t>
      </w:r>
    </w:p>
    <w:p w14:paraId="626E7CA6" w14:textId="77777777" w:rsidR="00015EEC" w:rsidRPr="00015EEC" w:rsidRDefault="00015EEC" w:rsidP="00015EEC">
      <w:pPr>
        <w:rPr>
          <w:rFonts w:ascii="SimSun" w:eastAsia="SimSun" w:hAnsi="SimSun"/>
          <w:sz w:val="20"/>
          <w:szCs w:val="20"/>
          <w:lang w:eastAsia="bg-BG"/>
        </w:rPr>
      </w:pPr>
    </w:p>
    <w:p w14:paraId="43B0E83C" w14:textId="77777777" w:rsidR="00015EEC" w:rsidRPr="00015EEC" w:rsidRDefault="00015EEC" w:rsidP="00015EEC">
      <w:pPr>
        <w:rPr>
          <w:rFonts w:ascii="SimSun" w:eastAsia="SimSun" w:hAnsi="SimSun"/>
          <w:sz w:val="20"/>
          <w:szCs w:val="20"/>
          <w:lang w:eastAsia="bg-BG"/>
        </w:rPr>
      </w:pPr>
      <w:r w:rsidRPr="00015EEC">
        <w:rPr>
          <w:rFonts w:ascii="SimSun" w:eastAsia="SimSun" w:hAnsi="SimSun"/>
          <w:sz w:val="20"/>
          <w:szCs w:val="20"/>
          <w:lang w:eastAsia="bg-BG"/>
        </w:rPr>
        <w:t># for dam</w:t>
      </w:r>
    </w:p>
    <w:p w14:paraId="74CA3044" w14:textId="6C40B515" w:rsidR="00015EEC" w:rsidRPr="00015EEC" w:rsidRDefault="00A43E64" w:rsidP="000937E7">
      <w:pPr>
        <w:spacing w:after="0"/>
        <w:rPr>
          <w:rFonts w:ascii="SimSun" w:eastAsia="SimSun" w:hAnsi="SimSun"/>
          <w:sz w:val="20"/>
          <w:szCs w:val="20"/>
          <w:lang w:eastAsia="bg-BG"/>
        </w:rPr>
      </w:pPr>
      <w:r>
        <w:rPr>
          <w:rFonts w:ascii="SimSun" w:eastAsia="SimSun" w:hAnsi="SimSun"/>
          <w:sz w:val="20"/>
          <w:szCs w:val="20"/>
          <w:lang w:eastAsia="bg-BG"/>
        </w:rPr>
        <w:t>#settings have</w:t>
      </w:r>
      <w:r w:rsidR="00015EEC" w:rsidRPr="00015EEC">
        <w:rPr>
          <w:rFonts w:ascii="SimSun" w:eastAsia="SimSun" w:hAnsi="SimSun"/>
          <w:sz w:val="20"/>
          <w:szCs w:val="20"/>
          <w:lang w:eastAsia="bg-BG"/>
        </w:rPr>
        <w:t xml:space="preserve"> the same meaning as for cms</w:t>
      </w:r>
    </w:p>
    <w:p w14:paraId="0BAAA52E" w14:textId="4445990B" w:rsidR="00015EEC" w:rsidRPr="00015EEC" w:rsidRDefault="00015EEC" w:rsidP="00015EEC">
      <w:pPr>
        <w:rPr>
          <w:rFonts w:ascii="SimSun" w:eastAsia="SimSun" w:hAnsi="SimSun"/>
          <w:sz w:val="20"/>
          <w:szCs w:val="20"/>
          <w:lang w:eastAsia="bg-BG"/>
        </w:rPr>
      </w:pPr>
      <w:r w:rsidRPr="00015EEC">
        <w:rPr>
          <w:rFonts w:ascii="SimSun" w:eastAsia="SimSun" w:hAnsi="SimSun"/>
          <w:sz w:val="20"/>
          <w:szCs w:val="20"/>
          <w:lang w:eastAsia="bg-BG"/>
        </w:rPr>
        <w:t>eai.dam.communication.uri=http://localhost:12000/part</w:t>
      </w:r>
      <w:r w:rsidR="001210E8">
        <w:rPr>
          <w:rFonts w:ascii="SimSun" w:eastAsia="SimSun" w:hAnsi="SimSun"/>
          <w:sz w:val="20"/>
          <w:szCs w:val="20"/>
          <w:lang w:eastAsia="bg-BG"/>
        </w:rPr>
        <w:t>n</w:t>
      </w:r>
      <w:r w:rsidRPr="00015EEC">
        <w:rPr>
          <w:rFonts w:ascii="SimSun" w:eastAsia="SimSun" w:hAnsi="SimSun"/>
          <w:sz w:val="20"/>
          <w:szCs w:val="20"/>
          <w:lang w:eastAsia="bg-BG"/>
        </w:rPr>
        <w:t>er</w:t>
      </w:r>
    </w:p>
    <w:p w14:paraId="2C8F8E95" w14:textId="77777777" w:rsidR="00015EEC" w:rsidRPr="00015EEC" w:rsidRDefault="00015EEC" w:rsidP="00015EEC">
      <w:pPr>
        <w:rPr>
          <w:rFonts w:ascii="SimSun" w:eastAsia="SimSun" w:hAnsi="SimSun"/>
          <w:sz w:val="20"/>
          <w:szCs w:val="20"/>
          <w:lang w:eastAsia="bg-BG"/>
        </w:rPr>
      </w:pPr>
      <w:r w:rsidRPr="00015EEC">
        <w:rPr>
          <w:rFonts w:ascii="SimSun" w:eastAsia="SimSun" w:hAnsi="SimSun"/>
          <w:sz w:val="20"/>
          <w:szCs w:val="20"/>
          <w:lang w:eastAsia="bg-BG"/>
        </w:rPr>
        <w:t xml:space="preserve">eai.dam.communication.services={"search":{"GET":{"uri":"/media/images.json", "timeout":72000}},"retrieve":{"GET":{"uri":"/media/{0}/images/{1}.json", "timeout":-1}},"content":{"GET":{"uri":"/media/{0}/images/{1}", "timeout":-1}},"logging":{"POST":{"uri":"service/log", "timeout":72000}}} </w:t>
      </w:r>
    </w:p>
    <w:p w14:paraId="1A5DBECD" w14:textId="77777777" w:rsidR="00015EEC" w:rsidRPr="00015EEC" w:rsidRDefault="00015EEC">
      <w:pPr>
        <w:rPr>
          <w:rFonts w:ascii="SimSun" w:eastAsia="SimSun" w:hAnsi="SimSun"/>
          <w:sz w:val="20"/>
          <w:szCs w:val="20"/>
          <w:lang w:eastAsia="bg-BG"/>
        </w:rPr>
      </w:pPr>
      <w:r w:rsidRPr="00015EEC">
        <w:rPr>
          <w:rFonts w:ascii="SimSun" w:eastAsia="SimSun" w:hAnsi="SimSun"/>
          <w:sz w:val="20"/>
          <w:szCs w:val="20"/>
          <w:lang w:eastAsia="bg-BG"/>
        </w:rPr>
        <w:t>eai.dam.communication.security.trust.all.certificates=true</w:t>
      </w:r>
    </w:p>
    <w:p w14:paraId="196D7BB1" w14:textId="77777777" w:rsidR="00015EEC" w:rsidRPr="00015EEC" w:rsidRDefault="00015EEC" w:rsidP="00015EEC">
      <w:pPr>
        <w:rPr>
          <w:rFonts w:ascii="SimSun" w:eastAsia="SimSun" w:hAnsi="SimSun"/>
          <w:sz w:val="20"/>
          <w:szCs w:val="20"/>
          <w:lang w:eastAsia="bg-BG"/>
        </w:rPr>
      </w:pPr>
      <w:r w:rsidRPr="00015EEC">
        <w:rPr>
          <w:rFonts w:ascii="SimSun" w:eastAsia="SimSun" w:hAnsi="SimSun"/>
          <w:sz w:val="20"/>
          <w:szCs w:val="20"/>
          <w:lang w:eastAsia="bg-BG"/>
        </w:rPr>
        <w:t xml:space="preserve">eai.dam.communication.security.token=eyJhbGciOiJIUzI1NiIsInR5cCI6IkpXVCJ9.eyJzdWIiOiIxMjM0NTY3ODkwIiwibmFtZSI6IkpvaG4gRG9lIiwiYWRtaW4iOnRydWV9.TJVA95OrM7E2cBab30RMHrHDcEfxjoYZgeFONFh7HgQ </w:t>
      </w:r>
    </w:p>
    <w:p w14:paraId="182EF824" w14:textId="77777777" w:rsidR="00015EEC" w:rsidRPr="00015EEC" w:rsidRDefault="00015EEC" w:rsidP="00015EEC">
      <w:pPr>
        <w:rPr>
          <w:rFonts w:ascii="SimSun" w:eastAsia="SimSun" w:hAnsi="SimSun"/>
          <w:sz w:val="20"/>
          <w:szCs w:val="20"/>
          <w:lang w:eastAsia="bg-BG"/>
        </w:rPr>
      </w:pPr>
      <w:r w:rsidRPr="00015EEC">
        <w:rPr>
          <w:rFonts w:ascii="SimSun" w:eastAsia="SimSun" w:hAnsi="SimSun"/>
          <w:sz w:val="20"/>
          <w:szCs w:val="20"/>
          <w:lang w:eastAsia="bg-BG"/>
        </w:rPr>
        <w:t>eai.dam.config.model.xlsx.path=N:/wildfly-9/config/eia/dam</w:t>
      </w:r>
    </w:p>
    <w:p w14:paraId="5CF23174" w14:textId="6FDE5DAC" w:rsidR="00015EEC" w:rsidRPr="00015EEC" w:rsidRDefault="00015EEC" w:rsidP="00015EEC">
      <w:pPr>
        <w:rPr>
          <w:rFonts w:ascii="SimSun" w:eastAsia="SimSun" w:hAnsi="SimSun"/>
          <w:sz w:val="20"/>
          <w:szCs w:val="20"/>
          <w:lang w:eastAsia="bg-BG"/>
        </w:rPr>
      </w:pPr>
      <w:r w:rsidRPr="00015EEC">
        <w:rPr>
          <w:rFonts w:ascii="SimSun" w:eastAsia="SimSun" w:hAnsi="SimSun"/>
          <w:sz w:val="20"/>
          <w:szCs w:val="20"/>
          <w:lang w:eastAsia="bg-BG"/>
        </w:rPr>
        <w:t>eai.dam.config.model.xlsx.mapping={"TITLE":0,"URI":12,"PPROPERTY_ID":13,"MAPPING_DATA_CONVERT":14,"MAPPING_CRITERIA_CONVERT":15,"MANDATORY_</w:t>
      </w:r>
      <w:r w:rsidR="00C251A6">
        <w:rPr>
          <w:rFonts w:ascii="SimSun" w:eastAsia="SimSun" w:hAnsi="SimSun"/>
          <w:sz w:val="20"/>
          <w:szCs w:val="20"/>
          <w:lang w:eastAsia="bg-BG"/>
        </w:rPr>
        <w:t>CS</w:t>
      </w:r>
      <w:r w:rsidRPr="00015EEC">
        <w:rPr>
          <w:rFonts w:ascii="SimSun" w:eastAsia="SimSun" w:hAnsi="SimSun"/>
          <w:sz w:val="20"/>
          <w:szCs w:val="20"/>
          <w:lang w:eastAsia="bg-BG"/>
        </w:rPr>
        <w:t>":2,"DATA_TYPE":6,"CODELIST_ID":7, "THIN_REQUEST_USAGE":16}</w:t>
      </w:r>
    </w:p>
    <w:p w14:paraId="109951A1" w14:textId="63A813D4" w:rsidR="008263BF" w:rsidRDefault="00015EEC">
      <w:pPr>
        <w:rPr>
          <w:lang w:eastAsia="bg-BG"/>
        </w:rPr>
      </w:pPr>
      <w:r w:rsidRPr="00015EEC">
        <w:rPr>
          <w:rFonts w:ascii="SimSun" w:eastAsia="SimSun" w:hAnsi="SimSun"/>
          <w:sz w:val="20"/>
          <w:szCs w:val="20"/>
          <w:lang w:eastAsia="bg-BG"/>
        </w:rPr>
        <w:t>eai.dam.enabled=true</w:t>
      </w:r>
      <w:bookmarkEnd w:id="105"/>
      <w:r w:rsidR="008263BF">
        <w:rPr>
          <w:lang w:eastAsia="bg-BG"/>
        </w:rPr>
        <w:br w:type="page"/>
      </w:r>
    </w:p>
    <w:p w14:paraId="6233AC8D" w14:textId="06D1EDC1" w:rsidR="008263BF" w:rsidRDefault="008263BF" w:rsidP="00AF71DE">
      <w:pPr>
        <w:pStyle w:val="Heading2"/>
        <w:rPr>
          <w:lang w:eastAsia="bg-BG"/>
        </w:rPr>
      </w:pPr>
      <w:r>
        <w:rPr>
          <w:lang w:eastAsia="bg-BG"/>
        </w:rPr>
        <w:t>Questions and Comments Raised by Technical POCs with Responses</w:t>
      </w:r>
    </w:p>
    <w:p w14:paraId="29A9DA72" w14:textId="77777777" w:rsidR="008263BF" w:rsidRDefault="008263BF" w:rsidP="00486FBE">
      <w:pPr>
        <w:widowControl w:val="0"/>
        <w:autoSpaceDE w:val="0"/>
        <w:autoSpaceDN w:val="0"/>
        <w:adjustRightInd w:val="0"/>
        <w:spacing w:after="200" w:line="276" w:lineRule="auto"/>
        <w:rPr>
          <w:lang w:eastAsia="bg-BG"/>
        </w:rPr>
      </w:pPr>
    </w:p>
    <w:p w14:paraId="6FE47E1D" w14:textId="52C3D426" w:rsidR="008263BF" w:rsidRDefault="008263BF" w:rsidP="00486FBE">
      <w:pPr>
        <w:widowControl w:val="0"/>
        <w:autoSpaceDE w:val="0"/>
        <w:autoSpaceDN w:val="0"/>
        <w:adjustRightInd w:val="0"/>
        <w:spacing w:after="200" w:line="276" w:lineRule="auto"/>
        <w:rPr>
          <w:lang w:eastAsia="bg-BG"/>
        </w:rPr>
      </w:pPr>
      <w:r>
        <w:rPr>
          <w:lang w:eastAsia="bg-BG"/>
        </w:rPr>
        <w:t>Q: Yale has multiple CMS (and DAM?) systems.  How is that accounted for in the design?</w:t>
      </w:r>
    </w:p>
    <w:p w14:paraId="4AF5CCEF" w14:textId="5BA566B3" w:rsidR="008263BF" w:rsidRDefault="008263BF" w:rsidP="00486FBE">
      <w:pPr>
        <w:widowControl w:val="0"/>
        <w:autoSpaceDE w:val="0"/>
        <w:autoSpaceDN w:val="0"/>
        <w:adjustRightInd w:val="0"/>
        <w:spacing w:after="200" w:line="276" w:lineRule="auto"/>
        <w:rPr>
          <w:lang w:eastAsia="bg-BG"/>
        </w:rPr>
      </w:pPr>
      <w:r>
        <w:rPr>
          <w:lang w:eastAsia="bg-BG"/>
        </w:rPr>
        <w:t>A: We have added a mandatory “source” property to the base image and object ontology definitions as well as to the Service URLs for acquiring the full records of images and objects and the content of images.  In this way, it is only still necessary to register one set of service end points with ConservationSpace while providing for the possibility of multiple CMS and DAM sources.</w:t>
      </w:r>
    </w:p>
    <w:p w14:paraId="58EEC917" w14:textId="77777777" w:rsidR="008263BF" w:rsidRDefault="008263BF" w:rsidP="00486FBE">
      <w:pPr>
        <w:widowControl w:val="0"/>
        <w:autoSpaceDE w:val="0"/>
        <w:autoSpaceDN w:val="0"/>
        <w:adjustRightInd w:val="0"/>
        <w:spacing w:after="200" w:line="276" w:lineRule="auto"/>
        <w:rPr>
          <w:lang w:eastAsia="bg-BG"/>
        </w:rPr>
      </w:pPr>
    </w:p>
    <w:p w14:paraId="06DF2107" w14:textId="42220E44" w:rsidR="00C50701" w:rsidRDefault="00C50701" w:rsidP="00486FBE">
      <w:pPr>
        <w:widowControl w:val="0"/>
        <w:autoSpaceDE w:val="0"/>
        <w:autoSpaceDN w:val="0"/>
        <w:adjustRightInd w:val="0"/>
        <w:spacing w:after="200" w:line="276" w:lineRule="auto"/>
        <w:rPr>
          <w:lang w:eastAsia="bg-BG"/>
        </w:rPr>
      </w:pPr>
      <w:r>
        <w:rPr>
          <w:lang w:eastAsia="bg-BG"/>
        </w:rPr>
        <w:t>Q: Suggestion made to use “media” instead of “image” for namespace.</w:t>
      </w:r>
    </w:p>
    <w:p w14:paraId="0D6453F0" w14:textId="100AA0D8" w:rsidR="00C50701" w:rsidRPr="00076189" w:rsidRDefault="00C50701" w:rsidP="00486FBE">
      <w:pPr>
        <w:widowControl w:val="0"/>
        <w:autoSpaceDE w:val="0"/>
        <w:autoSpaceDN w:val="0"/>
        <w:adjustRightInd w:val="0"/>
        <w:spacing w:after="200" w:line="276" w:lineRule="auto"/>
        <w:rPr>
          <w:lang w:eastAsia="bg-BG"/>
        </w:rPr>
      </w:pPr>
      <w:r>
        <w:rPr>
          <w:lang w:eastAsia="bg-BG"/>
        </w:rPr>
        <w:t xml:space="preserve">A: Since attributes like “width” and “height” are </w:t>
      </w:r>
      <w:r w:rsidR="00076189">
        <w:rPr>
          <w:lang w:eastAsia="bg-BG"/>
        </w:rPr>
        <w:t xml:space="preserve">specific to certain classes of media assets like </w:t>
      </w:r>
      <w:r>
        <w:rPr>
          <w:lang w:eastAsia="bg-BG"/>
        </w:rPr>
        <w:t>image</w:t>
      </w:r>
      <w:r w:rsidR="00076189">
        <w:rPr>
          <w:lang w:eastAsia="bg-BG"/>
        </w:rPr>
        <w:t>s and video</w:t>
      </w:r>
      <w:r>
        <w:rPr>
          <w:lang w:eastAsia="bg-BG"/>
        </w:rPr>
        <w:t xml:space="preserve">, Sirma would have to implement support for namespace inheritance, e.g. image </w:t>
      </w:r>
      <w:r w:rsidR="00076189">
        <w:rPr>
          <w:lang w:eastAsia="bg-BG"/>
        </w:rPr>
        <w:t xml:space="preserve">and video </w:t>
      </w:r>
      <w:r>
        <w:rPr>
          <w:lang w:eastAsia="bg-BG"/>
        </w:rPr>
        <w:t>extends media, and potentially support two or more name spaces for</w:t>
      </w:r>
      <w:r w:rsidR="00076189">
        <w:rPr>
          <w:lang w:eastAsia="bg-BG"/>
        </w:rPr>
        <w:t xml:space="preserve"> media items</w:t>
      </w:r>
      <w:r>
        <w:rPr>
          <w:lang w:eastAsia="bg-BG"/>
        </w:rPr>
        <w:t xml:space="preserve">.  The current approach is </w:t>
      </w:r>
      <w:r w:rsidRPr="00AF71DE">
        <w:rPr>
          <w:b/>
          <w:lang w:eastAsia="bg-BG"/>
        </w:rPr>
        <w:t>not incompatible</w:t>
      </w:r>
      <w:r>
        <w:rPr>
          <w:lang w:eastAsia="bg-BG"/>
        </w:rPr>
        <w:t xml:space="preserve"> with namespace inheritance, so we feel it is safe to continue </w:t>
      </w:r>
      <w:r w:rsidR="00076189">
        <w:rPr>
          <w:lang w:eastAsia="bg-BG"/>
        </w:rPr>
        <w:t xml:space="preserve">limiting the media namespaces to </w:t>
      </w:r>
      <w:r>
        <w:rPr>
          <w:lang w:eastAsia="bg-BG"/>
        </w:rPr>
        <w:t xml:space="preserve">“image” for now and to </w:t>
      </w:r>
      <w:r w:rsidR="00076189">
        <w:rPr>
          <w:lang w:eastAsia="bg-BG"/>
        </w:rPr>
        <w:t xml:space="preserve">later </w:t>
      </w:r>
      <w:r>
        <w:rPr>
          <w:lang w:eastAsia="bg-BG"/>
        </w:rPr>
        <w:t xml:space="preserve">pivot to using </w:t>
      </w:r>
      <w:r w:rsidR="00076189">
        <w:rPr>
          <w:lang w:eastAsia="bg-BG"/>
        </w:rPr>
        <w:t xml:space="preserve">a combination of </w:t>
      </w:r>
      <w:r>
        <w:rPr>
          <w:lang w:eastAsia="bg-BG"/>
        </w:rPr>
        <w:t xml:space="preserve">“media” </w:t>
      </w:r>
      <w:r w:rsidR="00076189">
        <w:rPr>
          <w:lang w:eastAsia="bg-BG"/>
        </w:rPr>
        <w:t xml:space="preserve">and namespaces for other media types </w:t>
      </w:r>
      <w:r>
        <w:rPr>
          <w:lang w:eastAsia="bg-BG"/>
        </w:rPr>
        <w:t xml:space="preserve">in the future if / when Sirma builds support for namespace inheritance. </w:t>
      </w:r>
      <w:r w:rsidR="00076189">
        <w:rPr>
          <w:lang w:eastAsia="bg-BG"/>
        </w:rPr>
        <w:t xml:space="preserve"> That said, we </w:t>
      </w:r>
      <w:r w:rsidR="00076189">
        <w:rPr>
          <w:b/>
          <w:lang w:eastAsia="bg-BG"/>
        </w:rPr>
        <w:t>have</w:t>
      </w:r>
      <w:r w:rsidR="00076189">
        <w:rPr>
          <w:lang w:eastAsia="bg-BG"/>
        </w:rPr>
        <w:t xml:space="preserve"> modified the API to rename the image search, record, and content services to “media” services.  This means the “media type” is now an important part of the URL for such services and the model can be extended in the future to support additional types of media assets.</w:t>
      </w:r>
    </w:p>
    <w:p w14:paraId="36DFDB25" w14:textId="77777777" w:rsidR="00C50701" w:rsidRDefault="00C50701" w:rsidP="00486FBE">
      <w:pPr>
        <w:widowControl w:val="0"/>
        <w:autoSpaceDE w:val="0"/>
        <w:autoSpaceDN w:val="0"/>
        <w:adjustRightInd w:val="0"/>
        <w:spacing w:after="200" w:line="276" w:lineRule="auto"/>
        <w:rPr>
          <w:lang w:eastAsia="bg-BG"/>
        </w:rPr>
      </w:pPr>
    </w:p>
    <w:p w14:paraId="5AF4FC5A" w14:textId="27CE1729" w:rsidR="00230D38" w:rsidRDefault="00230D38" w:rsidP="00486FBE">
      <w:pPr>
        <w:widowControl w:val="0"/>
        <w:autoSpaceDE w:val="0"/>
        <w:autoSpaceDN w:val="0"/>
        <w:adjustRightInd w:val="0"/>
        <w:spacing w:after="200" w:line="276" w:lineRule="auto"/>
        <w:rPr>
          <w:lang w:eastAsia="bg-BG"/>
        </w:rPr>
      </w:pPr>
      <w:r>
        <w:rPr>
          <w:lang w:eastAsia="bg-BG"/>
        </w:rPr>
        <w:t>Q: Is there a plan to provide some example implementations or to release a generic API solution that can be implemented by Partners to provide the desired functionality?</w:t>
      </w:r>
    </w:p>
    <w:p w14:paraId="2C111E8F" w14:textId="5D2FB8A9" w:rsidR="00230D38" w:rsidRDefault="00230D38" w:rsidP="00486FBE">
      <w:pPr>
        <w:widowControl w:val="0"/>
        <w:autoSpaceDE w:val="0"/>
        <w:autoSpaceDN w:val="0"/>
        <w:adjustRightInd w:val="0"/>
        <w:spacing w:after="200" w:line="276" w:lineRule="auto"/>
        <w:rPr>
          <w:lang w:eastAsia="bg-BG"/>
        </w:rPr>
      </w:pPr>
      <w:r>
        <w:rPr>
          <w:lang w:eastAsia="bg-BG"/>
        </w:rPr>
        <w:t xml:space="preserve">A: The NGA will release all of its code for the </w:t>
      </w:r>
      <w:r w:rsidR="00E97107">
        <w:rPr>
          <w:lang w:eastAsia="bg-BG"/>
        </w:rPr>
        <w:t xml:space="preserve">full </w:t>
      </w:r>
      <w:r>
        <w:rPr>
          <w:lang w:eastAsia="bg-BG"/>
        </w:rPr>
        <w:t xml:space="preserve">implementation to GitHub when integration tests are successful.  However, the NGA’s implementation is based on an in-memory cache of </w:t>
      </w:r>
      <w:r w:rsidR="00E97107">
        <w:rPr>
          <w:lang w:eastAsia="bg-BG"/>
        </w:rPr>
        <w:t xml:space="preserve">the approximately 200,000 cultural objects defined in our CMS to </w:t>
      </w:r>
      <w:r>
        <w:rPr>
          <w:lang w:eastAsia="bg-BG"/>
        </w:rPr>
        <w:t>provide the CMS portion of the solution and a</w:t>
      </w:r>
      <w:r w:rsidR="00E97107">
        <w:rPr>
          <w:lang w:eastAsia="bg-BG"/>
        </w:rPr>
        <w:t xml:space="preserve"> hybrid </w:t>
      </w:r>
      <w:r>
        <w:rPr>
          <w:lang w:eastAsia="bg-BG"/>
        </w:rPr>
        <w:t xml:space="preserve">approach </w:t>
      </w:r>
      <w:r w:rsidR="00E97107">
        <w:rPr>
          <w:lang w:eastAsia="bg-BG"/>
        </w:rPr>
        <w:t xml:space="preserve">(cache + database queries) to provide </w:t>
      </w:r>
      <w:r>
        <w:rPr>
          <w:lang w:eastAsia="bg-BG"/>
        </w:rPr>
        <w:t xml:space="preserve">the DAM solution. </w:t>
      </w:r>
      <w:r w:rsidR="00E97107">
        <w:rPr>
          <w:lang w:eastAsia="bg-BG"/>
        </w:rPr>
        <w:t xml:space="preserve"> One could certainly provide an implementation of the interfaces we’re using, but the overall architecture of the solution is somewhat dependent upon having a collection data set that can fit in about 4GB of RAM.  The approach would not scale to collections with millions of objects and might be overkill for collections with only a few thousand objects.  Still, the basic interfaces and approach to handling the services can be used as a model for one possible solution to building an API implementation and in that sense, having access to working code would be valuable.  The NGA solution is built upon Spring Rest and Spring Boot which itself, provides a good lift in productivity for partners with development staff who are familiar with Java.</w:t>
      </w:r>
    </w:p>
    <w:p w14:paraId="79C1676B" w14:textId="7C55CB69" w:rsidR="0032174C" w:rsidRDefault="0032174C" w:rsidP="00486FBE">
      <w:pPr>
        <w:widowControl w:val="0"/>
        <w:autoSpaceDE w:val="0"/>
        <w:autoSpaceDN w:val="0"/>
        <w:adjustRightInd w:val="0"/>
        <w:spacing w:after="200" w:line="276" w:lineRule="auto"/>
        <w:rPr>
          <w:lang w:eastAsia="bg-BG"/>
        </w:rPr>
      </w:pPr>
    </w:p>
    <w:p w14:paraId="0269792E" w14:textId="6129DBAA" w:rsidR="0032174C" w:rsidRDefault="0032174C" w:rsidP="00486FBE">
      <w:pPr>
        <w:widowControl w:val="0"/>
        <w:autoSpaceDE w:val="0"/>
        <w:autoSpaceDN w:val="0"/>
        <w:adjustRightInd w:val="0"/>
        <w:spacing w:after="200" w:line="276" w:lineRule="auto"/>
        <w:rPr>
          <w:lang w:eastAsia="bg-BG"/>
        </w:rPr>
      </w:pPr>
      <w:r>
        <w:rPr>
          <w:lang w:eastAsia="bg-BG"/>
        </w:rPr>
        <w:t>Q: Could thumbnails work from a IIIF server?</w:t>
      </w:r>
    </w:p>
    <w:p w14:paraId="235A7AE8" w14:textId="774CD007" w:rsidR="0032174C" w:rsidRDefault="0032174C" w:rsidP="00486FBE">
      <w:pPr>
        <w:widowControl w:val="0"/>
        <w:autoSpaceDE w:val="0"/>
        <w:autoSpaceDN w:val="0"/>
        <w:adjustRightInd w:val="0"/>
        <w:spacing w:after="200" w:line="276" w:lineRule="auto"/>
        <w:rPr>
          <w:lang w:eastAsia="bg-BG"/>
        </w:rPr>
      </w:pPr>
      <w:r>
        <w:rPr>
          <w:lang w:eastAsia="bg-BG"/>
        </w:rPr>
        <w:t>A: Absolutely, regardless of whether they are URLs or read by the implementation and encoded in base64.  The NGA intends to use this in order to provide thumbnails perfectly sized to fit within the 100 pixels of the application.</w:t>
      </w:r>
    </w:p>
    <w:p w14:paraId="49C742C2" w14:textId="77777777" w:rsidR="00821D6B" w:rsidRDefault="00821D6B" w:rsidP="00486FBE">
      <w:pPr>
        <w:widowControl w:val="0"/>
        <w:autoSpaceDE w:val="0"/>
        <w:autoSpaceDN w:val="0"/>
        <w:adjustRightInd w:val="0"/>
        <w:spacing w:after="200" w:line="276" w:lineRule="auto"/>
        <w:rPr>
          <w:lang w:eastAsia="bg-BG"/>
        </w:rPr>
      </w:pPr>
    </w:p>
    <w:p w14:paraId="7C58DC46" w14:textId="33A092AE" w:rsidR="00821D6B" w:rsidRDefault="00821D6B" w:rsidP="00486FBE">
      <w:pPr>
        <w:widowControl w:val="0"/>
        <w:autoSpaceDE w:val="0"/>
        <w:autoSpaceDN w:val="0"/>
        <w:adjustRightInd w:val="0"/>
        <w:spacing w:after="200" w:line="276" w:lineRule="auto"/>
        <w:rPr>
          <w:lang w:eastAsia="bg-BG"/>
        </w:rPr>
      </w:pPr>
      <w:r>
        <w:rPr>
          <w:lang w:eastAsia="bg-BG"/>
        </w:rPr>
        <w:t>Q: Can we have a poll of hat LMS/CMS systems partners are using?</w:t>
      </w:r>
    </w:p>
    <w:p w14:paraId="12D5EAE2" w14:textId="05FFA86C" w:rsidR="00821D6B" w:rsidRDefault="00821D6B" w:rsidP="00486FBE">
      <w:pPr>
        <w:widowControl w:val="0"/>
        <w:autoSpaceDE w:val="0"/>
        <w:autoSpaceDN w:val="0"/>
        <w:adjustRightInd w:val="0"/>
        <w:spacing w:after="200" w:line="276" w:lineRule="auto"/>
        <w:rPr>
          <w:lang w:eastAsia="bg-BG"/>
        </w:rPr>
      </w:pPr>
      <w:r>
        <w:rPr>
          <w:lang w:eastAsia="bg-BG"/>
        </w:rPr>
        <w:t>A: Yes – getting answers to such questions can be facilitated by the ConservationSpace technical google group.  In fact, I will copy and paste all of these questions and answers there.</w:t>
      </w:r>
    </w:p>
    <w:p w14:paraId="0A7D0294" w14:textId="77777777" w:rsidR="00821D6B" w:rsidRDefault="00821D6B" w:rsidP="00486FBE">
      <w:pPr>
        <w:widowControl w:val="0"/>
        <w:autoSpaceDE w:val="0"/>
        <w:autoSpaceDN w:val="0"/>
        <w:adjustRightInd w:val="0"/>
        <w:spacing w:after="200" w:line="276" w:lineRule="auto"/>
        <w:rPr>
          <w:lang w:eastAsia="bg-BG"/>
        </w:rPr>
      </w:pPr>
    </w:p>
    <w:p w14:paraId="266146DF" w14:textId="37776D07" w:rsidR="00821D6B" w:rsidRDefault="00821D6B" w:rsidP="00486FBE">
      <w:pPr>
        <w:widowControl w:val="0"/>
        <w:autoSpaceDE w:val="0"/>
        <w:autoSpaceDN w:val="0"/>
        <w:adjustRightInd w:val="0"/>
        <w:spacing w:after="200" w:line="276" w:lineRule="auto"/>
        <w:rPr>
          <w:lang w:eastAsia="bg-BG"/>
        </w:rPr>
      </w:pPr>
      <w:r>
        <w:rPr>
          <w:lang w:eastAsia="bg-BG"/>
        </w:rPr>
        <w:t>Q: Does this (presumably the response of cultural object and image records) involve creation of a generic “record” that transcends ConservationSpace’s needs?</w:t>
      </w:r>
    </w:p>
    <w:p w14:paraId="7B9E7D95" w14:textId="423A4B1C" w:rsidR="00821D6B" w:rsidRDefault="00821D6B" w:rsidP="00486FBE">
      <w:pPr>
        <w:widowControl w:val="0"/>
        <w:autoSpaceDE w:val="0"/>
        <w:autoSpaceDN w:val="0"/>
        <w:adjustRightInd w:val="0"/>
        <w:spacing w:after="200" w:line="276" w:lineRule="auto"/>
        <w:rPr>
          <w:lang w:eastAsia="bg-BG"/>
        </w:rPr>
      </w:pPr>
      <w:r>
        <w:rPr>
          <w:lang w:eastAsia="bg-BG"/>
        </w:rPr>
        <w:t>A: We wanted to design these APIs so they would be useful outside of the context of ConservationSpace which is why they are so simple and extendable.  There are really only a handful of fields actually required by ConservationSpace from all partners and extraneous fields are ignored by ConservationSpace so we hope the API design is flexible enough to power other systems once implemented.  Since Sirma is well underway with implementation of this design, changing the overall approach would be a bit of work at this point, but if there are suggestions for alternative generic “record” formats, please post to the Google Group so we can talk about the merits of the various options, even if the discussion has to be limited to R3 timeframes.</w:t>
      </w:r>
    </w:p>
    <w:p w14:paraId="7EB00845" w14:textId="77777777" w:rsidR="00821D6B" w:rsidRDefault="00821D6B" w:rsidP="00486FBE">
      <w:pPr>
        <w:widowControl w:val="0"/>
        <w:autoSpaceDE w:val="0"/>
        <w:autoSpaceDN w:val="0"/>
        <w:adjustRightInd w:val="0"/>
        <w:spacing w:after="200" w:line="276" w:lineRule="auto"/>
        <w:rPr>
          <w:lang w:eastAsia="bg-BG"/>
        </w:rPr>
      </w:pPr>
    </w:p>
    <w:p w14:paraId="51603761" w14:textId="5CD0F28A" w:rsidR="00821D6B" w:rsidRDefault="00821D6B" w:rsidP="00486FBE">
      <w:pPr>
        <w:widowControl w:val="0"/>
        <w:autoSpaceDE w:val="0"/>
        <w:autoSpaceDN w:val="0"/>
        <w:adjustRightInd w:val="0"/>
        <w:spacing w:after="200" w:line="276" w:lineRule="auto"/>
        <w:rPr>
          <w:lang w:eastAsia="bg-BG"/>
        </w:rPr>
      </w:pPr>
      <w:r>
        <w:rPr>
          <w:lang w:eastAsia="bg-BG"/>
        </w:rPr>
        <w:t xml:space="preserve">Q: </w:t>
      </w:r>
      <w:r w:rsidR="005D2BE5">
        <w:rPr>
          <w:lang w:eastAsia="bg-BG"/>
        </w:rPr>
        <w:t>It would be great if CS could display images from external IIIF servers.</w:t>
      </w:r>
      <w:r>
        <w:rPr>
          <w:lang w:eastAsia="bg-BG"/>
        </w:rPr>
        <w:t xml:space="preserve"> </w:t>
      </w:r>
    </w:p>
    <w:p w14:paraId="083FF93B" w14:textId="0C104145" w:rsidR="001D671E" w:rsidRDefault="00821D6B" w:rsidP="00486FBE">
      <w:pPr>
        <w:widowControl w:val="0"/>
        <w:autoSpaceDE w:val="0"/>
        <w:autoSpaceDN w:val="0"/>
        <w:adjustRightInd w:val="0"/>
        <w:spacing w:after="200" w:line="276" w:lineRule="auto"/>
        <w:rPr>
          <w:lang w:eastAsia="bg-BG"/>
        </w:rPr>
      </w:pPr>
      <w:r>
        <w:rPr>
          <w:lang w:eastAsia="bg-BG"/>
        </w:rPr>
        <w:t>A:</w:t>
      </w:r>
      <w:r w:rsidR="005D2BE5">
        <w:rPr>
          <w:lang w:eastAsia="bg-BG"/>
        </w:rPr>
        <w:t xml:space="preserve"> Actually, it can when Mirador is used in “exploratory” mode, i.e. its configuration hasn’t been locked by the report author, by entering the </w:t>
      </w:r>
      <w:r w:rsidR="001D671E">
        <w:rPr>
          <w:lang w:eastAsia="bg-BG"/>
        </w:rPr>
        <w:t>Manifest URL in</w:t>
      </w:r>
      <w:r w:rsidR="005D2BE5">
        <w:rPr>
          <w:lang w:eastAsia="bg-BG"/>
        </w:rPr>
        <w:t xml:space="preserve"> the “add object” </w:t>
      </w:r>
      <w:r w:rsidR="001D671E">
        <w:rPr>
          <w:lang w:eastAsia="bg-BG"/>
        </w:rPr>
        <w:t>window.  The URL won’t be saved in ConservationSpace in R2, but we could certainly consider passing IIIF resource URLs with the object data in R3 or persisting the Manifest URLs entered into Mirador.  However, if a partner institutions adopts such practices, there is a probability that increases with time, that the images used for reports in ConservationSpace would no longer be available.  So, this would have to be a risk the institution is willing to take; that is, relying on resources outside of ConservationSpace to render documents archived within ConservationSpace.  It is this risk that is the basis for making a copy of all images and data that are imported or uploaded into the system.  These documents are supposed to be available forever.</w:t>
      </w:r>
    </w:p>
    <w:p w14:paraId="20941F0F" w14:textId="77777777" w:rsidR="001D671E" w:rsidRDefault="001D671E" w:rsidP="00486FBE">
      <w:pPr>
        <w:widowControl w:val="0"/>
        <w:autoSpaceDE w:val="0"/>
        <w:autoSpaceDN w:val="0"/>
        <w:adjustRightInd w:val="0"/>
        <w:spacing w:after="200" w:line="276" w:lineRule="auto"/>
        <w:rPr>
          <w:lang w:eastAsia="bg-BG"/>
        </w:rPr>
      </w:pPr>
    </w:p>
    <w:p w14:paraId="6D785398" w14:textId="0C95609E" w:rsidR="001D671E" w:rsidRDefault="001D671E" w:rsidP="00486FBE">
      <w:pPr>
        <w:widowControl w:val="0"/>
        <w:autoSpaceDE w:val="0"/>
        <w:autoSpaceDN w:val="0"/>
        <w:adjustRightInd w:val="0"/>
        <w:spacing w:after="200" w:line="276" w:lineRule="auto"/>
        <w:rPr>
          <w:lang w:eastAsia="bg-BG"/>
        </w:rPr>
      </w:pPr>
      <w:r>
        <w:rPr>
          <w:lang w:eastAsia="bg-BG"/>
        </w:rPr>
        <w:t>Q: Can you do free text searches against object descriptions and / or comments fields?</w:t>
      </w:r>
    </w:p>
    <w:p w14:paraId="733965A4" w14:textId="681DBE6F" w:rsidR="00821D6B" w:rsidRDefault="001D671E" w:rsidP="00486FBE">
      <w:pPr>
        <w:widowControl w:val="0"/>
        <w:autoSpaceDE w:val="0"/>
        <w:autoSpaceDN w:val="0"/>
        <w:adjustRightInd w:val="0"/>
        <w:spacing w:after="200" w:line="276" w:lineRule="auto"/>
        <w:rPr>
          <w:lang w:eastAsia="bg-BG"/>
        </w:rPr>
      </w:pPr>
      <w:r>
        <w:rPr>
          <w:lang w:eastAsia="bg-BG"/>
        </w:rPr>
        <w:t>A: In R2, the CMS and DAM interfaces have a limited number of fields that can be searched – a partner could certainly override the intended behavior by searching outside of the recommend scope of the search, but it’s probably better to discuss this need within the partnership first and to extend the options for searching in R3 after conservators have gotten a feel for what’s working well and working poorly with respect to locating CMS and DAM objects and images.</w:t>
      </w:r>
    </w:p>
    <w:p w14:paraId="6D29653D" w14:textId="77777777" w:rsidR="001D671E" w:rsidRDefault="001D671E" w:rsidP="00486FBE">
      <w:pPr>
        <w:widowControl w:val="0"/>
        <w:autoSpaceDE w:val="0"/>
        <w:autoSpaceDN w:val="0"/>
        <w:adjustRightInd w:val="0"/>
        <w:spacing w:after="200" w:line="276" w:lineRule="auto"/>
        <w:rPr>
          <w:lang w:eastAsia="bg-BG"/>
        </w:rPr>
      </w:pPr>
    </w:p>
    <w:p w14:paraId="581F8A1B" w14:textId="4845A61A" w:rsidR="001D671E" w:rsidRDefault="001D671E" w:rsidP="00486FBE">
      <w:pPr>
        <w:widowControl w:val="0"/>
        <w:autoSpaceDE w:val="0"/>
        <w:autoSpaceDN w:val="0"/>
        <w:adjustRightInd w:val="0"/>
        <w:spacing w:after="200" w:line="276" w:lineRule="auto"/>
        <w:rPr>
          <w:lang w:eastAsia="bg-BG"/>
        </w:rPr>
      </w:pPr>
      <w:r>
        <w:rPr>
          <w:lang w:eastAsia="bg-BG"/>
        </w:rPr>
        <w:t xml:space="preserve">Q: We have 30 paintings with the same title, how would that work? </w:t>
      </w:r>
    </w:p>
    <w:p w14:paraId="4D020938" w14:textId="4D3A8CAF" w:rsidR="001D671E" w:rsidRDefault="001D671E" w:rsidP="00486FBE">
      <w:pPr>
        <w:widowControl w:val="0"/>
        <w:autoSpaceDE w:val="0"/>
        <w:autoSpaceDN w:val="0"/>
        <w:adjustRightInd w:val="0"/>
        <w:spacing w:after="200" w:line="276" w:lineRule="auto"/>
        <w:rPr>
          <w:lang w:eastAsia="bg-BG"/>
        </w:rPr>
      </w:pPr>
      <w:r>
        <w:rPr>
          <w:lang w:eastAsia="bg-BG"/>
        </w:rPr>
        <w:t>A: If you entered the title, you’d get 30 results and would have to select the proper object based on information contained within the “search header” template defined for your institution. Many searches will return multiple objects or images.  A search for titles with the letter “e”, for example, returns over 100,000 objects in the NGA collection.  Obviously the key is to enter more specific search criteria to reduce this number, but the presence of potentially large result sets is why we introduced pagination into the API.</w:t>
      </w:r>
    </w:p>
    <w:p w14:paraId="7655FBE6" w14:textId="77777777" w:rsidR="001D671E" w:rsidRDefault="001D671E" w:rsidP="00486FBE">
      <w:pPr>
        <w:widowControl w:val="0"/>
        <w:autoSpaceDE w:val="0"/>
        <w:autoSpaceDN w:val="0"/>
        <w:adjustRightInd w:val="0"/>
        <w:spacing w:after="200" w:line="276" w:lineRule="auto"/>
        <w:rPr>
          <w:lang w:eastAsia="bg-BG"/>
        </w:rPr>
      </w:pPr>
    </w:p>
    <w:p w14:paraId="5BAD9273" w14:textId="579E96A4" w:rsidR="001D671E" w:rsidRDefault="001D671E" w:rsidP="00486FBE">
      <w:pPr>
        <w:widowControl w:val="0"/>
        <w:autoSpaceDE w:val="0"/>
        <w:autoSpaceDN w:val="0"/>
        <w:adjustRightInd w:val="0"/>
        <w:spacing w:after="200" w:line="276" w:lineRule="auto"/>
        <w:rPr>
          <w:lang w:eastAsia="bg-BG"/>
        </w:rPr>
      </w:pPr>
      <w:r>
        <w:rPr>
          <w:lang w:eastAsia="bg-BG"/>
        </w:rPr>
        <w:t>Q: What will be the procedure for importing multiple objects and images?</w:t>
      </w:r>
    </w:p>
    <w:p w14:paraId="2CD83532" w14:textId="52902E49" w:rsidR="001D671E" w:rsidRDefault="001D671E" w:rsidP="00486FBE">
      <w:pPr>
        <w:widowControl w:val="0"/>
        <w:autoSpaceDE w:val="0"/>
        <w:autoSpaceDN w:val="0"/>
        <w:adjustRightInd w:val="0"/>
        <w:spacing w:after="200" w:line="276" w:lineRule="auto"/>
        <w:rPr>
          <w:lang w:eastAsia="bg-BG"/>
        </w:rPr>
      </w:pPr>
      <w:r>
        <w:rPr>
          <w:lang w:eastAsia="bg-BG"/>
        </w:rPr>
        <w:t>A: Execute a search, click on individual boxes of objects / images (I think there’s a select all in the interface as well), and click the “import/update” button.</w:t>
      </w:r>
    </w:p>
    <w:p w14:paraId="7A9F7674" w14:textId="77777777" w:rsidR="001D671E" w:rsidRDefault="001D671E" w:rsidP="00486FBE">
      <w:pPr>
        <w:widowControl w:val="0"/>
        <w:autoSpaceDE w:val="0"/>
        <w:autoSpaceDN w:val="0"/>
        <w:adjustRightInd w:val="0"/>
        <w:spacing w:after="200" w:line="276" w:lineRule="auto"/>
        <w:rPr>
          <w:lang w:eastAsia="bg-BG"/>
        </w:rPr>
      </w:pPr>
    </w:p>
    <w:p w14:paraId="004C80F6" w14:textId="7E7EB35E" w:rsidR="001D671E" w:rsidRDefault="001D671E" w:rsidP="00486FBE">
      <w:pPr>
        <w:widowControl w:val="0"/>
        <w:autoSpaceDE w:val="0"/>
        <w:autoSpaceDN w:val="0"/>
        <w:adjustRightInd w:val="0"/>
        <w:spacing w:after="200" w:line="276" w:lineRule="auto"/>
        <w:rPr>
          <w:lang w:eastAsia="bg-BG"/>
        </w:rPr>
      </w:pPr>
      <w:r>
        <w:rPr>
          <w:lang w:eastAsia="bg-BG"/>
        </w:rPr>
        <w:t>Q: Are “references” mandatory on cultural object records?</w:t>
      </w:r>
    </w:p>
    <w:p w14:paraId="11FC1A10" w14:textId="21AFF49C" w:rsidR="001D671E" w:rsidRDefault="001D671E" w:rsidP="00486FBE">
      <w:pPr>
        <w:widowControl w:val="0"/>
        <w:autoSpaceDE w:val="0"/>
        <w:autoSpaceDN w:val="0"/>
        <w:adjustRightInd w:val="0"/>
        <w:spacing w:after="200" w:line="276" w:lineRule="auto"/>
        <w:rPr>
          <w:lang w:eastAsia="bg-BG"/>
        </w:rPr>
      </w:pPr>
      <w:r>
        <w:rPr>
          <w:lang w:eastAsia="bg-BG"/>
        </w:rPr>
        <w:t xml:space="preserve">A: If there are such references, yes, and the related works will be displayed in the search header </w:t>
      </w:r>
      <w:r w:rsidR="005A2840">
        <w:rPr>
          <w:lang w:eastAsia="bg-BG"/>
        </w:rPr>
        <w:t xml:space="preserve">with a clickable object number </w:t>
      </w:r>
      <w:r>
        <w:rPr>
          <w:lang w:eastAsia="bg-BG"/>
        </w:rPr>
        <w:t xml:space="preserve">of the object </w:t>
      </w:r>
      <w:r w:rsidR="005A2840">
        <w:rPr>
          <w:lang w:eastAsia="bg-BG"/>
        </w:rPr>
        <w:t>representing the “hit” in the search.  The implications of having no references is that it might become more difficult to locate the specific object record of interest or to import all of the child objects comprising a parent object.</w:t>
      </w:r>
    </w:p>
    <w:p w14:paraId="6CB9744F" w14:textId="77777777" w:rsidR="005A2840" w:rsidRDefault="005A2840" w:rsidP="00486FBE">
      <w:pPr>
        <w:widowControl w:val="0"/>
        <w:autoSpaceDE w:val="0"/>
        <w:autoSpaceDN w:val="0"/>
        <w:adjustRightInd w:val="0"/>
        <w:spacing w:after="200" w:line="276" w:lineRule="auto"/>
        <w:rPr>
          <w:lang w:eastAsia="bg-BG"/>
        </w:rPr>
      </w:pPr>
    </w:p>
    <w:p w14:paraId="220B907E" w14:textId="77777777" w:rsidR="005A2840" w:rsidRDefault="005A2840">
      <w:pPr>
        <w:rPr>
          <w:rFonts w:asciiTheme="majorHAnsi" w:eastAsiaTheme="majorEastAsia" w:hAnsiTheme="majorHAnsi" w:cstheme="majorBidi"/>
          <w:color w:val="2E74B5" w:themeColor="accent1" w:themeShade="BF"/>
          <w:sz w:val="26"/>
          <w:szCs w:val="26"/>
          <w:lang w:eastAsia="bg-BG"/>
        </w:rPr>
      </w:pPr>
      <w:r>
        <w:rPr>
          <w:lang w:eastAsia="bg-BG"/>
        </w:rPr>
        <w:br w:type="page"/>
      </w:r>
    </w:p>
    <w:p w14:paraId="76FCEE79" w14:textId="4C16CEE2" w:rsidR="008263BF" w:rsidRDefault="008263BF" w:rsidP="00AF71DE">
      <w:pPr>
        <w:pStyle w:val="Heading2"/>
        <w:rPr>
          <w:lang w:eastAsia="bg-BG"/>
        </w:rPr>
      </w:pPr>
      <w:r>
        <w:rPr>
          <w:lang w:eastAsia="bg-BG"/>
        </w:rPr>
        <w:t>API Release Notes</w:t>
      </w:r>
    </w:p>
    <w:p w14:paraId="3CFB2C32" w14:textId="77777777" w:rsidR="008263BF" w:rsidRDefault="008263BF" w:rsidP="008263BF">
      <w:pPr>
        <w:widowControl w:val="0"/>
        <w:autoSpaceDE w:val="0"/>
        <w:autoSpaceDN w:val="0"/>
        <w:adjustRightInd w:val="0"/>
        <w:spacing w:after="200" w:line="276" w:lineRule="auto"/>
        <w:rPr>
          <w:lang w:eastAsia="bg-BG"/>
        </w:rPr>
      </w:pPr>
    </w:p>
    <w:p w14:paraId="4DFD772D" w14:textId="7899E52F" w:rsidR="008263BF" w:rsidRDefault="008263BF" w:rsidP="008263BF">
      <w:pPr>
        <w:widowControl w:val="0"/>
        <w:autoSpaceDE w:val="0"/>
        <w:autoSpaceDN w:val="0"/>
        <w:adjustRightInd w:val="0"/>
        <w:spacing w:after="200" w:line="276" w:lineRule="auto"/>
        <w:rPr>
          <w:lang w:eastAsia="bg-BG"/>
        </w:rPr>
      </w:pPr>
      <w:r>
        <w:rPr>
          <w:lang w:eastAsia="bg-BG"/>
        </w:rPr>
        <w:t>V2.4.4</w:t>
      </w:r>
    </w:p>
    <w:p w14:paraId="76B99E6B" w14:textId="17C32768" w:rsidR="009C7122" w:rsidRDefault="009C7122" w:rsidP="00AF71DE">
      <w:pPr>
        <w:pStyle w:val="ListParagraph"/>
        <w:widowControl w:val="0"/>
        <w:numPr>
          <w:ilvl w:val="0"/>
          <w:numId w:val="34"/>
        </w:numPr>
        <w:autoSpaceDE w:val="0"/>
        <w:autoSpaceDN w:val="0"/>
        <w:adjustRightInd w:val="0"/>
        <w:spacing w:after="200" w:line="276" w:lineRule="auto"/>
        <w:rPr>
          <w:lang w:eastAsia="bg-BG"/>
        </w:rPr>
      </w:pPr>
      <w:r>
        <w:rPr>
          <w:lang w:eastAsia="bg-BG"/>
        </w:rPr>
        <w:t>Added Q&amp;A section to capture suggestions, concerns, and questions about this document.</w:t>
      </w:r>
    </w:p>
    <w:p w14:paraId="35CDCA49" w14:textId="5DF1F146" w:rsidR="008263BF" w:rsidRDefault="008263BF" w:rsidP="00AF71DE">
      <w:pPr>
        <w:pStyle w:val="ListParagraph"/>
        <w:widowControl w:val="0"/>
        <w:numPr>
          <w:ilvl w:val="0"/>
          <w:numId w:val="34"/>
        </w:numPr>
        <w:autoSpaceDE w:val="0"/>
        <w:autoSpaceDN w:val="0"/>
        <w:adjustRightInd w:val="0"/>
        <w:spacing w:after="200" w:line="276" w:lineRule="auto"/>
        <w:rPr>
          <w:lang w:eastAsia="bg-BG"/>
        </w:rPr>
      </w:pPr>
      <w:r>
        <w:rPr>
          <w:lang w:eastAsia="bg-BG"/>
        </w:rPr>
        <w:t>Added mandatory sources property to all records and their service URLs.</w:t>
      </w:r>
    </w:p>
    <w:p w14:paraId="0043B2CB" w14:textId="0073324D" w:rsidR="008263BF" w:rsidRDefault="008263BF" w:rsidP="00AF71DE">
      <w:pPr>
        <w:pStyle w:val="ListParagraph"/>
        <w:widowControl w:val="0"/>
        <w:numPr>
          <w:ilvl w:val="0"/>
          <w:numId w:val="34"/>
        </w:numPr>
        <w:autoSpaceDE w:val="0"/>
        <w:autoSpaceDN w:val="0"/>
        <w:adjustRightInd w:val="0"/>
        <w:spacing w:after="200" w:line="276" w:lineRule="auto"/>
        <w:rPr>
          <w:lang w:eastAsia="bg-BG"/>
        </w:rPr>
      </w:pPr>
      <w:r>
        <w:rPr>
          <w:lang w:eastAsia="bg-BG"/>
        </w:rPr>
        <w:t>Added capability for service caller to suppress thumbnails and references when not needed</w:t>
      </w:r>
    </w:p>
    <w:p w14:paraId="598FE5E4" w14:textId="4091A3A9" w:rsidR="008263BF" w:rsidRDefault="008263BF" w:rsidP="00AF71DE">
      <w:pPr>
        <w:pStyle w:val="ListParagraph"/>
        <w:widowControl w:val="0"/>
        <w:numPr>
          <w:ilvl w:val="0"/>
          <w:numId w:val="34"/>
        </w:numPr>
        <w:autoSpaceDE w:val="0"/>
        <w:autoSpaceDN w:val="0"/>
        <w:adjustRightInd w:val="0"/>
        <w:spacing w:after="200" w:line="276" w:lineRule="auto"/>
        <w:rPr>
          <w:lang w:eastAsia="bg-BG"/>
        </w:rPr>
      </w:pPr>
      <w:r>
        <w:rPr>
          <w:lang w:eastAsia="bg-BG"/>
        </w:rPr>
        <w:t>Clarified that the current version of images may be updated manually on-demand and the current version of primary depictions of objects will be updated automatically by ConservationSpace when the object data is refreshed</w:t>
      </w:r>
    </w:p>
    <w:p w14:paraId="5E8C32DF" w14:textId="7681BBE9" w:rsidR="008263BF" w:rsidRDefault="008263BF" w:rsidP="00AF71DE">
      <w:pPr>
        <w:pStyle w:val="ListParagraph"/>
        <w:widowControl w:val="0"/>
        <w:numPr>
          <w:ilvl w:val="0"/>
          <w:numId w:val="34"/>
        </w:numPr>
        <w:autoSpaceDE w:val="0"/>
        <w:autoSpaceDN w:val="0"/>
        <w:adjustRightInd w:val="0"/>
        <w:spacing w:after="200" w:line="276" w:lineRule="auto"/>
        <w:rPr>
          <w:lang w:eastAsia="bg-BG"/>
        </w:rPr>
      </w:pPr>
      <w:r>
        <w:rPr>
          <w:lang w:eastAsia="bg-BG"/>
        </w:rPr>
        <w:t>JSON suffix added to services that previously had no extension</w:t>
      </w:r>
    </w:p>
    <w:p w14:paraId="3B70EEB0" w14:textId="782760EB" w:rsidR="008263BF" w:rsidRDefault="008263BF" w:rsidP="00AF71DE">
      <w:pPr>
        <w:pStyle w:val="ListParagraph"/>
        <w:widowControl w:val="0"/>
        <w:numPr>
          <w:ilvl w:val="0"/>
          <w:numId w:val="34"/>
        </w:numPr>
        <w:autoSpaceDE w:val="0"/>
        <w:autoSpaceDN w:val="0"/>
        <w:adjustRightInd w:val="0"/>
        <w:spacing w:after="200" w:line="276" w:lineRule="auto"/>
        <w:rPr>
          <w:lang w:eastAsia="bg-BG"/>
        </w:rPr>
      </w:pPr>
      <w:r>
        <w:rPr>
          <w:lang w:eastAsia="bg-BG"/>
        </w:rPr>
        <w:t>Various adjustments to the expected response formats, parameter handling, and validation</w:t>
      </w:r>
    </w:p>
    <w:p w14:paraId="2ABE099E" w14:textId="65CA3C6E" w:rsidR="008263BF" w:rsidRDefault="008263BF" w:rsidP="00AF71DE">
      <w:pPr>
        <w:pStyle w:val="ListParagraph"/>
        <w:widowControl w:val="0"/>
        <w:numPr>
          <w:ilvl w:val="0"/>
          <w:numId w:val="34"/>
        </w:numPr>
        <w:autoSpaceDE w:val="0"/>
        <w:autoSpaceDN w:val="0"/>
        <w:adjustRightInd w:val="0"/>
        <w:spacing w:after="200" w:line="276" w:lineRule="auto"/>
        <w:rPr>
          <w:lang w:eastAsia="bg-BG"/>
        </w:rPr>
      </w:pPr>
      <w:r>
        <w:rPr>
          <w:lang w:eastAsia="bg-BG"/>
        </w:rPr>
        <w:t xml:space="preserve">Changed </w:t>
      </w:r>
      <w:r w:rsidR="00C50701">
        <w:rPr>
          <w:lang w:eastAsia="bg-BG"/>
        </w:rPr>
        <w:t>technique to be used for conveying the desired sort order of result sets</w:t>
      </w:r>
    </w:p>
    <w:p w14:paraId="351EC2E3" w14:textId="30405A94" w:rsidR="008263BF" w:rsidRDefault="00C50701" w:rsidP="00AF71DE">
      <w:pPr>
        <w:pStyle w:val="ListParagraph"/>
        <w:widowControl w:val="0"/>
        <w:numPr>
          <w:ilvl w:val="0"/>
          <w:numId w:val="34"/>
        </w:numPr>
        <w:autoSpaceDE w:val="0"/>
        <w:autoSpaceDN w:val="0"/>
        <w:adjustRightInd w:val="0"/>
        <w:spacing w:after="200" w:line="276" w:lineRule="auto"/>
        <w:rPr>
          <w:lang w:eastAsia="bg-BG"/>
        </w:rPr>
      </w:pPr>
      <w:r>
        <w:rPr>
          <w:lang w:eastAsia="bg-BG"/>
        </w:rPr>
        <w:t>Clarification provided for certain features that may be optionally implemented but will not be exercised by ConservationSpace in R2</w:t>
      </w:r>
    </w:p>
    <w:p w14:paraId="34CB71B6" w14:textId="0ABD9F1C" w:rsidR="009C7122" w:rsidRDefault="009C7122" w:rsidP="00AF71DE">
      <w:pPr>
        <w:pStyle w:val="ListParagraph"/>
        <w:widowControl w:val="0"/>
        <w:numPr>
          <w:ilvl w:val="0"/>
          <w:numId w:val="34"/>
        </w:numPr>
        <w:autoSpaceDE w:val="0"/>
        <w:autoSpaceDN w:val="0"/>
        <w:adjustRightInd w:val="0"/>
        <w:spacing w:after="200" w:line="276" w:lineRule="auto"/>
        <w:rPr>
          <w:lang w:eastAsia="bg-BG"/>
        </w:rPr>
      </w:pPr>
      <w:r>
        <w:rPr>
          <w:lang w:eastAsia="bg-BG"/>
        </w:rPr>
        <w:t xml:space="preserve">Solicited and incorporated feedback from 3/10/2016 technical POC call </w:t>
      </w:r>
    </w:p>
    <w:p w14:paraId="199AA686" w14:textId="45C44FAE" w:rsidR="00076189" w:rsidRDefault="00076189" w:rsidP="00AF71DE">
      <w:pPr>
        <w:pStyle w:val="ListParagraph"/>
        <w:widowControl w:val="0"/>
        <w:numPr>
          <w:ilvl w:val="0"/>
          <w:numId w:val="34"/>
        </w:numPr>
        <w:autoSpaceDE w:val="0"/>
        <w:autoSpaceDN w:val="0"/>
        <w:adjustRightInd w:val="0"/>
        <w:spacing w:after="200" w:line="276" w:lineRule="auto"/>
        <w:rPr>
          <w:lang w:eastAsia="bg-BG"/>
        </w:rPr>
      </w:pPr>
      <w:r>
        <w:rPr>
          <w:lang w:eastAsia="bg-BG"/>
        </w:rPr>
        <w:t>Updated image related search, record, and content services to reference “media” rather than “image” although “images” shall be the only required implementation for ConservationSpace R2.</w:t>
      </w:r>
    </w:p>
    <w:p w14:paraId="7FB8FE33" w14:textId="77777777" w:rsidR="008263BF" w:rsidRPr="00680FFE" w:rsidRDefault="008263BF" w:rsidP="00C50701">
      <w:pPr>
        <w:widowControl w:val="0"/>
        <w:autoSpaceDE w:val="0"/>
        <w:autoSpaceDN w:val="0"/>
        <w:adjustRightInd w:val="0"/>
        <w:spacing w:after="200" w:line="276" w:lineRule="auto"/>
        <w:rPr>
          <w:lang w:eastAsia="bg-BG"/>
        </w:rPr>
      </w:pPr>
    </w:p>
    <w:sectPr w:rsidR="008263BF" w:rsidRPr="00680FFE">
      <w:headerReference w:type="default" r:id="rId15"/>
      <w:footerReference w:type="default" r:id="rId16"/>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audet, David" w:date="2016-03-09T14:44:00Z" w:initials="BD">
    <w:p w14:paraId="660D3646" w14:textId="3EAD3AD1" w:rsidR="0005024F" w:rsidRPr="00FE7556" w:rsidRDefault="0005024F">
      <w:pPr>
        <w:pStyle w:val="CommentText"/>
        <w:rPr>
          <w:lang w:val="en-US"/>
        </w:rPr>
      </w:pPr>
      <w:r>
        <w:rPr>
          <w:rStyle w:val="CommentReference"/>
        </w:rPr>
        <w:annotationRef/>
      </w:r>
      <w:r>
        <w:rPr>
          <w:lang w:val="en-US"/>
        </w:rPr>
        <w:t>ConservationSpace will have a customizable header for search results that is composed of other properties, so there is no need for a search item description.  If partners wish to include a description field to support a non-ConservationSpace system, they certainly can. It will just be ignored by ConservationSpace.</w:t>
      </w:r>
    </w:p>
  </w:comment>
  <w:comment w:id="76" w:author="Beaudet, David" w:date="2016-03-15T16:17:00Z" w:initials="BD">
    <w:p w14:paraId="3703A8AC" w14:textId="57DBAB41" w:rsidR="0005024F" w:rsidRPr="00A32846" w:rsidRDefault="0005024F" w:rsidP="00A32846">
      <w:pPr>
        <w:pStyle w:val="CommentText"/>
        <w:rPr>
          <w:lang w:val="en-US"/>
        </w:rPr>
      </w:pPr>
      <w:r>
        <w:rPr>
          <w:rStyle w:val="CommentReference"/>
        </w:rPr>
        <w:annotationRef/>
      </w:r>
      <w:r>
        <w:rPr>
          <w:lang w:val="en-US"/>
        </w:rPr>
        <w:t>The NGA image ontology has been modified since the ICD was created and it now contains two classifications for images: conservationImage and publishedImage rather than “image”.  That doesn’t affect the validity of the examples but we wanted to note the fact.  If time permits, we will enhance the ICD with specific and current examples of the data communication between ConservationSpace and the NGA API implementation.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D3646" w15:done="0"/>
  <w15:commentEx w15:paraId="3703A8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72493" w14:textId="77777777" w:rsidR="006E6F4A" w:rsidRDefault="006E6F4A" w:rsidP="00A10234">
      <w:pPr>
        <w:spacing w:after="0" w:line="240" w:lineRule="auto"/>
      </w:pPr>
      <w:r>
        <w:separator/>
      </w:r>
    </w:p>
  </w:endnote>
  <w:endnote w:type="continuationSeparator" w:id="0">
    <w:p w14:paraId="08C1D596" w14:textId="77777777" w:rsidR="006E6F4A" w:rsidRDefault="006E6F4A" w:rsidP="00A10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654029"/>
      <w:docPartObj>
        <w:docPartGallery w:val="Page Numbers (Bottom of Page)"/>
        <w:docPartUnique/>
      </w:docPartObj>
    </w:sdtPr>
    <w:sdtEndPr>
      <w:rPr>
        <w:color w:val="7F7F7F" w:themeColor="background1" w:themeShade="7F"/>
        <w:spacing w:val="60"/>
      </w:rPr>
    </w:sdtEndPr>
    <w:sdtContent>
      <w:p w14:paraId="70CF5D74" w14:textId="002AAACF" w:rsidR="0005024F" w:rsidRDefault="000502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5BE4">
          <w:rPr>
            <w:noProof/>
          </w:rPr>
          <w:t>2</w:t>
        </w:r>
        <w:r>
          <w:rPr>
            <w:noProof/>
          </w:rPr>
          <w:fldChar w:fldCharType="end"/>
        </w:r>
        <w:r>
          <w:t xml:space="preserve"> | </w:t>
        </w:r>
        <w:r>
          <w:rPr>
            <w:color w:val="7F7F7F" w:themeColor="background1" w:themeShade="7F"/>
            <w:spacing w:val="60"/>
          </w:rPr>
          <w:t>Page</w:t>
        </w:r>
      </w:p>
    </w:sdtContent>
  </w:sdt>
  <w:p w14:paraId="3290527A" w14:textId="2661ED56" w:rsidR="0005024F" w:rsidRDefault="0005024F">
    <w:pPr>
      <w:pStyle w:val="Footer"/>
    </w:pPr>
    <w:r>
      <w:t>ConservationSpace: Interface Control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7AF92" w14:textId="77777777" w:rsidR="006E6F4A" w:rsidRDefault="006E6F4A" w:rsidP="00A10234">
      <w:pPr>
        <w:spacing w:after="0" w:line="240" w:lineRule="auto"/>
      </w:pPr>
      <w:r>
        <w:separator/>
      </w:r>
    </w:p>
  </w:footnote>
  <w:footnote w:type="continuationSeparator" w:id="0">
    <w:p w14:paraId="5EFA70D2" w14:textId="77777777" w:rsidR="006E6F4A" w:rsidRDefault="006E6F4A" w:rsidP="00A102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92C8" w14:textId="645986D8" w:rsidR="0005024F" w:rsidRDefault="0005024F">
    <w:pPr>
      <w:pStyle w:val="Header"/>
    </w:pPr>
    <w:r>
      <w:t>ConservationSpace: Interface Control Document - 2016-06-30 v2.5f (final accepted version for CS R2)</w:t>
    </w:r>
  </w:p>
  <w:p w14:paraId="0617CED1" w14:textId="6381CB1C" w:rsidR="0005024F" w:rsidRPr="004E5455" w:rsidRDefault="0005024F">
    <w:pPr>
      <w:pStyle w:val="Header"/>
      <w:rPr>
        <w:i/>
        <w:sz w:val="20"/>
      </w:rPr>
    </w:pPr>
    <w:r w:rsidRPr="004E5455">
      <w:rPr>
        <w:i/>
        <w:sz w:val="20"/>
      </w:rPr>
      <w:t>Questions, Comments, Concerns? Please contact David Beaudet, NGA (</w:t>
    </w:r>
    <w:r w:rsidRPr="00D97A9D">
      <w:rPr>
        <w:i/>
        <w:sz w:val="20"/>
      </w:rPr>
      <w:t>d-beaudet@nga.gov</w:t>
    </w:r>
    <w:r w:rsidRPr="004E5455">
      <w:rPr>
        <w:i/>
        <w:sz w:val="20"/>
      </w:rPr>
      <w:t xml:space="preserve"> / 202.312.2755)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DA01C30"/>
    <w:lvl w:ilvl="0">
      <w:numFmt w:val="bullet"/>
      <w:lvlText w:val="*"/>
      <w:lvlJc w:val="left"/>
    </w:lvl>
  </w:abstractNum>
  <w:abstractNum w:abstractNumId="1" w15:restartNumberingAfterBreak="0">
    <w:nsid w:val="00794B49"/>
    <w:multiLevelType w:val="hybridMultilevel"/>
    <w:tmpl w:val="F4447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34CAE"/>
    <w:multiLevelType w:val="hybridMultilevel"/>
    <w:tmpl w:val="482E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070A6"/>
    <w:multiLevelType w:val="hybridMultilevel"/>
    <w:tmpl w:val="CE64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07861"/>
    <w:multiLevelType w:val="hybridMultilevel"/>
    <w:tmpl w:val="EC5C4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E94EE7"/>
    <w:multiLevelType w:val="hybridMultilevel"/>
    <w:tmpl w:val="6F90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D6291"/>
    <w:multiLevelType w:val="multilevel"/>
    <w:tmpl w:val="2FF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B6C1C"/>
    <w:multiLevelType w:val="hybridMultilevel"/>
    <w:tmpl w:val="646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B1A2A"/>
    <w:multiLevelType w:val="hybridMultilevel"/>
    <w:tmpl w:val="DD82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20EE7"/>
    <w:multiLevelType w:val="hybridMultilevel"/>
    <w:tmpl w:val="AD12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A7D84"/>
    <w:multiLevelType w:val="hybridMultilevel"/>
    <w:tmpl w:val="FDF2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84B69"/>
    <w:multiLevelType w:val="hybridMultilevel"/>
    <w:tmpl w:val="E612C93E"/>
    <w:lvl w:ilvl="0" w:tplc="CB8C73AE">
      <w:start w:val="3"/>
      <w:numFmt w:val="bullet"/>
      <w:pStyle w:val="Style1"/>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25C11B41"/>
    <w:multiLevelType w:val="hybridMultilevel"/>
    <w:tmpl w:val="A198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500ACB"/>
    <w:multiLevelType w:val="hybridMultilevel"/>
    <w:tmpl w:val="8F8A04E0"/>
    <w:lvl w:ilvl="0" w:tplc="04090001">
      <w:start w:val="1"/>
      <w:numFmt w:val="bullet"/>
      <w:lvlText w:val=""/>
      <w:lvlJc w:val="left"/>
      <w:pPr>
        <w:ind w:left="720" w:hanging="360"/>
      </w:pPr>
      <w:rPr>
        <w:rFonts w:ascii="Symbol" w:hAnsi="Symbol" w:hint="default"/>
      </w:rPr>
    </w:lvl>
    <w:lvl w:ilvl="1" w:tplc="6A862FBA">
      <w:numFmt w:val="bullet"/>
      <w:lvlText w:val="•"/>
      <w:lvlJc w:val="left"/>
      <w:pPr>
        <w:ind w:left="1800" w:hanging="72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65584"/>
    <w:multiLevelType w:val="hybridMultilevel"/>
    <w:tmpl w:val="C6A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E7F9E"/>
    <w:multiLevelType w:val="hybridMultilevel"/>
    <w:tmpl w:val="4F2A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31AF3"/>
    <w:multiLevelType w:val="hybridMultilevel"/>
    <w:tmpl w:val="337E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1077B"/>
    <w:multiLevelType w:val="hybridMultilevel"/>
    <w:tmpl w:val="7406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C4FB3"/>
    <w:multiLevelType w:val="hybridMultilevel"/>
    <w:tmpl w:val="8E7A7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6A5AD3"/>
    <w:multiLevelType w:val="hybridMultilevel"/>
    <w:tmpl w:val="7E68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793ADF"/>
    <w:multiLevelType w:val="hybridMultilevel"/>
    <w:tmpl w:val="E7126150"/>
    <w:lvl w:ilvl="0" w:tplc="CF161908">
      <w:start w:val="10"/>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D1C5E"/>
    <w:multiLevelType w:val="hybridMultilevel"/>
    <w:tmpl w:val="0EF0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B0D30"/>
    <w:multiLevelType w:val="hybridMultilevel"/>
    <w:tmpl w:val="A62ED5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FF14B00"/>
    <w:multiLevelType w:val="hybridMultilevel"/>
    <w:tmpl w:val="EC7CD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B8261C"/>
    <w:multiLevelType w:val="hybridMultilevel"/>
    <w:tmpl w:val="96D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146A85"/>
    <w:multiLevelType w:val="hybridMultilevel"/>
    <w:tmpl w:val="7854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07687A"/>
    <w:multiLevelType w:val="hybridMultilevel"/>
    <w:tmpl w:val="580C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B31C1D"/>
    <w:multiLevelType w:val="hybridMultilevel"/>
    <w:tmpl w:val="6E4E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295E12"/>
    <w:multiLevelType w:val="hybridMultilevel"/>
    <w:tmpl w:val="674C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880D86"/>
    <w:multiLevelType w:val="multilevel"/>
    <w:tmpl w:val="F92A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AA6B30"/>
    <w:multiLevelType w:val="hybridMultilevel"/>
    <w:tmpl w:val="A842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D624C5"/>
    <w:multiLevelType w:val="hybridMultilevel"/>
    <w:tmpl w:val="8F32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E108E5"/>
    <w:multiLevelType w:val="hybridMultilevel"/>
    <w:tmpl w:val="F736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C01784"/>
    <w:multiLevelType w:val="hybridMultilevel"/>
    <w:tmpl w:val="8A88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FA35A6"/>
    <w:multiLevelType w:val="hybridMultilevel"/>
    <w:tmpl w:val="C6F2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F0D31"/>
    <w:multiLevelType w:val="hybridMultilevel"/>
    <w:tmpl w:val="69707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4128F4"/>
    <w:multiLevelType w:val="hybridMultilevel"/>
    <w:tmpl w:val="88C6A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EA10CAC"/>
    <w:multiLevelType w:val="hybridMultilevel"/>
    <w:tmpl w:val="AA5E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D24809"/>
    <w:multiLevelType w:val="hybridMultilevel"/>
    <w:tmpl w:val="732A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05B37"/>
    <w:multiLevelType w:val="hybridMultilevel"/>
    <w:tmpl w:val="1B5ABD7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63C556AC"/>
    <w:multiLevelType w:val="hybridMultilevel"/>
    <w:tmpl w:val="A1C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967EE3"/>
    <w:multiLevelType w:val="hybridMultilevel"/>
    <w:tmpl w:val="F1FE4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785368"/>
    <w:multiLevelType w:val="hybridMultilevel"/>
    <w:tmpl w:val="FE18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3A338C"/>
    <w:multiLevelType w:val="hybridMultilevel"/>
    <w:tmpl w:val="A0B4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D06BF3"/>
    <w:multiLevelType w:val="hybridMultilevel"/>
    <w:tmpl w:val="3F78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506146"/>
    <w:multiLevelType w:val="multilevel"/>
    <w:tmpl w:val="ED88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BF1889"/>
    <w:multiLevelType w:val="hybridMultilevel"/>
    <w:tmpl w:val="C8DA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8846D5"/>
    <w:multiLevelType w:val="hybridMultilevel"/>
    <w:tmpl w:val="BE96FDB4"/>
    <w:lvl w:ilvl="0" w:tplc="04090001">
      <w:start w:val="1"/>
      <w:numFmt w:val="bullet"/>
      <w:lvlText w:val=""/>
      <w:lvlJc w:val="left"/>
      <w:pPr>
        <w:ind w:left="720" w:hanging="360"/>
      </w:pPr>
      <w:rPr>
        <w:rFonts w:ascii="Symbol" w:hAnsi="Symbol" w:hint="default"/>
      </w:rPr>
    </w:lvl>
    <w:lvl w:ilvl="1" w:tplc="7CB80C7A">
      <w:numFmt w:val="bullet"/>
      <w:lvlText w:val="•"/>
      <w:lvlJc w:val="left"/>
      <w:pPr>
        <w:ind w:left="1800" w:hanging="72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B82AEE"/>
    <w:multiLevelType w:val="hybridMultilevel"/>
    <w:tmpl w:val="7422D34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7"/>
  </w:num>
  <w:num w:numId="3">
    <w:abstractNumId w:val="21"/>
  </w:num>
  <w:num w:numId="4">
    <w:abstractNumId w:val="41"/>
  </w:num>
  <w:num w:numId="5">
    <w:abstractNumId w:val="1"/>
  </w:num>
  <w:num w:numId="6">
    <w:abstractNumId w:val="22"/>
  </w:num>
  <w:num w:numId="7">
    <w:abstractNumId w:val="10"/>
  </w:num>
  <w:num w:numId="8">
    <w:abstractNumId w:val="31"/>
  </w:num>
  <w:num w:numId="9">
    <w:abstractNumId w:val="27"/>
  </w:num>
  <w:num w:numId="10">
    <w:abstractNumId w:val="40"/>
  </w:num>
  <w:num w:numId="11">
    <w:abstractNumId w:val="26"/>
  </w:num>
  <w:num w:numId="12">
    <w:abstractNumId w:val="35"/>
  </w:num>
  <w:num w:numId="13">
    <w:abstractNumId w:val="19"/>
  </w:num>
  <w:num w:numId="14">
    <w:abstractNumId w:val="16"/>
  </w:num>
  <w:num w:numId="15">
    <w:abstractNumId w:val="44"/>
  </w:num>
  <w:num w:numId="16">
    <w:abstractNumId w:val="28"/>
  </w:num>
  <w:num w:numId="17">
    <w:abstractNumId w:val="36"/>
  </w:num>
  <w:num w:numId="18">
    <w:abstractNumId w:val="13"/>
  </w:num>
  <w:num w:numId="19">
    <w:abstractNumId w:val="30"/>
  </w:num>
  <w:num w:numId="20">
    <w:abstractNumId w:val="2"/>
  </w:num>
  <w:num w:numId="21">
    <w:abstractNumId w:val="47"/>
  </w:num>
  <w:num w:numId="22">
    <w:abstractNumId w:val="11"/>
  </w:num>
  <w:num w:numId="23">
    <w:abstractNumId w:val="15"/>
  </w:num>
  <w:num w:numId="24">
    <w:abstractNumId w:val="3"/>
  </w:num>
  <w:num w:numId="25">
    <w:abstractNumId w:val="39"/>
  </w:num>
  <w:num w:numId="26">
    <w:abstractNumId w:val="8"/>
  </w:num>
  <w:num w:numId="27">
    <w:abstractNumId w:val="32"/>
  </w:num>
  <w:num w:numId="28">
    <w:abstractNumId w:val="43"/>
  </w:num>
  <w:num w:numId="29">
    <w:abstractNumId w:val="34"/>
  </w:num>
  <w:num w:numId="30">
    <w:abstractNumId w:val="48"/>
  </w:num>
  <w:num w:numId="31">
    <w:abstractNumId w:val="23"/>
  </w:num>
  <w:num w:numId="32">
    <w:abstractNumId w:val="7"/>
  </w:num>
  <w:num w:numId="33">
    <w:abstractNumId w:val="20"/>
  </w:num>
  <w:num w:numId="34">
    <w:abstractNumId w:val="12"/>
  </w:num>
  <w:num w:numId="35">
    <w:abstractNumId w:val="24"/>
  </w:num>
  <w:num w:numId="36">
    <w:abstractNumId w:val="45"/>
  </w:num>
  <w:num w:numId="37">
    <w:abstractNumId w:val="6"/>
  </w:num>
  <w:num w:numId="38">
    <w:abstractNumId w:val="29"/>
  </w:num>
  <w:num w:numId="39">
    <w:abstractNumId w:val="14"/>
  </w:num>
  <w:num w:numId="40">
    <w:abstractNumId w:val="46"/>
  </w:num>
  <w:num w:numId="41">
    <w:abstractNumId w:val="38"/>
  </w:num>
  <w:num w:numId="42">
    <w:abstractNumId w:val="33"/>
  </w:num>
  <w:num w:numId="43">
    <w:abstractNumId w:val="25"/>
  </w:num>
  <w:num w:numId="44">
    <w:abstractNumId w:val="37"/>
  </w:num>
  <w:num w:numId="45">
    <w:abstractNumId w:val="4"/>
  </w:num>
  <w:num w:numId="46">
    <w:abstractNumId w:val="9"/>
  </w:num>
  <w:num w:numId="47">
    <w:abstractNumId w:val="18"/>
  </w:num>
  <w:num w:numId="48">
    <w:abstractNumId w:val="42"/>
  </w:num>
  <w:num w:numId="4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det, David">
    <w15:presenceInfo w15:providerId="AD" w15:userId="S-1-5-21-1004336348-920026266-839522115-1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E44"/>
    <w:rsid w:val="000022A7"/>
    <w:rsid w:val="000048F8"/>
    <w:rsid w:val="00005976"/>
    <w:rsid w:val="00005A37"/>
    <w:rsid w:val="000119FC"/>
    <w:rsid w:val="00014529"/>
    <w:rsid w:val="00015EEC"/>
    <w:rsid w:val="00016041"/>
    <w:rsid w:val="00020CD8"/>
    <w:rsid w:val="00020E53"/>
    <w:rsid w:val="00025694"/>
    <w:rsid w:val="00027134"/>
    <w:rsid w:val="00027520"/>
    <w:rsid w:val="00027941"/>
    <w:rsid w:val="000300A2"/>
    <w:rsid w:val="00040000"/>
    <w:rsid w:val="0005024F"/>
    <w:rsid w:val="00053697"/>
    <w:rsid w:val="00054062"/>
    <w:rsid w:val="0005534F"/>
    <w:rsid w:val="00060003"/>
    <w:rsid w:val="000632DD"/>
    <w:rsid w:val="000636B4"/>
    <w:rsid w:val="000708CE"/>
    <w:rsid w:val="00070DEF"/>
    <w:rsid w:val="0007471E"/>
    <w:rsid w:val="000753BF"/>
    <w:rsid w:val="00076189"/>
    <w:rsid w:val="00077263"/>
    <w:rsid w:val="0008152C"/>
    <w:rsid w:val="00082BEC"/>
    <w:rsid w:val="0008656C"/>
    <w:rsid w:val="00086E67"/>
    <w:rsid w:val="00090DB7"/>
    <w:rsid w:val="00090F00"/>
    <w:rsid w:val="000937E7"/>
    <w:rsid w:val="00093A37"/>
    <w:rsid w:val="000944E4"/>
    <w:rsid w:val="000954F7"/>
    <w:rsid w:val="00095C8D"/>
    <w:rsid w:val="000A6AAC"/>
    <w:rsid w:val="000A75CA"/>
    <w:rsid w:val="000C2D89"/>
    <w:rsid w:val="000D0BD0"/>
    <w:rsid w:val="000D4C8D"/>
    <w:rsid w:val="000D576D"/>
    <w:rsid w:val="000D6FF2"/>
    <w:rsid w:val="000D72BD"/>
    <w:rsid w:val="000E0D2E"/>
    <w:rsid w:val="000E0DBE"/>
    <w:rsid w:val="000E1B72"/>
    <w:rsid w:val="000E2547"/>
    <w:rsid w:val="000F5DD5"/>
    <w:rsid w:val="000F7648"/>
    <w:rsid w:val="001041DB"/>
    <w:rsid w:val="001052D1"/>
    <w:rsid w:val="00113D25"/>
    <w:rsid w:val="00114847"/>
    <w:rsid w:val="001148AD"/>
    <w:rsid w:val="0011715B"/>
    <w:rsid w:val="001210E8"/>
    <w:rsid w:val="00126432"/>
    <w:rsid w:val="00141C98"/>
    <w:rsid w:val="00141D4A"/>
    <w:rsid w:val="00143556"/>
    <w:rsid w:val="001468C3"/>
    <w:rsid w:val="00150127"/>
    <w:rsid w:val="001518EB"/>
    <w:rsid w:val="00166F12"/>
    <w:rsid w:val="0017139F"/>
    <w:rsid w:val="001761D6"/>
    <w:rsid w:val="00176967"/>
    <w:rsid w:val="00180B1B"/>
    <w:rsid w:val="00181DC1"/>
    <w:rsid w:val="001827B7"/>
    <w:rsid w:val="001829EE"/>
    <w:rsid w:val="00184FD1"/>
    <w:rsid w:val="001858EF"/>
    <w:rsid w:val="0018770C"/>
    <w:rsid w:val="00187955"/>
    <w:rsid w:val="00190C1B"/>
    <w:rsid w:val="00191383"/>
    <w:rsid w:val="00193216"/>
    <w:rsid w:val="001A18F7"/>
    <w:rsid w:val="001A3A28"/>
    <w:rsid w:val="001A4B14"/>
    <w:rsid w:val="001A524F"/>
    <w:rsid w:val="001C0E8D"/>
    <w:rsid w:val="001C2807"/>
    <w:rsid w:val="001C4AF9"/>
    <w:rsid w:val="001C6501"/>
    <w:rsid w:val="001D6484"/>
    <w:rsid w:val="001D671E"/>
    <w:rsid w:val="001E2949"/>
    <w:rsid w:val="001F1762"/>
    <w:rsid w:val="001F2165"/>
    <w:rsid w:val="001F3415"/>
    <w:rsid w:val="001F5B7A"/>
    <w:rsid w:val="001F7074"/>
    <w:rsid w:val="00213236"/>
    <w:rsid w:val="00214390"/>
    <w:rsid w:val="002145E9"/>
    <w:rsid w:val="00214F93"/>
    <w:rsid w:val="002232F5"/>
    <w:rsid w:val="00230D38"/>
    <w:rsid w:val="00240B27"/>
    <w:rsid w:val="0024505E"/>
    <w:rsid w:val="0025267D"/>
    <w:rsid w:val="0025592C"/>
    <w:rsid w:val="00267645"/>
    <w:rsid w:val="002742CA"/>
    <w:rsid w:val="00276C48"/>
    <w:rsid w:val="0028187E"/>
    <w:rsid w:val="00281B65"/>
    <w:rsid w:val="0028466C"/>
    <w:rsid w:val="00293D97"/>
    <w:rsid w:val="002A183B"/>
    <w:rsid w:val="002A2C43"/>
    <w:rsid w:val="002A3541"/>
    <w:rsid w:val="002A37A9"/>
    <w:rsid w:val="002A56FE"/>
    <w:rsid w:val="002A68A7"/>
    <w:rsid w:val="002A7C6F"/>
    <w:rsid w:val="002C1234"/>
    <w:rsid w:val="002C2508"/>
    <w:rsid w:val="002C72CA"/>
    <w:rsid w:val="002D344A"/>
    <w:rsid w:val="002D605A"/>
    <w:rsid w:val="002E0D7A"/>
    <w:rsid w:val="002E66D1"/>
    <w:rsid w:val="002F3E1B"/>
    <w:rsid w:val="002F4EDE"/>
    <w:rsid w:val="00301360"/>
    <w:rsid w:val="0030194D"/>
    <w:rsid w:val="003102BD"/>
    <w:rsid w:val="003134D7"/>
    <w:rsid w:val="00315FE8"/>
    <w:rsid w:val="0032174C"/>
    <w:rsid w:val="00324802"/>
    <w:rsid w:val="00326422"/>
    <w:rsid w:val="00332941"/>
    <w:rsid w:val="00335783"/>
    <w:rsid w:val="0034077B"/>
    <w:rsid w:val="0034231C"/>
    <w:rsid w:val="00342801"/>
    <w:rsid w:val="00350E2D"/>
    <w:rsid w:val="003534DC"/>
    <w:rsid w:val="0035396E"/>
    <w:rsid w:val="00355E77"/>
    <w:rsid w:val="0035653D"/>
    <w:rsid w:val="003668E5"/>
    <w:rsid w:val="003721F8"/>
    <w:rsid w:val="00375938"/>
    <w:rsid w:val="0037625E"/>
    <w:rsid w:val="0037782E"/>
    <w:rsid w:val="003906CF"/>
    <w:rsid w:val="00391F79"/>
    <w:rsid w:val="003B0A8D"/>
    <w:rsid w:val="003B401E"/>
    <w:rsid w:val="003C5D0D"/>
    <w:rsid w:val="003C7E6C"/>
    <w:rsid w:val="003D0C2D"/>
    <w:rsid w:val="003D1AFF"/>
    <w:rsid w:val="003E2C2D"/>
    <w:rsid w:val="003E3002"/>
    <w:rsid w:val="003E4F5B"/>
    <w:rsid w:val="003E7433"/>
    <w:rsid w:val="00412E89"/>
    <w:rsid w:val="004137AA"/>
    <w:rsid w:val="00415785"/>
    <w:rsid w:val="00415814"/>
    <w:rsid w:val="00415F38"/>
    <w:rsid w:val="004232F7"/>
    <w:rsid w:val="00426C2F"/>
    <w:rsid w:val="00443D53"/>
    <w:rsid w:val="00451D53"/>
    <w:rsid w:val="00456DA9"/>
    <w:rsid w:val="0046379C"/>
    <w:rsid w:val="0046446D"/>
    <w:rsid w:val="00467DA3"/>
    <w:rsid w:val="00472E70"/>
    <w:rsid w:val="0047586A"/>
    <w:rsid w:val="00475C79"/>
    <w:rsid w:val="00483648"/>
    <w:rsid w:val="0048420E"/>
    <w:rsid w:val="00486FBE"/>
    <w:rsid w:val="00487BB9"/>
    <w:rsid w:val="00492D14"/>
    <w:rsid w:val="00495039"/>
    <w:rsid w:val="004A5785"/>
    <w:rsid w:val="004B149F"/>
    <w:rsid w:val="004B298E"/>
    <w:rsid w:val="004B37D6"/>
    <w:rsid w:val="004B4CEC"/>
    <w:rsid w:val="004B6445"/>
    <w:rsid w:val="004C0474"/>
    <w:rsid w:val="004C23FD"/>
    <w:rsid w:val="004C4C47"/>
    <w:rsid w:val="004C4F89"/>
    <w:rsid w:val="004C54C6"/>
    <w:rsid w:val="004C5A77"/>
    <w:rsid w:val="004D18D6"/>
    <w:rsid w:val="004E5455"/>
    <w:rsid w:val="004F1E04"/>
    <w:rsid w:val="004F59D6"/>
    <w:rsid w:val="0050583C"/>
    <w:rsid w:val="005122F9"/>
    <w:rsid w:val="00520185"/>
    <w:rsid w:val="005204A4"/>
    <w:rsid w:val="0052400B"/>
    <w:rsid w:val="005246F7"/>
    <w:rsid w:val="00524A33"/>
    <w:rsid w:val="005251F4"/>
    <w:rsid w:val="005342A0"/>
    <w:rsid w:val="00540234"/>
    <w:rsid w:val="00546E17"/>
    <w:rsid w:val="005474C2"/>
    <w:rsid w:val="00553267"/>
    <w:rsid w:val="0055504D"/>
    <w:rsid w:val="00562002"/>
    <w:rsid w:val="005776FD"/>
    <w:rsid w:val="00581A48"/>
    <w:rsid w:val="0058520C"/>
    <w:rsid w:val="005A0D3E"/>
    <w:rsid w:val="005A2840"/>
    <w:rsid w:val="005A32DB"/>
    <w:rsid w:val="005A4FAD"/>
    <w:rsid w:val="005B3A9B"/>
    <w:rsid w:val="005C01E9"/>
    <w:rsid w:val="005C0BE7"/>
    <w:rsid w:val="005C161F"/>
    <w:rsid w:val="005C6F5D"/>
    <w:rsid w:val="005D12AF"/>
    <w:rsid w:val="005D2BE5"/>
    <w:rsid w:val="005D5660"/>
    <w:rsid w:val="005F2977"/>
    <w:rsid w:val="005F3F01"/>
    <w:rsid w:val="005F42E2"/>
    <w:rsid w:val="006022C9"/>
    <w:rsid w:val="0060647D"/>
    <w:rsid w:val="00617090"/>
    <w:rsid w:val="00621825"/>
    <w:rsid w:val="0063216A"/>
    <w:rsid w:val="0063774C"/>
    <w:rsid w:val="00637C18"/>
    <w:rsid w:val="00644512"/>
    <w:rsid w:val="00655FB5"/>
    <w:rsid w:val="00657B99"/>
    <w:rsid w:val="00660F3B"/>
    <w:rsid w:val="006662C0"/>
    <w:rsid w:val="00670BCD"/>
    <w:rsid w:val="00671354"/>
    <w:rsid w:val="00680FFE"/>
    <w:rsid w:val="00683905"/>
    <w:rsid w:val="00685F02"/>
    <w:rsid w:val="00687AD1"/>
    <w:rsid w:val="006971F5"/>
    <w:rsid w:val="006976D7"/>
    <w:rsid w:val="006A3845"/>
    <w:rsid w:val="006B5273"/>
    <w:rsid w:val="006C26FC"/>
    <w:rsid w:val="006C7A16"/>
    <w:rsid w:val="006D2C62"/>
    <w:rsid w:val="006E585F"/>
    <w:rsid w:val="006E6F4A"/>
    <w:rsid w:val="006F2962"/>
    <w:rsid w:val="00701659"/>
    <w:rsid w:val="007123F7"/>
    <w:rsid w:val="00716D42"/>
    <w:rsid w:val="007170F3"/>
    <w:rsid w:val="00717576"/>
    <w:rsid w:val="0072078A"/>
    <w:rsid w:val="007246B9"/>
    <w:rsid w:val="00724716"/>
    <w:rsid w:val="00726481"/>
    <w:rsid w:val="007309BF"/>
    <w:rsid w:val="007320F7"/>
    <w:rsid w:val="007342D1"/>
    <w:rsid w:val="00747B9D"/>
    <w:rsid w:val="00747DCB"/>
    <w:rsid w:val="007554A5"/>
    <w:rsid w:val="00756170"/>
    <w:rsid w:val="007574B9"/>
    <w:rsid w:val="007619AA"/>
    <w:rsid w:val="007645B9"/>
    <w:rsid w:val="00764682"/>
    <w:rsid w:val="00766CA5"/>
    <w:rsid w:val="00767493"/>
    <w:rsid w:val="00776E6D"/>
    <w:rsid w:val="007848BB"/>
    <w:rsid w:val="00796E23"/>
    <w:rsid w:val="007A1C73"/>
    <w:rsid w:val="007A22D8"/>
    <w:rsid w:val="007A2997"/>
    <w:rsid w:val="007A32D5"/>
    <w:rsid w:val="007A5EEB"/>
    <w:rsid w:val="007A7E4F"/>
    <w:rsid w:val="007B6C2F"/>
    <w:rsid w:val="007D2364"/>
    <w:rsid w:val="007D35BE"/>
    <w:rsid w:val="007D7456"/>
    <w:rsid w:val="007E0905"/>
    <w:rsid w:val="007E0BF5"/>
    <w:rsid w:val="007E3B3C"/>
    <w:rsid w:val="007E6AE0"/>
    <w:rsid w:val="00804606"/>
    <w:rsid w:val="00804843"/>
    <w:rsid w:val="00817471"/>
    <w:rsid w:val="00821D6B"/>
    <w:rsid w:val="008263BF"/>
    <w:rsid w:val="0083471E"/>
    <w:rsid w:val="00835FDE"/>
    <w:rsid w:val="008402D3"/>
    <w:rsid w:val="00841953"/>
    <w:rsid w:val="008426BB"/>
    <w:rsid w:val="008431C2"/>
    <w:rsid w:val="00843D15"/>
    <w:rsid w:val="00854901"/>
    <w:rsid w:val="008602B7"/>
    <w:rsid w:val="008618DA"/>
    <w:rsid w:val="008621D7"/>
    <w:rsid w:val="00862C23"/>
    <w:rsid w:val="00863351"/>
    <w:rsid w:val="00865EA2"/>
    <w:rsid w:val="008709AE"/>
    <w:rsid w:val="008732BE"/>
    <w:rsid w:val="0087355E"/>
    <w:rsid w:val="00875E68"/>
    <w:rsid w:val="0088038B"/>
    <w:rsid w:val="0088147D"/>
    <w:rsid w:val="00886C39"/>
    <w:rsid w:val="008924BC"/>
    <w:rsid w:val="008928A8"/>
    <w:rsid w:val="00894F63"/>
    <w:rsid w:val="008A5C04"/>
    <w:rsid w:val="008B086D"/>
    <w:rsid w:val="008B18A4"/>
    <w:rsid w:val="008C1F15"/>
    <w:rsid w:val="008C2429"/>
    <w:rsid w:val="008C32DE"/>
    <w:rsid w:val="008D0163"/>
    <w:rsid w:val="008D344C"/>
    <w:rsid w:val="008D3454"/>
    <w:rsid w:val="008D3517"/>
    <w:rsid w:val="008D6CB4"/>
    <w:rsid w:val="008D77B2"/>
    <w:rsid w:val="008F0B75"/>
    <w:rsid w:val="008F64B9"/>
    <w:rsid w:val="00911E1E"/>
    <w:rsid w:val="00921E2E"/>
    <w:rsid w:val="009263AE"/>
    <w:rsid w:val="009271B7"/>
    <w:rsid w:val="00927448"/>
    <w:rsid w:val="00930829"/>
    <w:rsid w:val="00931A89"/>
    <w:rsid w:val="00936566"/>
    <w:rsid w:val="00937837"/>
    <w:rsid w:val="0094037C"/>
    <w:rsid w:val="00942619"/>
    <w:rsid w:val="00946543"/>
    <w:rsid w:val="00954B66"/>
    <w:rsid w:val="00957DF1"/>
    <w:rsid w:val="00961D62"/>
    <w:rsid w:val="00964E31"/>
    <w:rsid w:val="00965D0F"/>
    <w:rsid w:val="00970390"/>
    <w:rsid w:val="00972E21"/>
    <w:rsid w:val="00975E4D"/>
    <w:rsid w:val="0098036E"/>
    <w:rsid w:val="009828C2"/>
    <w:rsid w:val="00982C86"/>
    <w:rsid w:val="009857FB"/>
    <w:rsid w:val="00985BE4"/>
    <w:rsid w:val="009A63D9"/>
    <w:rsid w:val="009B34CA"/>
    <w:rsid w:val="009C143C"/>
    <w:rsid w:val="009C252F"/>
    <w:rsid w:val="009C35F7"/>
    <w:rsid w:val="009C6954"/>
    <w:rsid w:val="009C7122"/>
    <w:rsid w:val="009C7597"/>
    <w:rsid w:val="009C7D41"/>
    <w:rsid w:val="009D3AB8"/>
    <w:rsid w:val="009E49EF"/>
    <w:rsid w:val="009E4F0B"/>
    <w:rsid w:val="009F425E"/>
    <w:rsid w:val="009F465D"/>
    <w:rsid w:val="009F54E6"/>
    <w:rsid w:val="009F5CE2"/>
    <w:rsid w:val="00A01BD3"/>
    <w:rsid w:val="00A032D3"/>
    <w:rsid w:val="00A10234"/>
    <w:rsid w:val="00A1028D"/>
    <w:rsid w:val="00A108B5"/>
    <w:rsid w:val="00A200A2"/>
    <w:rsid w:val="00A2310F"/>
    <w:rsid w:val="00A2427D"/>
    <w:rsid w:val="00A24F91"/>
    <w:rsid w:val="00A263AE"/>
    <w:rsid w:val="00A32846"/>
    <w:rsid w:val="00A33418"/>
    <w:rsid w:val="00A4207A"/>
    <w:rsid w:val="00A43E64"/>
    <w:rsid w:val="00A460E4"/>
    <w:rsid w:val="00A51E8F"/>
    <w:rsid w:val="00A549CB"/>
    <w:rsid w:val="00A60668"/>
    <w:rsid w:val="00A63630"/>
    <w:rsid w:val="00A6604A"/>
    <w:rsid w:val="00A673B8"/>
    <w:rsid w:val="00A71CF1"/>
    <w:rsid w:val="00AA170D"/>
    <w:rsid w:val="00AA1DAB"/>
    <w:rsid w:val="00AA34B5"/>
    <w:rsid w:val="00AB0B19"/>
    <w:rsid w:val="00AB0E27"/>
    <w:rsid w:val="00AB54EF"/>
    <w:rsid w:val="00AB7BC9"/>
    <w:rsid w:val="00AC2D0C"/>
    <w:rsid w:val="00AC4182"/>
    <w:rsid w:val="00AC63E9"/>
    <w:rsid w:val="00AC6F12"/>
    <w:rsid w:val="00AC70A0"/>
    <w:rsid w:val="00AD25AD"/>
    <w:rsid w:val="00AD6E52"/>
    <w:rsid w:val="00AD76D2"/>
    <w:rsid w:val="00AE2E62"/>
    <w:rsid w:val="00AE3F25"/>
    <w:rsid w:val="00AF1BCF"/>
    <w:rsid w:val="00AF71DE"/>
    <w:rsid w:val="00B00E44"/>
    <w:rsid w:val="00B145EB"/>
    <w:rsid w:val="00B23E8D"/>
    <w:rsid w:val="00B25516"/>
    <w:rsid w:val="00B2727F"/>
    <w:rsid w:val="00B3522C"/>
    <w:rsid w:val="00B379D3"/>
    <w:rsid w:val="00B4036B"/>
    <w:rsid w:val="00B517A3"/>
    <w:rsid w:val="00B5427D"/>
    <w:rsid w:val="00B545F9"/>
    <w:rsid w:val="00B5736E"/>
    <w:rsid w:val="00B71931"/>
    <w:rsid w:val="00B71E9C"/>
    <w:rsid w:val="00B73CB2"/>
    <w:rsid w:val="00B77F7A"/>
    <w:rsid w:val="00B817F9"/>
    <w:rsid w:val="00B83657"/>
    <w:rsid w:val="00B9442F"/>
    <w:rsid w:val="00B97E54"/>
    <w:rsid w:val="00BA2D00"/>
    <w:rsid w:val="00BA6402"/>
    <w:rsid w:val="00BA70F6"/>
    <w:rsid w:val="00BA7EC3"/>
    <w:rsid w:val="00BB1A1E"/>
    <w:rsid w:val="00BB1C8A"/>
    <w:rsid w:val="00BB6A5C"/>
    <w:rsid w:val="00BC112F"/>
    <w:rsid w:val="00BC195D"/>
    <w:rsid w:val="00BC3E1E"/>
    <w:rsid w:val="00BC4BDE"/>
    <w:rsid w:val="00BC5AC3"/>
    <w:rsid w:val="00BC6B32"/>
    <w:rsid w:val="00BD04FC"/>
    <w:rsid w:val="00BD1126"/>
    <w:rsid w:val="00BD25A1"/>
    <w:rsid w:val="00BD5E33"/>
    <w:rsid w:val="00BD6278"/>
    <w:rsid w:val="00BE4480"/>
    <w:rsid w:val="00BE6D2D"/>
    <w:rsid w:val="00BF27AC"/>
    <w:rsid w:val="00BF3400"/>
    <w:rsid w:val="00BF3D2C"/>
    <w:rsid w:val="00BF7F60"/>
    <w:rsid w:val="00C0099E"/>
    <w:rsid w:val="00C02DAD"/>
    <w:rsid w:val="00C111A4"/>
    <w:rsid w:val="00C14514"/>
    <w:rsid w:val="00C251A6"/>
    <w:rsid w:val="00C3669A"/>
    <w:rsid w:val="00C41DEA"/>
    <w:rsid w:val="00C463D3"/>
    <w:rsid w:val="00C50701"/>
    <w:rsid w:val="00C5684A"/>
    <w:rsid w:val="00C56C59"/>
    <w:rsid w:val="00C60F4B"/>
    <w:rsid w:val="00C61B65"/>
    <w:rsid w:val="00C6436D"/>
    <w:rsid w:val="00C6635C"/>
    <w:rsid w:val="00C71108"/>
    <w:rsid w:val="00C727CE"/>
    <w:rsid w:val="00C73220"/>
    <w:rsid w:val="00C804E5"/>
    <w:rsid w:val="00C83860"/>
    <w:rsid w:val="00CA019C"/>
    <w:rsid w:val="00CB37A6"/>
    <w:rsid w:val="00CB77F8"/>
    <w:rsid w:val="00CC0FF9"/>
    <w:rsid w:val="00CC1FE9"/>
    <w:rsid w:val="00CC73A9"/>
    <w:rsid w:val="00CC773F"/>
    <w:rsid w:val="00CD342C"/>
    <w:rsid w:val="00CD5059"/>
    <w:rsid w:val="00CD745F"/>
    <w:rsid w:val="00CE2822"/>
    <w:rsid w:val="00CE767A"/>
    <w:rsid w:val="00CF6300"/>
    <w:rsid w:val="00D138AA"/>
    <w:rsid w:val="00D13BF1"/>
    <w:rsid w:val="00D149D1"/>
    <w:rsid w:val="00D211EF"/>
    <w:rsid w:val="00D21EE3"/>
    <w:rsid w:val="00D425FC"/>
    <w:rsid w:val="00D43D35"/>
    <w:rsid w:val="00D45331"/>
    <w:rsid w:val="00D56F6E"/>
    <w:rsid w:val="00D611DC"/>
    <w:rsid w:val="00D64309"/>
    <w:rsid w:val="00D6567B"/>
    <w:rsid w:val="00D667A0"/>
    <w:rsid w:val="00D72C6C"/>
    <w:rsid w:val="00D76E2A"/>
    <w:rsid w:val="00D77384"/>
    <w:rsid w:val="00D9530A"/>
    <w:rsid w:val="00D9753E"/>
    <w:rsid w:val="00D97A9D"/>
    <w:rsid w:val="00DA0BB3"/>
    <w:rsid w:val="00DA16CC"/>
    <w:rsid w:val="00DA1CE6"/>
    <w:rsid w:val="00DA1E66"/>
    <w:rsid w:val="00DB0553"/>
    <w:rsid w:val="00DB083B"/>
    <w:rsid w:val="00DB1B9C"/>
    <w:rsid w:val="00DC1377"/>
    <w:rsid w:val="00DC1A01"/>
    <w:rsid w:val="00DC4244"/>
    <w:rsid w:val="00DC5240"/>
    <w:rsid w:val="00DC60B9"/>
    <w:rsid w:val="00DC6720"/>
    <w:rsid w:val="00DC737D"/>
    <w:rsid w:val="00DC751F"/>
    <w:rsid w:val="00DD1453"/>
    <w:rsid w:val="00DD16CD"/>
    <w:rsid w:val="00DD4307"/>
    <w:rsid w:val="00DD440F"/>
    <w:rsid w:val="00DD49E8"/>
    <w:rsid w:val="00DD4B3E"/>
    <w:rsid w:val="00DE5502"/>
    <w:rsid w:val="00DE7BF0"/>
    <w:rsid w:val="00DF24AF"/>
    <w:rsid w:val="00DF54C2"/>
    <w:rsid w:val="00DF6EB0"/>
    <w:rsid w:val="00E02C7E"/>
    <w:rsid w:val="00E0623D"/>
    <w:rsid w:val="00E06D0A"/>
    <w:rsid w:val="00E07DCA"/>
    <w:rsid w:val="00E1537B"/>
    <w:rsid w:val="00E2169C"/>
    <w:rsid w:val="00E24A93"/>
    <w:rsid w:val="00E268A7"/>
    <w:rsid w:val="00E26B90"/>
    <w:rsid w:val="00E277BD"/>
    <w:rsid w:val="00E309EE"/>
    <w:rsid w:val="00E42109"/>
    <w:rsid w:val="00E43E22"/>
    <w:rsid w:val="00E44F4F"/>
    <w:rsid w:val="00E45D01"/>
    <w:rsid w:val="00E55ADF"/>
    <w:rsid w:val="00E73DCE"/>
    <w:rsid w:val="00E77632"/>
    <w:rsid w:val="00E82FA5"/>
    <w:rsid w:val="00E8676A"/>
    <w:rsid w:val="00E92D17"/>
    <w:rsid w:val="00E97107"/>
    <w:rsid w:val="00EA0B02"/>
    <w:rsid w:val="00EA1A6F"/>
    <w:rsid w:val="00EC1D1D"/>
    <w:rsid w:val="00EC38E3"/>
    <w:rsid w:val="00EC6A78"/>
    <w:rsid w:val="00ED2860"/>
    <w:rsid w:val="00ED3238"/>
    <w:rsid w:val="00ED37D5"/>
    <w:rsid w:val="00EE33D9"/>
    <w:rsid w:val="00EE4DED"/>
    <w:rsid w:val="00EE6EA7"/>
    <w:rsid w:val="00EF0D95"/>
    <w:rsid w:val="00EF20F3"/>
    <w:rsid w:val="00F005CD"/>
    <w:rsid w:val="00F00F2A"/>
    <w:rsid w:val="00F01040"/>
    <w:rsid w:val="00F024F4"/>
    <w:rsid w:val="00F0261D"/>
    <w:rsid w:val="00F140E3"/>
    <w:rsid w:val="00F14929"/>
    <w:rsid w:val="00F15BB0"/>
    <w:rsid w:val="00F16993"/>
    <w:rsid w:val="00F17720"/>
    <w:rsid w:val="00F35B96"/>
    <w:rsid w:val="00F35F5D"/>
    <w:rsid w:val="00F43C12"/>
    <w:rsid w:val="00F467F4"/>
    <w:rsid w:val="00F61E81"/>
    <w:rsid w:val="00F826A1"/>
    <w:rsid w:val="00F86698"/>
    <w:rsid w:val="00F86768"/>
    <w:rsid w:val="00FA0DBC"/>
    <w:rsid w:val="00FA6BE4"/>
    <w:rsid w:val="00FB43F5"/>
    <w:rsid w:val="00FB58C4"/>
    <w:rsid w:val="00FC6490"/>
    <w:rsid w:val="00FD350C"/>
    <w:rsid w:val="00FD3DD6"/>
    <w:rsid w:val="00FD40E1"/>
    <w:rsid w:val="00FD4A9A"/>
    <w:rsid w:val="00FD4D12"/>
    <w:rsid w:val="00FD752D"/>
    <w:rsid w:val="00FE0304"/>
    <w:rsid w:val="00FE1F80"/>
    <w:rsid w:val="00FE7556"/>
    <w:rsid w:val="00FF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7FBF91"/>
  <w14:defaultImageDpi w14:val="96"/>
  <w15:docId w15:val="{D039D581-2E94-4CCA-8686-2EA3F529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F38"/>
  </w:style>
  <w:style w:type="paragraph" w:styleId="Heading1">
    <w:name w:val="heading 1"/>
    <w:basedOn w:val="Normal"/>
    <w:next w:val="Normal"/>
    <w:link w:val="Heading1Char"/>
    <w:uiPriority w:val="9"/>
    <w:qFormat/>
    <w:rsid w:val="00637C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38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1A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0F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4D7"/>
    <w:rPr>
      <w:color w:val="0563C1" w:themeColor="hyperlink"/>
      <w:u w:val="single"/>
    </w:rPr>
  </w:style>
  <w:style w:type="paragraph" w:styleId="ListParagraph">
    <w:name w:val="List Paragraph"/>
    <w:basedOn w:val="Normal"/>
    <w:uiPriority w:val="34"/>
    <w:qFormat/>
    <w:rsid w:val="00C71108"/>
    <w:pPr>
      <w:ind w:left="720"/>
      <w:contextualSpacing/>
    </w:pPr>
  </w:style>
  <w:style w:type="character" w:styleId="CommentReference">
    <w:name w:val="annotation reference"/>
    <w:basedOn w:val="DefaultParagraphFont"/>
    <w:uiPriority w:val="99"/>
    <w:semiHidden/>
    <w:unhideWhenUsed/>
    <w:rsid w:val="000F5DD5"/>
    <w:rPr>
      <w:sz w:val="16"/>
      <w:szCs w:val="16"/>
    </w:rPr>
  </w:style>
  <w:style w:type="paragraph" w:styleId="CommentText">
    <w:name w:val="annotation text"/>
    <w:basedOn w:val="Normal"/>
    <w:link w:val="CommentTextChar"/>
    <w:uiPriority w:val="99"/>
    <w:unhideWhenUsed/>
    <w:rsid w:val="000F5DD5"/>
    <w:pPr>
      <w:spacing w:before="120" w:after="0" w:line="240" w:lineRule="auto"/>
      <w:ind w:firstLine="432"/>
      <w:contextualSpacing/>
      <w:jc w:val="both"/>
    </w:pPr>
    <w:rPr>
      <w:rFonts w:ascii="Times New Roman" w:eastAsiaTheme="minorHAnsi" w:hAnsi="Times New Roman"/>
      <w:sz w:val="20"/>
      <w:szCs w:val="20"/>
      <w:lang w:val="bg-BG"/>
    </w:rPr>
  </w:style>
  <w:style w:type="character" w:customStyle="1" w:styleId="CommentTextChar">
    <w:name w:val="Comment Text Char"/>
    <w:basedOn w:val="DefaultParagraphFont"/>
    <w:link w:val="CommentText"/>
    <w:uiPriority w:val="99"/>
    <w:rsid w:val="000F5DD5"/>
    <w:rPr>
      <w:rFonts w:ascii="Times New Roman" w:eastAsiaTheme="minorHAnsi" w:hAnsi="Times New Roman"/>
      <w:sz w:val="20"/>
      <w:szCs w:val="20"/>
      <w:lang w:val="bg-BG"/>
    </w:rPr>
  </w:style>
  <w:style w:type="paragraph" w:styleId="BalloonText">
    <w:name w:val="Balloon Text"/>
    <w:basedOn w:val="Normal"/>
    <w:link w:val="BalloonTextChar"/>
    <w:uiPriority w:val="99"/>
    <w:semiHidden/>
    <w:unhideWhenUsed/>
    <w:rsid w:val="000F5D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DD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43D35"/>
    <w:pPr>
      <w:spacing w:before="0" w:after="160"/>
      <w:ind w:firstLine="0"/>
      <w:contextualSpacing w:val="0"/>
      <w:jc w:val="left"/>
    </w:pPr>
    <w:rPr>
      <w:rFonts w:asciiTheme="minorHAnsi" w:eastAsiaTheme="minorEastAsia" w:hAnsiTheme="minorHAnsi"/>
      <w:b/>
      <w:bCs/>
      <w:lang w:val="en-US"/>
    </w:rPr>
  </w:style>
  <w:style w:type="character" w:customStyle="1" w:styleId="CommentSubjectChar">
    <w:name w:val="Comment Subject Char"/>
    <w:basedOn w:val="CommentTextChar"/>
    <w:link w:val="CommentSubject"/>
    <w:uiPriority w:val="99"/>
    <w:semiHidden/>
    <w:rsid w:val="00D43D35"/>
    <w:rPr>
      <w:rFonts w:ascii="Times New Roman" w:eastAsiaTheme="minorHAnsi" w:hAnsi="Times New Roman"/>
      <w:b/>
      <w:bCs/>
      <w:sz w:val="20"/>
      <w:szCs w:val="20"/>
      <w:lang w:val="bg-BG"/>
    </w:rPr>
  </w:style>
  <w:style w:type="paragraph" w:styleId="Revision">
    <w:name w:val="Revision"/>
    <w:hidden/>
    <w:uiPriority w:val="99"/>
    <w:semiHidden/>
    <w:rsid w:val="00D43D35"/>
    <w:pPr>
      <w:spacing w:after="0" w:line="240" w:lineRule="auto"/>
    </w:pPr>
  </w:style>
  <w:style w:type="character" w:customStyle="1" w:styleId="Heading1Char">
    <w:name w:val="Heading 1 Char"/>
    <w:basedOn w:val="DefaultParagraphFont"/>
    <w:link w:val="Heading1"/>
    <w:uiPriority w:val="9"/>
    <w:rsid w:val="00637C1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37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C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138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1A8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0D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0B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0BD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90F00"/>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semiHidden/>
    <w:unhideWhenUsed/>
    <w:qFormat/>
    <w:rsid w:val="0035396E"/>
    <w:pPr>
      <w:spacing w:after="200" w:line="240" w:lineRule="auto"/>
    </w:pPr>
    <w:rPr>
      <w:i/>
      <w:iCs/>
      <w:color w:val="44546A" w:themeColor="text2"/>
      <w:sz w:val="18"/>
      <w:szCs w:val="18"/>
    </w:rPr>
  </w:style>
  <w:style w:type="paragraph" w:customStyle="1" w:styleId="Style1">
    <w:name w:val="Style1"/>
    <w:basedOn w:val="ListParagraph"/>
    <w:link w:val="Style1Char"/>
    <w:qFormat/>
    <w:rsid w:val="0035396E"/>
    <w:pPr>
      <w:numPr>
        <w:numId w:val="22"/>
      </w:numPr>
      <w:spacing w:before="120" w:after="0"/>
      <w:ind w:left="0" w:firstLine="567"/>
      <w:jc w:val="both"/>
    </w:pPr>
    <w:rPr>
      <w:rFonts w:ascii="Times New Roman" w:eastAsiaTheme="minorHAnsi" w:hAnsi="Times New Roman"/>
      <w:sz w:val="24"/>
      <w:lang w:eastAsia="bg-BG"/>
    </w:rPr>
  </w:style>
  <w:style w:type="character" w:customStyle="1" w:styleId="Style1Char">
    <w:name w:val="Style1 Char"/>
    <w:basedOn w:val="DefaultParagraphFont"/>
    <w:link w:val="Style1"/>
    <w:rsid w:val="0035396E"/>
    <w:rPr>
      <w:rFonts w:ascii="Times New Roman" w:eastAsiaTheme="minorHAnsi" w:hAnsi="Times New Roman"/>
      <w:sz w:val="24"/>
      <w:lang w:eastAsia="bg-BG"/>
    </w:rPr>
  </w:style>
  <w:style w:type="paragraph" w:styleId="Header">
    <w:name w:val="header"/>
    <w:basedOn w:val="Normal"/>
    <w:link w:val="HeaderChar"/>
    <w:uiPriority w:val="99"/>
    <w:unhideWhenUsed/>
    <w:rsid w:val="00A10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234"/>
  </w:style>
  <w:style w:type="paragraph" w:styleId="Footer">
    <w:name w:val="footer"/>
    <w:basedOn w:val="Normal"/>
    <w:link w:val="FooterChar"/>
    <w:uiPriority w:val="99"/>
    <w:unhideWhenUsed/>
    <w:rsid w:val="00A10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234"/>
  </w:style>
  <w:style w:type="table" w:styleId="TableGrid">
    <w:name w:val="Table Grid"/>
    <w:basedOn w:val="TableNormal"/>
    <w:uiPriority w:val="39"/>
    <w:rsid w:val="00757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431C2"/>
  </w:style>
  <w:style w:type="character" w:styleId="Emphasis">
    <w:name w:val="Emphasis"/>
    <w:basedOn w:val="DefaultParagraphFont"/>
    <w:uiPriority w:val="20"/>
    <w:qFormat/>
    <w:rsid w:val="008431C2"/>
    <w:rPr>
      <w:i/>
      <w:iCs/>
    </w:rPr>
  </w:style>
  <w:style w:type="paragraph" w:styleId="NormalWeb">
    <w:name w:val="Normal (Web)"/>
    <w:basedOn w:val="Normal"/>
    <w:uiPriority w:val="99"/>
    <w:semiHidden/>
    <w:unhideWhenUsed/>
    <w:rsid w:val="008426B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8426BB"/>
    <w:rPr>
      <w:b/>
      <w:bCs/>
    </w:rPr>
  </w:style>
  <w:style w:type="character" w:styleId="FollowedHyperlink">
    <w:name w:val="FollowedHyperlink"/>
    <w:basedOn w:val="DefaultParagraphFont"/>
    <w:uiPriority w:val="99"/>
    <w:semiHidden/>
    <w:unhideWhenUsed/>
    <w:rsid w:val="00443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525215">
      <w:bodyDiv w:val="1"/>
      <w:marLeft w:val="0"/>
      <w:marRight w:val="0"/>
      <w:marTop w:val="0"/>
      <w:marBottom w:val="0"/>
      <w:divBdr>
        <w:top w:val="none" w:sz="0" w:space="0" w:color="auto"/>
        <w:left w:val="none" w:sz="0" w:space="0" w:color="auto"/>
        <w:bottom w:val="none" w:sz="0" w:space="0" w:color="auto"/>
        <w:right w:val="none" w:sz="0" w:space="0" w:color="auto"/>
      </w:divBdr>
    </w:div>
    <w:div w:id="677149860">
      <w:bodyDiv w:val="1"/>
      <w:marLeft w:val="0"/>
      <w:marRight w:val="0"/>
      <w:marTop w:val="0"/>
      <w:marBottom w:val="0"/>
      <w:divBdr>
        <w:top w:val="none" w:sz="0" w:space="0" w:color="auto"/>
        <w:left w:val="none" w:sz="0" w:space="0" w:color="auto"/>
        <w:bottom w:val="none" w:sz="0" w:space="0" w:color="auto"/>
        <w:right w:val="none" w:sz="0" w:space="0" w:color="auto"/>
      </w:divBdr>
    </w:div>
    <w:div w:id="725108009">
      <w:bodyDiv w:val="1"/>
      <w:marLeft w:val="0"/>
      <w:marRight w:val="0"/>
      <w:marTop w:val="0"/>
      <w:marBottom w:val="0"/>
      <w:divBdr>
        <w:top w:val="none" w:sz="0" w:space="0" w:color="auto"/>
        <w:left w:val="none" w:sz="0" w:space="0" w:color="auto"/>
        <w:bottom w:val="none" w:sz="0" w:space="0" w:color="auto"/>
        <w:right w:val="none" w:sz="0" w:space="0" w:color="auto"/>
      </w:divBdr>
    </w:div>
    <w:div w:id="831137880">
      <w:bodyDiv w:val="1"/>
      <w:marLeft w:val="0"/>
      <w:marRight w:val="0"/>
      <w:marTop w:val="0"/>
      <w:marBottom w:val="0"/>
      <w:divBdr>
        <w:top w:val="none" w:sz="0" w:space="0" w:color="auto"/>
        <w:left w:val="none" w:sz="0" w:space="0" w:color="auto"/>
        <w:bottom w:val="none" w:sz="0" w:space="0" w:color="auto"/>
        <w:right w:val="none" w:sz="0" w:space="0" w:color="auto"/>
      </w:divBdr>
    </w:div>
    <w:div w:id="837422824">
      <w:bodyDiv w:val="1"/>
      <w:marLeft w:val="0"/>
      <w:marRight w:val="0"/>
      <w:marTop w:val="0"/>
      <w:marBottom w:val="0"/>
      <w:divBdr>
        <w:top w:val="none" w:sz="0" w:space="0" w:color="auto"/>
        <w:left w:val="none" w:sz="0" w:space="0" w:color="auto"/>
        <w:bottom w:val="none" w:sz="0" w:space="0" w:color="auto"/>
        <w:right w:val="none" w:sz="0" w:space="0" w:color="auto"/>
      </w:divBdr>
      <w:divsChild>
        <w:div w:id="2099673822">
          <w:marLeft w:val="0"/>
          <w:marRight w:val="0"/>
          <w:marTop w:val="0"/>
          <w:marBottom w:val="0"/>
          <w:divBdr>
            <w:top w:val="none" w:sz="0" w:space="0" w:color="auto"/>
            <w:left w:val="none" w:sz="0" w:space="0" w:color="auto"/>
            <w:bottom w:val="none" w:sz="0" w:space="0" w:color="auto"/>
            <w:right w:val="none" w:sz="0" w:space="0" w:color="auto"/>
          </w:divBdr>
          <w:divsChild>
            <w:div w:id="1878002211">
              <w:marLeft w:val="0"/>
              <w:marRight w:val="0"/>
              <w:marTop w:val="0"/>
              <w:marBottom w:val="0"/>
              <w:divBdr>
                <w:top w:val="none" w:sz="0" w:space="0" w:color="auto"/>
                <w:left w:val="none" w:sz="0" w:space="0" w:color="auto"/>
                <w:bottom w:val="none" w:sz="0" w:space="0" w:color="auto"/>
                <w:right w:val="none" w:sz="0" w:space="0" w:color="auto"/>
              </w:divBdr>
              <w:divsChild>
                <w:div w:id="502597238">
                  <w:marLeft w:val="0"/>
                  <w:marRight w:val="0"/>
                  <w:marTop w:val="0"/>
                  <w:marBottom w:val="0"/>
                  <w:divBdr>
                    <w:top w:val="none" w:sz="0" w:space="0" w:color="auto"/>
                    <w:left w:val="none" w:sz="0" w:space="0" w:color="auto"/>
                    <w:bottom w:val="none" w:sz="0" w:space="0" w:color="auto"/>
                    <w:right w:val="none" w:sz="0" w:space="0" w:color="auto"/>
                  </w:divBdr>
                  <w:divsChild>
                    <w:div w:id="1296718838">
                      <w:marLeft w:val="0"/>
                      <w:marRight w:val="0"/>
                      <w:marTop w:val="0"/>
                      <w:marBottom w:val="0"/>
                      <w:divBdr>
                        <w:top w:val="single" w:sz="6" w:space="0" w:color="CCCCCC"/>
                        <w:left w:val="single" w:sz="2" w:space="0" w:color="CCCCCC"/>
                        <w:bottom w:val="single" w:sz="6" w:space="0" w:color="CCCCCC"/>
                        <w:right w:val="single" w:sz="2" w:space="0" w:color="CCCCCC"/>
                      </w:divBdr>
                      <w:divsChild>
                        <w:div w:id="536043939">
                          <w:marLeft w:val="0"/>
                          <w:marRight w:val="0"/>
                          <w:marTop w:val="0"/>
                          <w:marBottom w:val="0"/>
                          <w:divBdr>
                            <w:top w:val="none" w:sz="0" w:space="0" w:color="auto"/>
                            <w:left w:val="none" w:sz="0" w:space="0" w:color="auto"/>
                            <w:bottom w:val="none" w:sz="0" w:space="0" w:color="auto"/>
                            <w:right w:val="none" w:sz="0" w:space="0" w:color="auto"/>
                          </w:divBdr>
                          <w:divsChild>
                            <w:div w:id="1529247796">
                              <w:marLeft w:val="0"/>
                              <w:marRight w:val="0"/>
                              <w:marTop w:val="0"/>
                              <w:marBottom w:val="0"/>
                              <w:divBdr>
                                <w:top w:val="none" w:sz="0" w:space="0" w:color="auto"/>
                                <w:left w:val="none" w:sz="0" w:space="0" w:color="auto"/>
                                <w:bottom w:val="none" w:sz="0" w:space="0" w:color="auto"/>
                                <w:right w:val="none" w:sz="0" w:space="0" w:color="auto"/>
                              </w:divBdr>
                              <w:divsChild>
                                <w:div w:id="2131585584">
                                  <w:marLeft w:val="0"/>
                                  <w:marRight w:val="0"/>
                                  <w:marTop w:val="0"/>
                                  <w:marBottom w:val="0"/>
                                  <w:divBdr>
                                    <w:top w:val="dashed" w:sz="6" w:space="0" w:color="auto"/>
                                    <w:left w:val="dashed" w:sz="6" w:space="0" w:color="auto"/>
                                    <w:bottom w:val="dashed" w:sz="6" w:space="0" w:color="auto"/>
                                    <w:right w:val="dashed" w:sz="6" w:space="0" w:color="auto"/>
                                  </w:divBdr>
                                  <w:divsChild>
                                    <w:div w:id="1914848124">
                                      <w:marLeft w:val="0"/>
                                      <w:marRight w:val="0"/>
                                      <w:marTop w:val="0"/>
                                      <w:marBottom w:val="0"/>
                                      <w:divBdr>
                                        <w:top w:val="none" w:sz="0" w:space="0" w:color="auto"/>
                                        <w:left w:val="none" w:sz="0" w:space="0" w:color="auto"/>
                                        <w:bottom w:val="none" w:sz="0" w:space="0" w:color="auto"/>
                                        <w:right w:val="none" w:sz="0" w:space="0" w:color="auto"/>
                                      </w:divBdr>
                                      <w:divsChild>
                                        <w:div w:id="442386206">
                                          <w:marLeft w:val="0"/>
                                          <w:marRight w:val="0"/>
                                          <w:marTop w:val="0"/>
                                          <w:marBottom w:val="0"/>
                                          <w:divBdr>
                                            <w:top w:val="none" w:sz="0" w:space="0" w:color="auto"/>
                                            <w:left w:val="none" w:sz="0" w:space="0" w:color="auto"/>
                                            <w:bottom w:val="none" w:sz="0" w:space="0" w:color="auto"/>
                                            <w:right w:val="none" w:sz="0" w:space="0" w:color="auto"/>
                                          </w:divBdr>
                                          <w:divsChild>
                                            <w:div w:id="475342461">
                                              <w:marLeft w:val="0"/>
                                              <w:marRight w:val="0"/>
                                              <w:marTop w:val="0"/>
                                              <w:marBottom w:val="0"/>
                                              <w:divBdr>
                                                <w:top w:val="none" w:sz="0" w:space="0" w:color="auto"/>
                                                <w:left w:val="none" w:sz="0" w:space="0" w:color="auto"/>
                                                <w:bottom w:val="none" w:sz="0" w:space="0" w:color="auto"/>
                                                <w:right w:val="none" w:sz="0" w:space="0" w:color="auto"/>
                                              </w:divBdr>
                                              <w:divsChild>
                                                <w:div w:id="652296255">
                                                  <w:marLeft w:val="0"/>
                                                  <w:marRight w:val="0"/>
                                                  <w:marTop w:val="0"/>
                                                  <w:marBottom w:val="0"/>
                                                  <w:divBdr>
                                                    <w:top w:val="none" w:sz="0" w:space="0" w:color="auto"/>
                                                    <w:left w:val="none" w:sz="0" w:space="0" w:color="auto"/>
                                                    <w:bottom w:val="none" w:sz="0" w:space="0" w:color="auto"/>
                                                    <w:right w:val="none" w:sz="0" w:space="0" w:color="auto"/>
                                                  </w:divBdr>
                                                </w:div>
                                                <w:div w:id="1888684490">
                                                  <w:marLeft w:val="0"/>
                                                  <w:marRight w:val="0"/>
                                                  <w:marTop w:val="0"/>
                                                  <w:marBottom w:val="0"/>
                                                  <w:divBdr>
                                                    <w:top w:val="none" w:sz="0" w:space="0" w:color="auto"/>
                                                    <w:left w:val="none" w:sz="0" w:space="0" w:color="auto"/>
                                                    <w:bottom w:val="none" w:sz="0" w:space="0" w:color="auto"/>
                                                    <w:right w:val="none" w:sz="0" w:space="0" w:color="auto"/>
                                                  </w:divBdr>
                                                  <w:divsChild>
                                                    <w:div w:id="1474374788">
                                                      <w:marLeft w:val="0"/>
                                                      <w:marRight w:val="0"/>
                                                      <w:marTop w:val="0"/>
                                                      <w:marBottom w:val="0"/>
                                                      <w:divBdr>
                                                        <w:top w:val="none" w:sz="0" w:space="0" w:color="auto"/>
                                                        <w:left w:val="none" w:sz="0" w:space="0" w:color="auto"/>
                                                        <w:bottom w:val="none" w:sz="0" w:space="0" w:color="auto"/>
                                                        <w:right w:val="none" w:sz="0" w:space="0" w:color="auto"/>
                                                      </w:divBdr>
                                                    </w:div>
                                                    <w:div w:id="1624770909">
                                                      <w:marLeft w:val="0"/>
                                                      <w:marRight w:val="0"/>
                                                      <w:marTop w:val="0"/>
                                                      <w:marBottom w:val="0"/>
                                                      <w:divBdr>
                                                        <w:top w:val="none" w:sz="0" w:space="0" w:color="auto"/>
                                                        <w:left w:val="none" w:sz="0" w:space="0" w:color="auto"/>
                                                        <w:bottom w:val="none" w:sz="0" w:space="0" w:color="auto"/>
                                                        <w:right w:val="none" w:sz="0" w:space="0" w:color="auto"/>
                                                      </w:divBdr>
                                                    </w:div>
                                                    <w:div w:id="1269584580">
                                                      <w:marLeft w:val="0"/>
                                                      <w:marRight w:val="0"/>
                                                      <w:marTop w:val="0"/>
                                                      <w:marBottom w:val="0"/>
                                                      <w:divBdr>
                                                        <w:top w:val="none" w:sz="0" w:space="0" w:color="auto"/>
                                                        <w:left w:val="none" w:sz="0" w:space="0" w:color="auto"/>
                                                        <w:bottom w:val="none" w:sz="0" w:space="0" w:color="auto"/>
                                                        <w:right w:val="none" w:sz="0" w:space="0" w:color="auto"/>
                                                      </w:divBdr>
                                                    </w:div>
                                                    <w:div w:id="1395356092">
                                                      <w:marLeft w:val="0"/>
                                                      <w:marRight w:val="0"/>
                                                      <w:marTop w:val="0"/>
                                                      <w:marBottom w:val="0"/>
                                                      <w:divBdr>
                                                        <w:top w:val="none" w:sz="0" w:space="0" w:color="auto"/>
                                                        <w:left w:val="none" w:sz="0" w:space="0" w:color="auto"/>
                                                        <w:bottom w:val="none" w:sz="0" w:space="0" w:color="auto"/>
                                                        <w:right w:val="none" w:sz="0" w:space="0" w:color="auto"/>
                                                      </w:divBdr>
                                                    </w:div>
                                                    <w:div w:id="1959142929">
                                                      <w:marLeft w:val="0"/>
                                                      <w:marRight w:val="0"/>
                                                      <w:marTop w:val="0"/>
                                                      <w:marBottom w:val="0"/>
                                                      <w:divBdr>
                                                        <w:top w:val="none" w:sz="0" w:space="0" w:color="auto"/>
                                                        <w:left w:val="none" w:sz="0" w:space="0" w:color="auto"/>
                                                        <w:bottom w:val="none" w:sz="0" w:space="0" w:color="auto"/>
                                                        <w:right w:val="none" w:sz="0" w:space="0" w:color="auto"/>
                                                      </w:divBdr>
                                                    </w:div>
                                                    <w:div w:id="2026517453">
                                                      <w:marLeft w:val="0"/>
                                                      <w:marRight w:val="0"/>
                                                      <w:marTop w:val="0"/>
                                                      <w:marBottom w:val="0"/>
                                                      <w:divBdr>
                                                        <w:top w:val="none" w:sz="0" w:space="0" w:color="auto"/>
                                                        <w:left w:val="none" w:sz="0" w:space="0" w:color="auto"/>
                                                        <w:bottom w:val="none" w:sz="0" w:space="0" w:color="auto"/>
                                                        <w:right w:val="none" w:sz="0" w:space="0" w:color="auto"/>
                                                      </w:divBdr>
                                                    </w:div>
                                                    <w:div w:id="1411998840">
                                                      <w:marLeft w:val="0"/>
                                                      <w:marRight w:val="0"/>
                                                      <w:marTop w:val="0"/>
                                                      <w:marBottom w:val="0"/>
                                                      <w:divBdr>
                                                        <w:top w:val="none" w:sz="0" w:space="0" w:color="auto"/>
                                                        <w:left w:val="none" w:sz="0" w:space="0" w:color="auto"/>
                                                        <w:bottom w:val="none" w:sz="0" w:space="0" w:color="auto"/>
                                                        <w:right w:val="none" w:sz="0" w:space="0" w:color="auto"/>
                                                      </w:divBdr>
                                                    </w:div>
                                                    <w:div w:id="1979607379">
                                                      <w:marLeft w:val="0"/>
                                                      <w:marRight w:val="0"/>
                                                      <w:marTop w:val="0"/>
                                                      <w:marBottom w:val="0"/>
                                                      <w:divBdr>
                                                        <w:top w:val="none" w:sz="0" w:space="0" w:color="auto"/>
                                                        <w:left w:val="none" w:sz="0" w:space="0" w:color="auto"/>
                                                        <w:bottom w:val="none" w:sz="0" w:space="0" w:color="auto"/>
                                                        <w:right w:val="none" w:sz="0" w:space="0" w:color="auto"/>
                                                      </w:divBdr>
                                                    </w:div>
                                                    <w:div w:id="874316910">
                                                      <w:marLeft w:val="0"/>
                                                      <w:marRight w:val="0"/>
                                                      <w:marTop w:val="0"/>
                                                      <w:marBottom w:val="0"/>
                                                      <w:divBdr>
                                                        <w:top w:val="none" w:sz="0" w:space="0" w:color="auto"/>
                                                        <w:left w:val="none" w:sz="0" w:space="0" w:color="auto"/>
                                                        <w:bottom w:val="none" w:sz="0" w:space="0" w:color="auto"/>
                                                        <w:right w:val="none" w:sz="0" w:space="0" w:color="auto"/>
                                                      </w:divBdr>
                                                    </w:div>
                                                    <w:div w:id="1036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9700598">
      <w:bodyDiv w:val="1"/>
      <w:marLeft w:val="0"/>
      <w:marRight w:val="0"/>
      <w:marTop w:val="0"/>
      <w:marBottom w:val="0"/>
      <w:divBdr>
        <w:top w:val="none" w:sz="0" w:space="0" w:color="auto"/>
        <w:left w:val="none" w:sz="0" w:space="0" w:color="auto"/>
        <w:bottom w:val="none" w:sz="0" w:space="0" w:color="auto"/>
        <w:right w:val="none" w:sz="0" w:space="0" w:color="auto"/>
      </w:divBdr>
    </w:div>
    <w:div w:id="1187065759">
      <w:bodyDiv w:val="1"/>
      <w:marLeft w:val="0"/>
      <w:marRight w:val="0"/>
      <w:marTop w:val="0"/>
      <w:marBottom w:val="0"/>
      <w:divBdr>
        <w:top w:val="none" w:sz="0" w:space="0" w:color="auto"/>
        <w:left w:val="none" w:sz="0" w:space="0" w:color="auto"/>
        <w:bottom w:val="none" w:sz="0" w:space="0" w:color="auto"/>
        <w:right w:val="none" w:sz="0" w:space="0" w:color="auto"/>
      </w:divBdr>
    </w:div>
    <w:div w:id="172748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iana.org/assignments/media-types/media-types.x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nga.gov/media/intranet/images/d63a8ffd-bdac-498c-b861-a53e11989ce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Basic_access_authentication" TargetMode="External"/><Relationship Id="rId14" Type="http://schemas.openxmlformats.org/officeDocument/2006/relationships/hyperlink" Target="https://data.nga.gov/media/images.json?id=d63a8ffd-bdac-498c-b861-a53e11989cef&amp;skip=20&amp;limit=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F89A3-C8E3-4CC9-A717-54F693044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12909</Words>
  <Characters>73587</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Beaudet, David</dc:creator>
  <cp:keywords/>
  <dc:description/>
  <cp:lastModifiedBy>Борислав Банчев</cp:lastModifiedBy>
  <cp:revision>2</cp:revision>
  <cp:lastPrinted>2016-02-06T14:41:00Z</cp:lastPrinted>
  <dcterms:created xsi:type="dcterms:W3CDTF">2016-08-02T17:19:00Z</dcterms:created>
  <dcterms:modified xsi:type="dcterms:W3CDTF">2016-08-02T17:19:00Z</dcterms:modified>
</cp:coreProperties>
</file>